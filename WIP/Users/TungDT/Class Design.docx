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4BE0A" w14:textId="77777777" w:rsidR="00290D2A" w:rsidRPr="00A42300" w:rsidRDefault="00290D2A" w:rsidP="00290D2A">
      <w:pPr>
        <w:pStyle w:val="NormalTB"/>
        <w:widowControl w:val="0"/>
        <w:spacing w:before="120"/>
        <w:rPr>
          <w:rFonts w:ascii="Times New Roman" w:hAnsi="Times New Roman"/>
          <w:noProof/>
          <w:sz w:val="22"/>
          <w:szCs w:val="22"/>
          <w:lang w:eastAsia="ja-JP"/>
        </w:rPr>
      </w:pPr>
    </w:p>
    <w:p w14:paraId="31BB7580" w14:textId="77777777" w:rsidR="00290D2A" w:rsidRPr="00A42300" w:rsidRDefault="00290D2A" w:rsidP="00290D2A">
      <w:pPr>
        <w:pStyle w:val="NormalTB"/>
        <w:widowControl w:val="0"/>
        <w:spacing w:before="120"/>
        <w:rPr>
          <w:rFonts w:ascii="Times New Roman" w:hAnsi="Times New Roman"/>
          <w:noProof/>
          <w:sz w:val="22"/>
          <w:szCs w:val="22"/>
          <w:lang w:eastAsia="ja-JP"/>
        </w:rPr>
      </w:pPr>
    </w:p>
    <w:p w14:paraId="7F97909A" w14:textId="77777777" w:rsidR="00290D2A" w:rsidRPr="00A42300" w:rsidRDefault="00290D2A" w:rsidP="00290D2A">
      <w:pPr>
        <w:pStyle w:val="NormalTB"/>
        <w:widowControl w:val="0"/>
        <w:spacing w:before="120"/>
        <w:rPr>
          <w:rFonts w:ascii="Times New Roman" w:hAnsi="Times New Roman"/>
          <w:noProof/>
          <w:sz w:val="22"/>
          <w:szCs w:val="22"/>
          <w:lang w:eastAsia="ja-JP"/>
        </w:rPr>
      </w:pPr>
    </w:p>
    <w:p w14:paraId="749373BB" w14:textId="77777777" w:rsidR="00290D2A" w:rsidRPr="00A42300" w:rsidRDefault="00290D2A" w:rsidP="00290D2A">
      <w:pPr>
        <w:pStyle w:val="NormalTB"/>
        <w:widowControl w:val="0"/>
        <w:spacing w:before="120"/>
        <w:rPr>
          <w:rFonts w:ascii="Times New Roman" w:hAnsi="Times New Roman"/>
          <w:snapToGrid w:val="0"/>
          <w:sz w:val="22"/>
          <w:szCs w:val="22"/>
          <w:lang w:val="en-US"/>
        </w:rPr>
      </w:pPr>
      <w:r w:rsidRPr="00A42300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 wp14:anchorId="0A37DFB7" wp14:editId="1C8E36D1">
            <wp:extent cx="3020082" cy="637953"/>
            <wp:effectExtent l="152400" t="133350" r="294640" b="29591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42" cy="6557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57CBBCA7" w14:textId="77777777" w:rsidR="00290D2A" w:rsidRPr="00A42300" w:rsidRDefault="00290D2A" w:rsidP="00290D2A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14:paraId="3E1125EA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</w:rPr>
      </w:pPr>
    </w:p>
    <w:p w14:paraId="32E85448" w14:textId="77777777" w:rsidR="00290D2A" w:rsidRPr="00A42300" w:rsidRDefault="00290D2A" w:rsidP="00290D2A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14:paraId="15F61292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</w:rPr>
      </w:pPr>
    </w:p>
    <w:p w14:paraId="1C33184C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</w:rPr>
      </w:pPr>
    </w:p>
    <w:p w14:paraId="6F37EA5B" w14:textId="77777777" w:rsidR="00326D3F" w:rsidRDefault="00326D3F" w:rsidP="00290D2A">
      <w:pPr>
        <w:pStyle w:val="HeadingBig"/>
      </w:pPr>
      <w:r w:rsidRPr="00326D3F">
        <w:t>Vietnamese Study System for Japanese</w:t>
      </w:r>
    </w:p>
    <w:p w14:paraId="4F26A197" w14:textId="77777777" w:rsidR="00290D2A" w:rsidRPr="00A42300" w:rsidRDefault="00290D2A" w:rsidP="00290D2A">
      <w:pPr>
        <w:pStyle w:val="HeadingBig"/>
        <w:rPr>
          <w:lang w:eastAsia="ja-JP"/>
        </w:rPr>
      </w:pPr>
      <w:r w:rsidRPr="00A42300">
        <w:rPr>
          <w:lang w:eastAsia="ja-JP"/>
        </w:rPr>
        <w:t>DETAIL DESIGN DOCUMENT</w:t>
      </w:r>
    </w:p>
    <w:p w14:paraId="1811F380" w14:textId="77777777" w:rsidR="00290D2A" w:rsidRPr="00A42300" w:rsidRDefault="00290D2A" w:rsidP="00290D2A">
      <w:pPr>
        <w:pStyle w:val="HeadingBig"/>
        <w:rPr>
          <w:lang w:eastAsia="ja-JP"/>
        </w:rPr>
      </w:pPr>
      <w:r w:rsidRPr="00A42300">
        <w:rPr>
          <w:lang w:eastAsia="ja-JP"/>
        </w:rPr>
        <w:t>Class Design</w:t>
      </w:r>
    </w:p>
    <w:p w14:paraId="03B74095" w14:textId="77777777" w:rsidR="00290D2A" w:rsidRPr="00A42300" w:rsidRDefault="00290D2A" w:rsidP="00290D2A">
      <w:pPr>
        <w:pStyle w:val="HeadingBig"/>
        <w:rPr>
          <w:lang w:eastAsia="ja-JP"/>
        </w:rPr>
      </w:pPr>
    </w:p>
    <w:p w14:paraId="283547C2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</w:rPr>
      </w:pPr>
    </w:p>
    <w:p w14:paraId="1F0E96B9" w14:textId="77777777" w:rsidR="00290D2A" w:rsidRPr="00620129" w:rsidRDefault="00290D2A" w:rsidP="00290D2A">
      <w:pPr>
        <w:pStyle w:val="NormalT"/>
        <w:jc w:val="center"/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</w:pPr>
      <w:r w:rsidRPr="00620129">
        <w:rPr>
          <w:rFonts w:ascii="Times New Roman" w:hAnsi="Times New Roman" w:cs="Times New Roman"/>
          <w:b/>
          <w:bCs w:val="0"/>
          <w:sz w:val="32"/>
          <w:szCs w:val="32"/>
        </w:rPr>
        <w:t xml:space="preserve">Project Code: </w:t>
      </w:r>
      <w:proofErr w:type="spellStart"/>
      <w:r w:rsidR="00326D3F" w:rsidRPr="00326D3F">
        <w:rPr>
          <w:rFonts w:ascii="Times New Roman" w:hAnsi="Times New Roman" w:cs="Times New Roman"/>
          <w:b/>
          <w:bCs w:val="0"/>
          <w:sz w:val="32"/>
          <w:szCs w:val="32"/>
        </w:rPr>
        <w:t>Veazy</w:t>
      </w:r>
      <w:proofErr w:type="spellEnd"/>
    </w:p>
    <w:p w14:paraId="0DB9085C" w14:textId="77777777" w:rsidR="00290D2A" w:rsidRPr="00620129" w:rsidRDefault="00290D2A" w:rsidP="00290D2A">
      <w:pPr>
        <w:pStyle w:val="NormalT"/>
        <w:jc w:val="center"/>
        <w:rPr>
          <w:rFonts w:ascii="Times New Roman" w:hAnsi="Times New Roman" w:cs="Times New Roman"/>
          <w:sz w:val="32"/>
          <w:szCs w:val="32"/>
        </w:rPr>
      </w:pPr>
      <w:r w:rsidRPr="00620129">
        <w:rPr>
          <w:rFonts w:ascii="Times New Roman" w:hAnsi="Times New Roman" w:cs="Times New Roman"/>
          <w:b/>
          <w:bCs w:val="0"/>
          <w:sz w:val="32"/>
          <w:szCs w:val="32"/>
        </w:rPr>
        <w:t xml:space="preserve">Document Code: </w:t>
      </w:r>
      <w:proofErr w:type="spellStart"/>
      <w:r w:rsidR="00326D3F" w:rsidRPr="00326D3F"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  <w:t>Veazy</w:t>
      </w:r>
      <w:proofErr w:type="spellEnd"/>
      <w:r w:rsidRPr="00620129">
        <w:rPr>
          <w:rFonts w:ascii="Times New Roman" w:hAnsi="Times New Roman" w:cs="Times New Roman"/>
          <w:b/>
          <w:bCs w:val="0"/>
          <w:sz w:val="32"/>
          <w:szCs w:val="32"/>
          <w:lang w:val="vi-VN" w:eastAsia="ja-JP"/>
        </w:rPr>
        <w:t>_</w:t>
      </w:r>
      <w:r w:rsidRPr="00620129"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  <w:t>Class Design_v1.0_EN</w:t>
      </w:r>
    </w:p>
    <w:p w14:paraId="0E825A09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</w:rPr>
      </w:pPr>
    </w:p>
    <w:p w14:paraId="39C4CFFB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</w:rPr>
      </w:pPr>
    </w:p>
    <w:p w14:paraId="4E6B9950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</w:rPr>
      </w:pPr>
    </w:p>
    <w:p w14:paraId="10E576B2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</w:rPr>
      </w:pPr>
    </w:p>
    <w:p w14:paraId="4E073BF7" w14:textId="77777777" w:rsidR="00290D2A" w:rsidRPr="00A42300" w:rsidRDefault="00326D3F" w:rsidP="00290D2A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2"/>
          <w:szCs w:val="22"/>
          <w:lang w:val="en-US"/>
        </w:rPr>
      </w:pPr>
      <w:r>
        <w:rPr>
          <w:rFonts w:ascii="Times New Roman" w:hAnsi="Times New Roman"/>
          <w:b/>
          <w:snapToGrid w:val="0"/>
          <w:sz w:val="22"/>
          <w:szCs w:val="22"/>
          <w:lang w:val="en-US"/>
        </w:rPr>
        <w:t>Hoa Lac</w:t>
      </w:r>
      <w:r w:rsidR="00290D2A" w:rsidRPr="00A42300">
        <w:rPr>
          <w:rFonts w:ascii="Times New Roman" w:hAnsi="Times New Roman"/>
          <w:b/>
          <w:snapToGrid w:val="0"/>
          <w:sz w:val="22"/>
          <w:szCs w:val="22"/>
          <w:lang w:val="en-US"/>
        </w:rPr>
        <w:t xml:space="preserve">, </w:t>
      </w:r>
      <w:r>
        <w:rPr>
          <w:rFonts w:ascii="Times New Roman" w:hAnsi="Times New Roman"/>
          <w:b/>
          <w:snapToGrid w:val="0"/>
          <w:sz w:val="22"/>
          <w:szCs w:val="22"/>
          <w:lang w:val="en-US"/>
        </w:rPr>
        <w:t>3</w:t>
      </w:r>
      <w:r w:rsidR="007A02AD">
        <w:rPr>
          <w:rFonts w:ascii="Times New Roman" w:hAnsi="Times New Roman"/>
          <w:b/>
          <w:snapToGrid w:val="0"/>
          <w:sz w:val="22"/>
          <w:szCs w:val="22"/>
          <w:lang w:val="en-US"/>
        </w:rPr>
        <w:t>1</w:t>
      </w:r>
      <w:r w:rsidR="00290D2A" w:rsidRPr="00A42300">
        <w:rPr>
          <w:rFonts w:ascii="Times New Roman" w:hAnsi="Times New Roman"/>
          <w:b/>
          <w:snapToGrid w:val="0"/>
          <w:sz w:val="22"/>
          <w:szCs w:val="22"/>
          <w:lang w:val="en-US"/>
        </w:rPr>
        <w:t>/0</w:t>
      </w:r>
      <w:r>
        <w:rPr>
          <w:rFonts w:ascii="Times New Roman" w:hAnsi="Times New Roman"/>
          <w:b/>
          <w:snapToGrid w:val="0"/>
          <w:sz w:val="22"/>
          <w:szCs w:val="22"/>
          <w:lang w:val="en-US"/>
        </w:rPr>
        <w:t>7/2016</w:t>
      </w:r>
    </w:p>
    <w:p w14:paraId="06946081" w14:textId="77777777" w:rsidR="00290D2A" w:rsidRPr="00A42300" w:rsidRDefault="00290D2A" w:rsidP="00290D2A">
      <w:pPr>
        <w:pStyle w:val="NormalH"/>
        <w:rPr>
          <w:rFonts w:ascii="Times New Roman" w:hAnsi="Times New Roman"/>
          <w:sz w:val="22"/>
          <w:szCs w:val="22"/>
        </w:rPr>
      </w:pPr>
      <w:r w:rsidRPr="00A42300">
        <w:rPr>
          <w:rFonts w:ascii="Times New Roman" w:hAnsi="Times New Roman"/>
          <w:sz w:val="22"/>
          <w:szCs w:val="22"/>
        </w:rPr>
        <w:lastRenderedPageBreak/>
        <w:t>Record of change</w:t>
      </w:r>
    </w:p>
    <w:p w14:paraId="0546EC50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</w:rPr>
        <w:t>*A - Added M - Modified D – Deleted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2"/>
        <w:gridCol w:w="1786"/>
        <w:gridCol w:w="1082"/>
        <w:gridCol w:w="3072"/>
        <w:gridCol w:w="1049"/>
      </w:tblGrid>
      <w:tr w:rsidR="00290D2A" w:rsidRPr="00A42300" w14:paraId="510530ED" w14:textId="77777777" w:rsidTr="00133463">
        <w:trPr>
          <w:trHeight w:val="576"/>
        </w:trPr>
        <w:tc>
          <w:tcPr>
            <w:tcW w:w="1262" w:type="dxa"/>
            <w:shd w:val="clear" w:color="auto" w:fill="92D050"/>
          </w:tcPr>
          <w:p w14:paraId="0CE47C6D" w14:textId="77777777" w:rsidR="00290D2A" w:rsidRPr="00620129" w:rsidRDefault="00290D2A" w:rsidP="00133463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Effective Date</w:t>
            </w:r>
          </w:p>
        </w:tc>
        <w:tc>
          <w:tcPr>
            <w:tcW w:w="1786" w:type="dxa"/>
            <w:shd w:val="clear" w:color="auto" w:fill="92D050"/>
          </w:tcPr>
          <w:p w14:paraId="34862063" w14:textId="77777777" w:rsidR="00290D2A" w:rsidRPr="00620129" w:rsidRDefault="00290D2A" w:rsidP="00133463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Changed Items</w:t>
            </w:r>
          </w:p>
        </w:tc>
        <w:tc>
          <w:tcPr>
            <w:tcW w:w="1082" w:type="dxa"/>
            <w:shd w:val="clear" w:color="auto" w:fill="92D050"/>
          </w:tcPr>
          <w:p w14:paraId="1895580C" w14:textId="77777777" w:rsidR="00290D2A" w:rsidRPr="00620129" w:rsidRDefault="00290D2A" w:rsidP="00133463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A*</w:t>
            </w: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br/>
              <w:t>M, D</w:t>
            </w:r>
          </w:p>
        </w:tc>
        <w:tc>
          <w:tcPr>
            <w:tcW w:w="3072" w:type="dxa"/>
            <w:shd w:val="clear" w:color="auto" w:fill="92D050"/>
          </w:tcPr>
          <w:p w14:paraId="345F9548" w14:textId="77777777" w:rsidR="00290D2A" w:rsidRPr="00620129" w:rsidRDefault="00290D2A" w:rsidP="00133463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Change Description</w:t>
            </w:r>
          </w:p>
        </w:tc>
        <w:tc>
          <w:tcPr>
            <w:tcW w:w="1049" w:type="dxa"/>
            <w:shd w:val="clear" w:color="auto" w:fill="92D050"/>
          </w:tcPr>
          <w:p w14:paraId="51EECB97" w14:textId="77777777" w:rsidR="00290D2A" w:rsidRPr="00620129" w:rsidRDefault="00290D2A" w:rsidP="00133463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New Version</w:t>
            </w:r>
          </w:p>
        </w:tc>
      </w:tr>
      <w:tr w:rsidR="00290D2A" w:rsidRPr="00A42300" w14:paraId="537AE272" w14:textId="77777777" w:rsidTr="00133463">
        <w:trPr>
          <w:trHeight w:hRule="exact" w:val="432"/>
        </w:trPr>
        <w:tc>
          <w:tcPr>
            <w:tcW w:w="1262" w:type="dxa"/>
          </w:tcPr>
          <w:p w14:paraId="4F32E277" w14:textId="77777777" w:rsidR="00290D2A" w:rsidRPr="00A42300" w:rsidRDefault="002A4327" w:rsidP="007A02AD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7A02A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/07/2016</w:t>
            </w:r>
          </w:p>
        </w:tc>
        <w:tc>
          <w:tcPr>
            <w:tcW w:w="1786" w:type="dxa"/>
          </w:tcPr>
          <w:p w14:paraId="6E26DE6C" w14:textId="77777777" w:rsidR="00290D2A" w:rsidRPr="00A42300" w:rsidRDefault="00290D2A" w:rsidP="00133463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sz w:val="22"/>
                <w:szCs w:val="22"/>
              </w:rPr>
              <w:t>Add new</w:t>
            </w:r>
          </w:p>
        </w:tc>
        <w:tc>
          <w:tcPr>
            <w:tcW w:w="1082" w:type="dxa"/>
          </w:tcPr>
          <w:p w14:paraId="642FC45A" w14:textId="77777777" w:rsidR="00290D2A" w:rsidRPr="00A42300" w:rsidRDefault="00290D2A" w:rsidP="00133463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3072" w:type="dxa"/>
          </w:tcPr>
          <w:p w14:paraId="178C98EC" w14:textId="77777777" w:rsidR="00290D2A" w:rsidRPr="00A42300" w:rsidRDefault="00290D2A" w:rsidP="00133463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07D3629D" w14:textId="77777777" w:rsidR="00290D2A" w:rsidRPr="00A42300" w:rsidRDefault="00290D2A" w:rsidP="00133463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2300"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  <w:t>V</w:t>
            </w:r>
            <w:r w:rsidRPr="00A42300"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</w:p>
        </w:tc>
      </w:tr>
      <w:tr w:rsidR="00290D2A" w:rsidRPr="00A42300" w14:paraId="589ED5C4" w14:textId="77777777" w:rsidTr="00133463">
        <w:trPr>
          <w:trHeight w:hRule="exact" w:val="432"/>
        </w:trPr>
        <w:tc>
          <w:tcPr>
            <w:tcW w:w="1262" w:type="dxa"/>
          </w:tcPr>
          <w:p w14:paraId="2C4E1F35" w14:textId="77777777" w:rsidR="00290D2A" w:rsidRPr="00A42300" w:rsidRDefault="00290D2A" w:rsidP="00133463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4C100E64" w14:textId="77777777" w:rsidR="00290D2A" w:rsidRPr="00A42300" w:rsidRDefault="00290D2A" w:rsidP="00133463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1F04FFE0" w14:textId="77777777" w:rsidR="00290D2A" w:rsidRPr="00A42300" w:rsidRDefault="00290D2A" w:rsidP="00133463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1DD8FD48" w14:textId="77777777" w:rsidR="00290D2A" w:rsidRPr="00A42300" w:rsidRDefault="00290D2A" w:rsidP="00133463">
            <w:pPr>
              <w:pStyle w:val="Bang"/>
              <w:jc w:val="both"/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049" w:type="dxa"/>
          </w:tcPr>
          <w:p w14:paraId="287982E2" w14:textId="77777777" w:rsidR="00290D2A" w:rsidRPr="00A42300" w:rsidRDefault="00290D2A" w:rsidP="00133463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90D2A" w:rsidRPr="00A42300" w14:paraId="6FA73EDA" w14:textId="77777777" w:rsidTr="00133463">
        <w:trPr>
          <w:trHeight w:hRule="exact" w:val="432"/>
        </w:trPr>
        <w:tc>
          <w:tcPr>
            <w:tcW w:w="1262" w:type="dxa"/>
          </w:tcPr>
          <w:p w14:paraId="607BACD9" w14:textId="77777777" w:rsidR="00290D2A" w:rsidRPr="00A42300" w:rsidRDefault="00290D2A" w:rsidP="00133463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03A2E936" w14:textId="77777777" w:rsidR="00290D2A" w:rsidRPr="00A42300" w:rsidRDefault="00290D2A" w:rsidP="00133463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1BD97112" w14:textId="77777777" w:rsidR="00290D2A" w:rsidRPr="00A42300" w:rsidRDefault="00290D2A" w:rsidP="00133463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7FD378B5" w14:textId="77777777" w:rsidR="00290D2A" w:rsidRPr="00A42300" w:rsidRDefault="00290D2A" w:rsidP="00133463">
            <w:pPr>
              <w:pStyle w:val="Bang"/>
              <w:jc w:val="both"/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049" w:type="dxa"/>
          </w:tcPr>
          <w:p w14:paraId="6ECAA84B" w14:textId="77777777" w:rsidR="00290D2A" w:rsidRPr="00A42300" w:rsidRDefault="00290D2A" w:rsidP="00133463">
            <w:pPr>
              <w:pStyle w:val="Bang"/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</w:pPr>
          </w:p>
        </w:tc>
      </w:tr>
      <w:tr w:rsidR="00290D2A" w:rsidRPr="00A42300" w14:paraId="37869D70" w14:textId="77777777" w:rsidTr="00133463">
        <w:trPr>
          <w:trHeight w:hRule="exact" w:val="432"/>
        </w:trPr>
        <w:tc>
          <w:tcPr>
            <w:tcW w:w="1262" w:type="dxa"/>
          </w:tcPr>
          <w:p w14:paraId="7E2329E7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260B74BC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208A26D7" w14:textId="77777777" w:rsidR="00290D2A" w:rsidRPr="00A42300" w:rsidRDefault="00290D2A" w:rsidP="00133463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6F00D813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0E6E462B" w14:textId="77777777" w:rsidR="00290D2A" w:rsidRPr="00A42300" w:rsidRDefault="00290D2A" w:rsidP="00133463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90D2A" w:rsidRPr="00A42300" w14:paraId="7D351EEE" w14:textId="77777777" w:rsidTr="00133463">
        <w:trPr>
          <w:trHeight w:hRule="exact" w:val="432"/>
        </w:trPr>
        <w:tc>
          <w:tcPr>
            <w:tcW w:w="1262" w:type="dxa"/>
          </w:tcPr>
          <w:p w14:paraId="4252A5E8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77B39569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3F77DF12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74B58E2D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741C4FFA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90D2A" w:rsidRPr="00A42300" w14:paraId="5F9B5673" w14:textId="77777777" w:rsidTr="00133463">
        <w:trPr>
          <w:trHeight w:hRule="exact" w:val="432"/>
        </w:trPr>
        <w:tc>
          <w:tcPr>
            <w:tcW w:w="1262" w:type="dxa"/>
          </w:tcPr>
          <w:p w14:paraId="79F08D10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1C60A1B7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4228A98B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2CFD1EF3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059927DF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90D2A" w:rsidRPr="00A42300" w14:paraId="24A9A02D" w14:textId="77777777" w:rsidTr="00133463">
        <w:trPr>
          <w:trHeight w:hRule="exact" w:val="432"/>
        </w:trPr>
        <w:tc>
          <w:tcPr>
            <w:tcW w:w="1262" w:type="dxa"/>
          </w:tcPr>
          <w:p w14:paraId="65505BB5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56DB181A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2E38861F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497E2396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0728008C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90D2A" w:rsidRPr="00A42300" w14:paraId="5A671186" w14:textId="77777777" w:rsidTr="00133463">
        <w:trPr>
          <w:trHeight w:hRule="exact" w:val="432"/>
        </w:trPr>
        <w:tc>
          <w:tcPr>
            <w:tcW w:w="1262" w:type="dxa"/>
          </w:tcPr>
          <w:p w14:paraId="1A72A35C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3AF1BF10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673B9CF4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75013C2A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4B6E1D4E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90D2A" w:rsidRPr="00A42300" w14:paraId="7E10F43D" w14:textId="77777777" w:rsidTr="00133463">
        <w:trPr>
          <w:trHeight w:hRule="exact" w:val="432"/>
        </w:trPr>
        <w:tc>
          <w:tcPr>
            <w:tcW w:w="1262" w:type="dxa"/>
          </w:tcPr>
          <w:p w14:paraId="3F1839DD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1F70BA9D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42B3DF05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097F8F52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7DAA01B8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90D2A" w:rsidRPr="00A42300" w14:paraId="439DAC8C" w14:textId="77777777" w:rsidTr="00133463">
        <w:trPr>
          <w:trHeight w:hRule="exact" w:val="432"/>
        </w:trPr>
        <w:tc>
          <w:tcPr>
            <w:tcW w:w="1262" w:type="dxa"/>
            <w:tcBorders>
              <w:bottom w:val="single" w:sz="4" w:space="0" w:color="auto"/>
            </w:tcBorders>
          </w:tcPr>
          <w:p w14:paraId="6B76C6DD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46B7EC1E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  <w:tcBorders>
              <w:bottom w:val="single" w:sz="4" w:space="0" w:color="auto"/>
            </w:tcBorders>
          </w:tcPr>
          <w:p w14:paraId="18EA2107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  <w:tcBorders>
              <w:bottom w:val="single" w:sz="4" w:space="0" w:color="auto"/>
            </w:tcBorders>
          </w:tcPr>
          <w:p w14:paraId="6901D31F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  <w:tcBorders>
              <w:bottom w:val="single" w:sz="4" w:space="0" w:color="auto"/>
            </w:tcBorders>
          </w:tcPr>
          <w:p w14:paraId="060D3457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90D2A" w:rsidRPr="00A42300" w14:paraId="5468AAED" w14:textId="77777777" w:rsidTr="00133463">
        <w:trPr>
          <w:trHeight w:hRule="exact" w:val="432"/>
        </w:trPr>
        <w:tc>
          <w:tcPr>
            <w:tcW w:w="1262" w:type="dxa"/>
            <w:tcBorders>
              <w:bottom w:val="single" w:sz="4" w:space="0" w:color="auto"/>
            </w:tcBorders>
          </w:tcPr>
          <w:p w14:paraId="12F14084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4C44D0A2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  <w:tcBorders>
              <w:bottom w:val="single" w:sz="4" w:space="0" w:color="auto"/>
            </w:tcBorders>
          </w:tcPr>
          <w:p w14:paraId="0704B80A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  <w:tcBorders>
              <w:bottom w:val="single" w:sz="4" w:space="0" w:color="auto"/>
            </w:tcBorders>
          </w:tcPr>
          <w:p w14:paraId="5B14FB4C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  <w:tcBorders>
              <w:bottom w:val="single" w:sz="4" w:space="0" w:color="auto"/>
            </w:tcBorders>
          </w:tcPr>
          <w:p w14:paraId="4EF97E22" w14:textId="77777777" w:rsidR="00290D2A" w:rsidRPr="00A42300" w:rsidRDefault="00290D2A" w:rsidP="00133463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E72385D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0EE921B4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20BEA8AB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4D597D64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7D2C33ED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23D0F9B2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2307D90A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7F1E1106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3F7FFC74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2C04CFEC" w14:textId="77777777" w:rsidR="00290D2A" w:rsidRPr="00A42300" w:rsidRDefault="00290D2A" w:rsidP="00290D2A">
      <w:pPr>
        <w:pStyle w:val="NormalH"/>
        <w:rPr>
          <w:rFonts w:ascii="Times New Roman" w:hAnsi="Times New Roman"/>
          <w:sz w:val="22"/>
          <w:szCs w:val="22"/>
        </w:rPr>
      </w:pPr>
      <w:r w:rsidRPr="00A42300">
        <w:rPr>
          <w:rFonts w:ascii="Times New Roman" w:hAnsi="Times New Roman"/>
          <w:sz w:val="22"/>
          <w:szCs w:val="22"/>
        </w:rPr>
        <w:lastRenderedPageBreak/>
        <w:t>SIGNATURE PAGE</w:t>
      </w:r>
    </w:p>
    <w:p w14:paraId="4FA96C25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</w:rPr>
      </w:pPr>
    </w:p>
    <w:p w14:paraId="31A6B85C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</w:rPr>
      </w:pPr>
    </w:p>
    <w:p w14:paraId="63FB70FE" w14:textId="77777777" w:rsidR="00290D2A" w:rsidRPr="00A42300" w:rsidRDefault="00290D2A" w:rsidP="00290D2A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>ORIGINATOR:</w:t>
      </w:r>
      <w:r w:rsidRPr="00A42300">
        <w:rPr>
          <w:rFonts w:ascii="Times New Roman" w:hAnsi="Times New Roman" w:cs="Times New Roman"/>
          <w:sz w:val="22"/>
          <w:szCs w:val="22"/>
        </w:rPr>
        <w:tab/>
      </w:r>
      <w:r w:rsidR="00FD0D92">
        <w:rPr>
          <w:rFonts w:ascii="Times New Roman" w:hAnsi="Times New Roman" w:cs="Times New Roman"/>
          <w:sz w:val="22"/>
          <w:szCs w:val="22"/>
        </w:rPr>
        <w:t>Dao Thanh Tung</w:t>
      </w:r>
      <w:r w:rsidRPr="00A42300">
        <w:rPr>
          <w:rFonts w:ascii="Times New Roman" w:hAnsi="Times New Roman" w:cs="Times New Roman"/>
          <w:sz w:val="22"/>
          <w:szCs w:val="22"/>
        </w:rPr>
        <w:t xml:space="preserve">                           </w:t>
      </w:r>
      <w:r w:rsidR="00FD0D92">
        <w:rPr>
          <w:rFonts w:ascii="Times New Roman" w:hAnsi="Times New Roman" w:cs="Times New Roman"/>
          <w:sz w:val="22"/>
          <w:szCs w:val="22"/>
        </w:rPr>
        <w:t>30/07/2016</w:t>
      </w:r>
      <w:r w:rsidRPr="00A42300">
        <w:rPr>
          <w:rFonts w:ascii="Times New Roman" w:hAnsi="Times New Roman" w:cs="Times New Roman"/>
          <w:sz w:val="22"/>
          <w:szCs w:val="22"/>
        </w:rPr>
        <w:t xml:space="preserve">                          </w:t>
      </w:r>
    </w:p>
    <w:p w14:paraId="402ABCBB" w14:textId="77777777" w:rsidR="00290D2A" w:rsidRPr="00A42300" w:rsidRDefault="00290D2A" w:rsidP="00290D2A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A42300">
        <w:rPr>
          <w:rFonts w:ascii="Times New Roman" w:hAnsi="Times New Roman" w:cs="Times New Roman"/>
          <w:sz w:val="22"/>
          <w:szCs w:val="22"/>
        </w:rPr>
        <w:tab/>
        <w:t>Developer</w:t>
      </w:r>
    </w:p>
    <w:p w14:paraId="42972075" w14:textId="77777777" w:rsidR="00290D2A" w:rsidRPr="00A42300" w:rsidRDefault="00290D2A" w:rsidP="00290D2A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14:paraId="3AC51021" w14:textId="77777777" w:rsidR="00290D2A" w:rsidRPr="00A42300" w:rsidRDefault="00290D2A" w:rsidP="00290D2A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>REVIEWERS:</w:t>
      </w:r>
      <w:r w:rsidRPr="00A42300">
        <w:rPr>
          <w:rFonts w:ascii="Times New Roman" w:hAnsi="Times New Roman" w:cs="Times New Roman"/>
          <w:sz w:val="22"/>
          <w:szCs w:val="22"/>
        </w:rPr>
        <w:tab/>
      </w:r>
    </w:p>
    <w:p w14:paraId="3508A3D8" w14:textId="77777777" w:rsidR="00290D2A" w:rsidRPr="00A42300" w:rsidRDefault="00290D2A" w:rsidP="00290D2A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14:paraId="278277DA" w14:textId="77777777" w:rsidR="00290D2A" w:rsidRPr="00A42300" w:rsidRDefault="00290D2A" w:rsidP="00290D2A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>APPROVAL:</w:t>
      </w:r>
      <w:r w:rsidRPr="00A42300">
        <w:rPr>
          <w:rFonts w:ascii="Times New Roman" w:hAnsi="Times New Roman" w:cs="Times New Roman"/>
          <w:sz w:val="22"/>
          <w:szCs w:val="22"/>
        </w:rPr>
        <w:tab/>
        <w:t xml:space="preserve">Nguyen Van Sang                                    </w:t>
      </w:r>
      <w:r w:rsidRPr="00A42300"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</w:p>
    <w:p w14:paraId="533CACA1" w14:textId="77777777" w:rsidR="00290D2A" w:rsidRPr="00A42300" w:rsidRDefault="00290D2A" w:rsidP="00290D2A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A42300">
        <w:rPr>
          <w:rFonts w:ascii="Times New Roman" w:hAnsi="Times New Roman" w:cs="Times New Roman"/>
          <w:sz w:val="22"/>
          <w:szCs w:val="22"/>
        </w:rPr>
        <w:tab/>
        <w:t>Supervisor</w:t>
      </w:r>
    </w:p>
    <w:p w14:paraId="59B76C6F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6CC7D742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4999DF42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2F16D08D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194B8871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01BE1B04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751F1243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440C7BD1" w14:textId="77777777" w:rsidR="00290D2A" w:rsidRPr="00A42300" w:rsidRDefault="00290D2A" w:rsidP="00290D2A">
      <w:pPr>
        <w:pStyle w:val="NormalH"/>
        <w:rPr>
          <w:rFonts w:ascii="Times New Roman" w:hAnsi="Times New Roman"/>
          <w:sz w:val="22"/>
          <w:szCs w:val="22"/>
        </w:rPr>
      </w:pPr>
      <w:r w:rsidRPr="00A42300">
        <w:rPr>
          <w:rFonts w:ascii="Times New Roman" w:hAnsi="Times New Roman"/>
          <w:sz w:val="22"/>
          <w:szCs w:val="22"/>
        </w:rPr>
        <w:lastRenderedPageBreak/>
        <w:t>TABLE OF CONTENTS</w:t>
      </w:r>
    </w:p>
    <w:p w14:paraId="2DF6EBDA" w14:textId="77777777" w:rsidR="003B68E5" w:rsidRDefault="00290D2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42300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begin"/>
      </w:r>
      <w:r w:rsidRPr="00A42300">
        <w:rPr>
          <w:rFonts w:ascii="Times New Roman" w:hAnsi="Times New Roman" w:cs="Times New Roman"/>
          <w:caps w:val="0"/>
          <w:sz w:val="22"/>
          <w:szCs w:val="22"/>
          <w:lang w:val="en-GB"/>
        </w:rPr>
        <w:instrText xml:space="preserve"> TOC \o "1-3" </w:instrText>
      </w:r>
      <w:r w:rsidRPr="00A42300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separate"/>
      </w:r>
      <w:r w:rsidR="003B68E5" w:rsidRPr="00131AF4">
        <w:rPr>
          <w:rFonts w:ascii="Times New Roman" w:hAnsi="Times New Roman" w:cs="Times New Roman"/>
          <w:noProof/>
          <w:color w:val="800000"/>
        </w:rPr>
        <w:t>1</w:t>
      </w:r>
      <w:r w:rsidR="003B68E5"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="003B68E5" w:rsidRPr="00131AF4">
        <w:rPr>
          <w:rFonts w:ascii="Times New Roman" w:hAnsi="Times New Roman" w:cs="Times New Roman"/>
          <w:noProof/>
          <w:color w:val="800000"/>
        </w:rPr>
        <w:t>Introduction</w:t>
      </w:r>
      <w:r w:rsidR="003B68E5">
        <w:rPr>
          <w:noProof/>
        </w:rPr>
        <w:tab/>
      </w:r>
      <w:r w:rsidR="003B68E5">
        <w:rPr>
          <w:noProof/>
        </w:rPr>
        <w:fldChar w:fldCharType="begin"/>
      </w:r>
      <w:r w:rsidR="003B68E5">
        <w:rPr>
          <w:noProof/>
        </w:rPr>
        <w:instrText xml:space="preserve"> PAGEREF _Toc458058325 \h </w:instrText>
      </w:r>
      <w:r w:rsidR="003B68E5">
        <w:rPr>
          <w:noProof/>
        </w:rPr>
      </w:r>
      <w:r w:rsidR="003B68E5">
        <w:rPr>
          <w:noProof/>
        </w:rPr>
        <w:fldChar w:fldCharType="separate"/>
      </w:r>
      <w:r w:rsidR="003B68E5">
        <w:rPr>
          <w:noProof/>
        </w:rPr>
        <w:t>8</w:t>
      </w:r>
      <w:r w:rsidR="003B68E5">
        <w:rPr>
          <w:noProof/>
        </w:rPr>
        <w:fldChar w:fldCharType="end"/>
      </w:r>
    </w:p>
    <w:p w14:paraId="74C2C563" w14:textId="77777777" w:rsidR="003B68E5" w:rsidRDefault="003B68E5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131AF4">
        <w:t>1.1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131AF4">
        <w:t>Purpose</w:t>
      </w:r>
      <w:r>
        <w:tab/>
      </w:r>
      <w:r>
        <w:fldChar w:fldCharType="begin"/>
      </w:r>
      <w:r>
        <w:instrText xml:space="preserve"> PAGEREF _Toc458058326 \h </w:instrText>
      </w:r>
      <w:r>
        <w:fldChar w:fldCharType="separate"/>
      </w:r>
      <w:r>
        <w:t>8</w:t>
      </w:r>
      <w:r>
        <w:fldChar w:fldCharType="end"/>
      </w:r>
    </w:p>
    <w:p w14:paraId="6F1B53D5" w14:textId="77777777" w:rsidR="003B68E5" w:rsidRDefault="003B68E5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131AF4">
        <w:t>1.2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131AF4">
        <w:t>Definitions, Acronyms and Abbreviations</w:t>
      </w:r>
      <w:r>
        <w:tab/>
      </w:r>
      <w:r>
        <w:fldChar w:fldCharType="begin"/>
      </w:r>
      <w:r>
        <w:instrText xml:space="preserve"> PAGEREF _Toc458058327 \h </w:instrText>
      </w:r>
      <w:r>
        <w:fldChar w:fldCharType="separate"/>
      </w:r>
      <w:r>
        <w:t>8</w:t>
      </w:r>
      <w:r>
        <w:fldChar w:fldCharType="end"/>
      </w:r>
    </w:p>
    <w:p w14:paraId="066C0FBD" w14:textId="77777777" w:rsidR="003B68E5" w:rsidRDefault="003B68E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131AF4">
        <w:rPr>
          <w:rFonts w:ascii="Times New Roman" w:hAnsi="Times New Roman" w:cs="Times New Roman"/>
          <w:noProof/>
          <w:color w:val="800000"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131AF4">
        <w:rPr>
          <w:rFonts w:ascii="Times New Roman" w:hAnsi="Times New Roman" w:cs="Times New Roman"/>
          <w:noProof/>
          <w:color w:val="800000"/>
        </w:rPr>
        <w:t>Packages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AA474C9" w14:textId="77777777" w:rsidR="003B68E5" w:rsidRDefault="003B68E5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131AF4">
        <w:t>2.1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131AF4">
        <w:t>core.common Package</w:t>
      </w:r>
      <w:r>
        <w:tab/>
      </w:r>
      <w:r>
        <w:fldChar w:fldCharType="begin"/>
      </w:r>
      <w:r>
        <w:instrText xml:space="preserve"> PAGEREF _Toc458058329 \h </w:instrText>
      </w:r>
      <w:r>
        <w:fldChar w:fldCharType="separate"/>
      </w:r>
      <w:r>
        <w:t>10</w:t>
      </w:r>
      <w:r>
        <w:fldChar w:fldCharType="end"/>
      </w:r>
    </w:p>
    <w:p w14:paraId="12214CE4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  <w:lang w:eastAsia="ja-JP"/>
        </w:rPr>
        <w:t>2.1.1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28F82B3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  <w:lang w:eastAsia="ja-JP"/>
        </w:rPr>
        <w:t>2.1.2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Const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695C585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2.1.3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 xml:space="preserve">Utils </w:t>
      </w:r>
      <w:r w:rsidRPr="00131AF4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AC77DDE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2.1.4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JsonUtils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234A5EA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2.1.5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HttpUtils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8CDA3A7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2.1.6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Common 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40C0680" w14:textId="77777777" w:rsidR="003B68E5" w:rsidRDefault="003B68E5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131AF4">
        <w:t>2.2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131AF4">
        <w:t>core.controller Package</w:t>
      </w:r>
      <w:r>
        <w:tab/>
      </w:r>
      <w:r>
        <w:fldChar w:fldCharType="begin"/>
      </w:r>
      <w:r>
        <w:instrText xml:space="preserve"> PAGEREF _Toc458058336 \h </w:instrText>
      </w:r>
      <w:r>
        <w:fldChar w:fldCharType="separate"/>
      </w:r>
      <w:r>
        <w:t>15</w:t>
      </w:r>
      <w:r>
        <w:fldChar w:fldCharType="end"/>
      </w:r>
    </w:p>
    <w:p w14:paraId="1C623C43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  <w:lang w:eastAsia="ja-JP"/>
        </w:rPr>
        <w:t>2.2.1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FAE8F0F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CoreController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6B31F8B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2.2.3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CourseController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0CE0352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2.2.4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ExamController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A6222DF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2.2.5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LessonController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1E0CD29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2.2.6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QuestionController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82B5E8F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2.2.7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ReportController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2D7646C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2.2.8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UserController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C346038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2.2.9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05C2E24" w14:textId="77777777" w:rsidR="003B68E5" w:rsidRDefault="003B68E5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131AF4">
        <w:t>2.3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131AF4">
        <w:rPr>
          <w:color w:val="auto"/>
        </w:rPr>
        <w:t>core.dao Package</w:t>
      </w:r>
      <w:r>
        <w:tab/>
      </w:r>
      <w:r>
        <w:fldChar w:fldCharType="begin"/>
      </w:r>
      <w:r>
        <w:instrText xml:space="preserve"> PAGEREF _Toc458058346 \h </w:instrText>
      </w:r>
      <w:r>
        <w:fldChar w:fldCharType="separate"/>
      </w:r>
      <w:r>
        <w:t>19</w:t>
      </w:r>
      <w:r>
        <w:fldChar w:fldCharType="end"/>
      </w:r>
    </w:p>
    <w:p w14:paraId="4B630733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  <w:lang w:eastAsia="ja-JP"/>
        </w:rPr>
        <w:t>2.3.1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1180D7D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2.3.2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 xml:space="preserve">HibernateCourseDao </w:t>
      </w:r>
      <w:r w:rsidRPr="00131AF4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2CA45B6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2.3.3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HibernateExamDao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4E10DAB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2.3.4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HibernateLessonDao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8D61597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2.3.5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HibernateLessonVersionDao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80722BC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2.3.6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HibernateQuestionDao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4CC812E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2.3.7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HibernateReportDao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484975A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2.3.8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HibernateUserDao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DAF4924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2.3.9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8959DDA" w14:textId="77777777" w:rsidR="003B68E5" w:rsidRDefault="003B68E5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131AF4">
        <w:t>2.4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131AF4">
        <w:t>core.exception Package</w:t>
      </w:r>
      <w:r>
        <w:tab/>
      </w:r>
      <w:r>
        <w:fldChar w:fldCharType="begin"/>
      </w:r>
      <w:r>
        <w:instrText xml:space="preserve"> PAGEREF _Toc458058356 \h </w:instrText>
      </w:r>
      <w:r>
        <w:fldChar w:fldCharType="separate"/>
      </w:r>
      <w:r>
        <w:t>25</w:t>
      </w:r>
      <w:r>
        <w:fldChar w:fldCharType="end"/>
      </w:r>
    </w:p>
    <w:p w14:paraId="4ED5A1BD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  <w:lang w:eastAsia="ja-JP"/>
        </w:rPr>
        <w:t>2.4.1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4AABEED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2.4.2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CorruptedFormException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56B802F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2.4.3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EmailExpectedException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8216F1B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2.4.4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InvalidEmailException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5B02517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lastRenderedPageBreak/>
        <w:t>2.4.5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PasswordExpectedException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18BCBBB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2.4.6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PasswordIncorrectException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B139FBF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2.4.7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UsernameExpectedException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AE441EC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2.4.8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31C1C4EA" w14:textId="77777777" w:rsidR="003B68E5" w:rsidRDefault="003B68E5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131AF4">
        <w:t>2.5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131AF4">
        <w:t>core.form Package</w:t>
      </w:r>
      <w:r>
        <w:tab/>
      </w:r>
      <w:r>
        <w:fldChar w:fldCharType="begin"/>
      </w:r>
      <w:r>
        <w:instrText xml:space="preserve"> PAGEREF _Toc458058365 \h </w:instrText>
      </w:r>
      <w:r>
        <w:fldChar w:fldCharType="separate"/>
      </w:r>
      <w:r>
        <w:t>28</w:t>
      </w:r>
      <w:r>
        <w:fldChar w:fldCharType="end"/>
      </w:r>
    </w:p>
    <w:p w14:paraId="71AC181A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  <w:lang w:eastAsia="ja-JP"/>
        </w:rPr>
        <w:t>2.5.1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72258824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2.5.2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AnswerForm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24E4C018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2.5.3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ChangeRoleForm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6AA2BA9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2.5.4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ChgpwdForm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959F584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2.5.5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CreateExamForm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0B2CC45D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2.5.6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 xml:space="preserve">CreateLessonForm </w:t>
      </w:r>
      <w:r w:rsidRPr="00131AF4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4F75DD8E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2.5.7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 xml:space="preserve">FileUploadForm 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77C16C25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2.5.8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 xml:space="preserve">LoginForm </w:t>
      </w:r>
      <w:r w:rsidRPr="00131AF4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525EC64B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2.5.9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 xml:space="preserve">LookupForm </w:t>
      </w:r>
      <w:r w:rsidRPr="00131AF4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18EA1905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2.5.10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 xml:space="preserve">QuestionForm </w:t>
      </w:r>
      <w:r w:rsidRPr="00131AF4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67CE8C43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2.5.11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 xml:space="preserve">RegisterForm </w:t>
      </w:r>
      <w:r w:rsidRPr="00131AF4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79E7D00F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2.5.12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 xml:space="preserve">ReportForm </w:t>
      </w:r>
      <w:r w:rsidRPr="00131AF4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D25DAF7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2.5.13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 xml:space="preserve">ReportLessonForm </w:t>
      </w:r>
      <w:r w:rsidRPr="00131AF4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04E17F6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2.5.14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UpdateLessonForm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0EFA173B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2.5.15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UpdateUserForm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2B59E443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2.5.16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3296B02A" w14:textId="77777777" w:rsidR="003B68E5" w:rsidRDefault="003B68E5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131AF4">
        <w:t>2.6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131AF4">
        <w:t>core.model package</w:t>
      </w:r>
      <w:r>
        <w:tab/>
      </w:r>
      <w:r>
        <w:fldChar w:fldCharType="begin"/>
      </w:r>
      <w:r>
        <w:instrText xml:space="preserve"> PAGEREF _Toc458058382 \h </w:instrText>
      </w:r>
      <w:r>
        <w:fldChar w:fldCharType="separate"/>
      </w:r>
      <w:r>
        <w:t>35</w:t>
      </w:r>
      <w:r>
        <w:fldChar w:fldCharType="end"/>
      </w:r>
    </w:p>
    <w:p w14:paraId="59F0FC38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  <w:lang w:eastAsia="ja-JP"/>
        </w:rPr>
        <w:t>2.6.1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0D08DCB2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2.6.2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AnswerModel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28073ECE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2.6.3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>BasicModel</w:t>
      </w:r>
      <w:r w:rsidRPr="00131AF4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390129C5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2.6.4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 xml:space="preserve">CourseModel </w:t>
      </w:r>
      <w:r w:rsidRPr="00131AF4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7CAC4899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2.6.5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 xml:space="preserve">ExamAnswer </w:t>
      </w:r>
      <w:r w:rsidRPr="00131AF4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786A1435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2.6.6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 xml:space="preserve">ExamModel </w:t>
      </w:r>
      <w:r w:rsidRPr="00131AF4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1896348F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2.6.7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 xml:space="preserve">LessonModel </w:t>
      </w:r>
      <w:r w:rsidRPr="00131AF4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56B1CCD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2.6.8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 xml:space="preserve">LessonVersionModel </w:t>
      </w:r>
      <w:r w:rsidRPr="00131AF4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093CCFEC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2.6.9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 xml:space="preserve">MessageModel </w:t>
      </w:r>
      <w:r w:rsidRPr="00131AF4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D015657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2.6.10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 xml:space="preserve">QuestionModel </w:t>
      </w:r>
      <w:r w:rsidRPr="00131AF4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375A3DFE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2.6.11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 xml:space="preserve">ReportModel </w:t>
      </w:r>
      <w:r w:rsidRPr="00131AF4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1C0912D1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2.6.12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val="vi-VN"/>
        </w:rPr>
        <w:t xml:space="preserve">UserModel </w:t>
      </w:r>
      <w:r w:rsidRPr="00131AF4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232391BA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2.6.13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269A5015" w14:textId="77777777" w:rsidR="003B68E5" w:rsidRDefault="003B68E5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131AF4">
        <w:t>2.7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131AF4">
        <w:t>core.response Package</w:t>
      </w:r>
      <w:r>
        <w:tab/>
      </w:r>
      <w:r>
        <w:fldChar w:fldCharType="begin"/>
      </w:r>
      <w:r>
        <w:instrText xml:space="preserve"> PAGEREF _Toc458058396 \h </w:instrText>
      </w:r>
      <w:r>
        <w:fldChar w:fldCharType="separate"/>
      </w:r>
      <w:r>
        <w:t>42</w:t>
      </w:r>
      <w:r>
        <w:fldChar w:fldCharType="end"/>
      </w:r>
    </w:p>
    <w:p w14:paraId="08FF025C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  <w:lang w:eastAsia="ja-JP"/>
        </w:rPr>
        <w:t>2.7.1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3A0A36E6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2.7.2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AddQuestionResponseData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34E8E73A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2.7.3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AnswerResponseData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5FB7575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lastRenderedPageBreak/>
        <w:t>2.7.4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BriefLessonResponse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7AD5FE17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2.7.5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CreateLessonResponse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7E81AA78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2.7.6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ExamResponseData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4F75B002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2.7.7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GetCourseResponse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70EE24A6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2.7.8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GetLearnerExamsResponseData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7B00F208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2.7.9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GetLessonResponse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6E521550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2.7.10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GetLessonVersionResponse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5E089A5E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2.7.11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GetListUsersResponseData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0B16EF2E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2.7.12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GetQuestionDetailsResponseData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09E261D3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2.7.13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GetQuestionResponseData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4CCF9246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2.7.14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GetUserResponseData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522B713A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2.7.15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LoginResponseData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67A3AA31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2.7.16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LookupWordResponse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0CC4F7C4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2.7.17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7B61C522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2.7.18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ResponseCode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70D4ACA0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2.7.19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ResponseExample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29EF58F5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2.7.20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ResponseWordMean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5E3478F5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2.7.21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UploadFileResponse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1E11338F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2.7.22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14F3C5A6" w14:textId="77777777" w:rsidR="003B68E5" w:rsidRDefault="003B68E5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131AF4">
        <w:t>2.8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131AF4">
        <w:t>core.security package</w:t>
      </w:r>
      <w:r>
        <w:tab/>
      </w:r>
      <w:r>
        <w:fldChar w:fldCharType="begin"/>
      </w:r>
      <w:r>
        <w:instrText xml:space="preserve"> PAGEREF _Toc458058419 \h </w:instrText>
      </w:r>
      <w:r>
        <w:fldChar w:fldCharType="separate"/>
      </w:r>
      <w:r>
        <w:t>53</w:t>
      </w:r>
      <w:r>
        <w:fldChar w:fldCharType="end"/>
      </w:r>
    </w:p>
    <w:p w14:paraId="66F23CD5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  <w:lang w:eastAsia="ja-JP"/>
        </w:rPr>
        <w:t>2.8.1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761494D0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2.8.2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Veazy403Handler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0E9DDCD0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2.8.3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VeazyAuthenEntryPoint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592CC4BE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2.8.4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VeazyAuthenFailureHandler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25849B2C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2.8.5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VeazyAuthenFilter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6B419AE8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2.8.6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VeazyAuthenProvider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4EE0B1C3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2.8.7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VeazyAuthenSuccessHandler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1D106CDE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2.8.8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1A2D5120" w14:textId="77777777" w:rsidR="003B68E5" w:rsidRDefault="003B68E5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131AF4">
        <w:t>2.9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131AF4">
        <w:t>core.service Package</w:t>
      </w:r>
      <w:r>
        <w:tab/>
      </w:r>
      <w:r>
        <w:fldChar w:fldCharType="begin"/>
      </w:r>
      <w:r>
        <w:instrText xml:space="preserve"> PAGEREF _Toc458058428 \h </w:instrText>
      </w:r>
      <w:r>
        <w:fldChar w:fldCharType="separate"/>
      </w:r>
      <w:r>
        <w:t>56</w:t>
      </w:r>
      <w:r>
        <w:fldChar w:fldCharType="end"/>
      </w:r>
    </w:p>
    <w:p w14:paraId="578DEF3F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  <w:lang w:eastAsia="ja-JP"/>
        </w:rPr>
        <w:t>2.9.1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7B202DAF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2.9.2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CourseServiceImpl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1C857EB3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2.9.3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ExamServiceImpl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485A50B3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2.9.4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LessonServiceImpl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4BD6BB4B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2.9.5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QuestionBankServiceImpl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07DC050A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2.9.6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QuestionServiceImpl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1EBA0D7A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2.9.7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ReportServiceImpl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62A3C7AD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2.9.8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UserServiceImpl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14:paraId="40302731" w14:textId="77777777" w:rsidR="003B68E5" w:rsidRDefault="003B68E5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131AF4">
        <w:t>2.10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131AF4">
        <w:t>dictionary.controller Package</w:t>
      </w:r>
      <w:r>
        <w:tab/>
      </w:r>
      <w:r>
        <w:fldChar w:fldCharType="begin"/>
      </w:r>
      <w:r>
        <w:instrText xml:space="preserve"> PAGEREF _Toc458058437 \h </w:instrText>
      </w:r>
      <w:r>
        <w:fldChar w:fldCharType="separate"/>
      </w:r>
      <w:r>
        <w:t>60</w:t>
      </w:r>
      <w:r>
        <w:fldChar w:fldCharType="end"/>
      </w:r>
    </w:p>
    <w:p w14:paraId="125C597F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  <w:lang w:eastAsia="ja-JP"/>
        </w:rPr>
        <w:t>2.10.1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14:paraId="7BE216AE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lastRenderedPageBreak/>
        <w:t>2.10.2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DictController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14:paraId="2B8CFE3C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2.10.3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14:paraId="5B02025C" w14:textId="77777777" w:rsidR="003B68E5" w:rsidRDefault="003B68E5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131AF4">
        <w:t>2.11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131AF4">
        <w:t>dictionary.dao Package</w:t>
      </w:r>
      <w:r>
        <w:tab/>
      </w:r>
      <w:r>
        <w:fldChar w:fldCharType="begin"/>
      </w:r>
      <w:r>
        <w:instrText xml:space="preserve"> PAGEREF _Toc458058441 \h </w:instrText>
      </w:r>
      <w:r>
        <w:fldChar w:fldCharType="separate"/>
      </w:r>
      <w:r>
        <w:t>61</w:t>
      </w:r>
      <w:r>
        <w:fldChar w:fldCharType="end"/>
      </w:r>
    </w:p>
    <w:p w14:paraId="772176F5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  <w:lang w:eastAsia="ja-JP"/>
        </w:rPr>
        <w:t>2.11.1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14:paraId="59DD98A7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2.11.2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HibernateExampleDao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25361E0E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2.11.3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HibernateJaviDao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282BBB54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2.11.4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HibernateVijaDao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14:paraId="30BE60DB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2.11.5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14:paraId="12967526" w14:textId="77777777" w:rsidR="003B68E5" w:rsidRDefault="003B68E5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131AF4">
        <w:t>2.12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131AF4">
        <w:t>dictionary.model package</w:t>
      </w:r>
      <w:r>
        <w:tab/>
      </w:r>
      <w:r>
        <w:fldChar w:fldCharType="begin"/>
      </w:r>
      <w:r>
        <w:instrText xml:space="preserve"> PAGEREF _Toc458058447 \h </w:instrText>
      </w:r>
      <w:r>
        <w:fldChar w:fldCharType="separate"/>
      </w:r>
      <w:r>
        <w:t>64</w:t>
      </w:r>
      <w:r>
        <w:fldChar w:fldCharType="end"/>
      </w:r>
    </w:p>
    <w:p w14:paraId="3118E023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  <w:lang w:eastAsia="ja-JP"/>
        </w:rPr>
        <w:t>2.12.1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14:paraId="225B746F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2.12.2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ExampleModel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14:paraId="298E985F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2.12.3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JaviModel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14:paraId="5E784A61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2.12.4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VijaModel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14:paraId="47CA4B39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2.12.5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WordMean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14:paraId="36B49755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2.12.6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14:paraId="491E789C" w14:textId="77777777" w:rsidR="003B68E5" w:rsidRDefault="003B68E5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131AF4">
        <w:t>2.13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131AF4">
        <w:t>dictionary.service package</w:t>
      </w:r>
      <w:r>
        <w:tab/>
      </w:r>
      <w:r>
        <w:fldChar w:fldCharType="begin"/>
      </w:r>
      <w:r>
        <w:instrText xml:space="preserve"> PAGEREF _Toc458058454 \h </w:instrText>
      </w:r>
      <w:r>
        <w:fldChar w:fldCharType="separate"/>
      </w:r>
      <w:r>
        <w:t>67</w:t>
      </w:r>
      <w:r>
        <w:fldChar w:fldCharType="end"/>
      </w:r>
    </w:p>
    <w:p w14:paraId="3105E59E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  <w:lang w:eastAsia="ja-JP"/>
        </w:rPr>
        <w:t>2.13.1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14:paraId="4A46BC49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2.13.2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DictServiceImpl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14:paraId="16B206DA" w14:textId="77777777" w:rsidR="003B68E5" w:rsidRDefault="003B68E5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31AF4">
        <w:rPr>
          <w:rFonts w:ascii="Times New Roman" w:hAnsi="Times New Roman" w:cs="Times New Roman"/>
          <w:noProof/>
        </w:rPr>
        <w:t>2.13.3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31AF4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46BD93DD" w14:textId="77777777" w:rsidR="003B68E5" w:rsidRDefault="003B68E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131AF4">
        <w:rPr>
          <w:rFonts w:ascii="Times New Roman" w:hAnsi="Times New Roman" w:cs="Times New Roman"/>
          <w:noProof/>
          <w:color w:val="8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131AF4">
        <w:rPr>
          <w:rFonts w:ascii="Times New Roman" w:hAnsi="Times New Roman" w:cs="Times New Roman"/>
          <w:noProof/>
          <w:color w:val="800000"/>
        </w:rPr>
        <w:t>MVC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_Toc458058458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14:paraId="71DE67BD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</w:p>
    <w:p w14:paraId="7C3EB16C" w14:textId="77777777" w:rsidR="00290D2A" w:rsidRPr="00A42300" w:rsidRDefault="00290D2A" w:rsidP="00290D2A">
      <w:pPr>
        <w:pStyle w:val="Heading1"/>
        <w:keepNext w:val="0"/>
        <w:rPr>
          <w:rFonts w:ascii="Times New Roman" w:hAnsi="Times New Roman" w:cs="Times New Roman"/>
          <w:noProof w:val="0"/>
          <w:color w:val="800000"/>
          <w:sz w:val="22"/>
          <w:szCs w:val="22"/>
        </w:rPr>
      </w:pPr>
      <w:bookmarkStart w:id="0" w:name="_Toc41542886"/>
      <w:bookmarkStart w:id="1" w:name="_Toc54775543"/>
      <w:bookmarkStart w:id="2" w:name="_Toc458058325"/>
      <w:bookmarkStart w:id="3" w:name="_Toc446234547"/>
      <w:bookmarkStart w:id="4" w:name="_Toc467738720"/>
      <w:bookmarkStart w:id="5" w:name="_Toc499640208"/>
      <w:bookmarkStart w:id="6" w:name="_Toc463083793"/>
      <w:bookmarkStart w:id="7" w:name="_Toc465677963"/>
      <w:bookmarkStart w:id="8" w:name="_Toc467738735"/>
      <w:bookmarkStart w:id="9" w:name="_Toc456598586"/>
      <w:bookmarkStart w:id="10" w:name="_Toc504442098"/>
      <w:bookmarkStart w:id="11" w:name="_Toc22120997"/>
      <w:bookmarkStart w:id="12" w:name="_Toc24188146"/>
      <w:r w:rsidRPr="00A42300">
        <w:rPr>
          <w:rFonts w:ascii="Times New Roman" w:hAnsi="Times New Roman" w:cs="Times New Roman"/>
          <w:noProof w:val="0"/>
          <w:color w:val="800000"/>
          <w:sz w:val="22"/>
          <w:szCs w:val="22"/>
        </w:rPr>
        <w:lastRenderedPageBreak/>
        <w:t>Introduction</w:t>
      </w:r>
      <w:bookmarkEnd w:id="0"/>
      <w:bookmarkEnd w:id="1"/>
      <w:bookmarkEnd w:id="2"/>
    </w:p>
    <w:p w14:paraId="0C296E81" w14:textId="77777777" w:rsidR="00290D2A" w:rsidRPr="00A42300" w:rsidRDefault="00290D2A" w:rsidP="00290D2A">
      <w:pPr>
        <w:pStyle w:val="Heading2"/>
        <w:tabs>
          <w:tab w:val="num" w:pos="576"/>
        </w:tabs>
        <w:rPr>
          <w:rFonts w:ascii="Times New Roman" w:hAnsi="Times New Roman" w:cs="Times New Roman"/>
          <w:i w:val="0"/>
        </w:rPr>
      </w:pPr>
      <w:bookmarkStart w:id="13" w:name="_Toc456598587"/>
      <w:bookmarkStart w:id="14" w:name="_Toc504442099"/>
      <w:bookmarkStart w:id="15" w:name="_Toc22120998"/>
      <w:bookmarkStart w:id="16" w:name="_Toc24188147"/>
      <w:bookmarkStart w:id="17" w:name="_Toc41542887"/>
      <w:bookmarkStart w:id="18" w:name="_Toc54775544"/>
      <w:bookmarkStart w:id="19" w:name="_Toc458058326"/>
      <w:r w:rsidRPr="00A42300">
        <w:rPr>
          <w:rFonts w:ascii="Times New Roman" w:hAnsi="Times New Roman" w:cs="Times New Roman"/>
          <w:i w:val="0"/>
        </w:rPr>
        <w:t>Purpose</w:t>
      </w:r>
      <w:bookmarkStart w:id="20" w:name="_Toc456598588"/>
      <w:bookmarkEnd w:id="13"/>
      <w:bookmarkEnd w:id="14"/>
      <w:bookmarkEnd w:id="15"/>
      <w:bookmarkEnd w:id="16"/>
      <w:bookmarkEnd w:id="17"/>
      <w:bookmarkEnd w:id="18"/>
      <w:bookmarkEnd w:id="19"/>
    </w:p>
    <w:p w14:paraId="2C80FE7E" w14:textId="77777777" w:rsidR="00290D2A" w:rsidRPr="00A42300" w:rsidRDefault="00133463" w:rsidP="00290D2A">
      <w:pPr>
        <w:pStyle w:val="comment"/>
        <w:ind w:left="0"/>
        <w:jc w:val="both"/>
        <w:rPr>
          <w:rFonts w:ascii="Times New Roman" w:hAnsi="Times New Roman" w:cs="Times New Roman"/>
          <w:i w:val="0"/>
          <w:color w:val="auto"/>
          <w:sz w:val="22"/>
          <w:szCs w:val="22"/>
        </w:rPr>
      </w:pPr>
      <w:bookmarkStart w:id="21" w:name="OLE_LINK7"/>
      <w:bookmarkStart w:id="22" w:name="OLE_LINK8"/>
      <w:bookmarkStart w:id="23" w:name="_Toc456598589"/>
      <w:bookmarkEnd w:id="20"/>
      <w:r w:rsidRPr="00133463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Vietnamese Study System for Japanese</w:t>
      </w:r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</w:t>
      </w:r>
      <w:bookmarkEnd w:id="21"/>
      <w:bookmarkEnd w:id="22"/>
      <w:r w:rsidR="00290D2A" w:rsidRPr="00A42300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class design document contains descriptions of all classes of the </w:t>
      </w:r>
      <w:r w:rsidRPr="00133463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Vietnamese Study System for Japanese </w:t>
      </w:r>
      <w:r w:rsidR="00290D2A" w:rsidRPr="00A42300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system. It includes: </w:t>
      </w:r>
    </w:p>
    <w:p w14:paraId="6BAFE104" w14:textId="77777777" w:rsidR="00290D2A" w:rsidRPr="00A42300" w:rsidRDefault="00290D2A" w:rsidP="00DB5354">
      <w:pPr>
        <w:pStyle w:val="comment"/>
        <w:numPr>
          <w:ilvl w:val="0"/>
          <w:numId w:val="21"/>
        </w:numPr>
        <w:jc w:val="both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i w:val="0"/>
          <w:color w:val="auto"/>
          <w:sz w:val="22"/>
          <w:szCs w:val="22"/>
        </w:rPr>
        <w:t>Class diagrams that describe the static relation of all classes in the system.</w:t>
      </w:r>
    </w:p>
    <w:p w14:paraId="55584DF6" w14:textId="77777777" w:rsidR="00290D2A" w:rsidRPr="00A42300" w:rsidRDefault="00290D2A" w:rsidP="00290D2A">
      <w:pPr>
        <w:pStyle w:val="Heading2"/>
        <w:tabs>
          <w:tab w:val="num" w:pos="576"/>
        </w:tabs>
        <w:rPr>
          <w:rFonts w:ascii="Times New Roman" w:hAnsi="Times New Roman" w:cs="Times New Roman"/>
          <w:i w:val="0"/>
          <w:lang w:eastAsia="ja-JP"/>
        </w:rPr>
      </w:pPr>
      <w:bookmarkStart w:id="24" w:name="_Toc39028747"/>
      <w:bookmarkStart w:id="25" w:name="_Toc41542889"/>
      <w:bookmarkStart w:id="26" w:name="_Toc54775545"/>
      <w:bookmarkStart w:id="27" w:name="_Toc128798174"/>
      <w:bookmarkStart w:id="28" w:name="_Toc458058327"/>
      <w:r w:rsidRPr="00A42300">
        <w:rPr>
          <w:rFonts w:ascii="Times New Roman" w:hAnsi="Times New Roman" w:cs="Times New Roman"/>
          <w:i w:val="0"/>
        </w:rPr>
        <w:t xml:space="preserve">Definitions, Acronyms and </w:t>
      </w:r>
      <w:bookmarkEnd w:id="24"/>
      <w:r w:rsidRPr="00A42300">
        <w:rPr>
          <w:rFonts w:ascii="Times New Roman" w:hAnsi="Times New Roman" w:cs="Times New Roman"/>
          <w:i w:val="0"/>
        </w:rPr>
        <w:t>Abbreviations</w:t>
      </w:r>
      <w:bookmarkEnd w:id="25"/>
      <w:bookmarkEnd w:id="26"/>
      <w:bookmarkEnd w:id="27"/>
      <w:bookmarkEnd w:id="28"/>
    </w:p>
    <w:p w14:paraId="37B3CBC8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3"/>
        <w:gridCol w:w="3197"/>
        <w:gridCol w:w="3061"/>
      </w:tblGrid>
      <w:tr w:rsidR="00290D2A" w:rsidRPr="00A42300" w14:paraId="064214C3" w14:textId="77777777" w:rsidTr="00133463">
        <w:tc>
          <w:tcPr>
            <w:tcW w:w="1975" w:type="dxa"/>
            <w:shd w:val="clear" w:color="auto" w:fill="92D050"/>
          </w:tcPr>
          <w:p w14:paraId="079D8356" w14:textId="77777777" w:rsidR="00290D2A" w:rsidRPr="00620129" w:rsidRDefault="00290D2A" w:rsidP="00133463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Abbreviations</w:t>
            </w:r>
          </w:p>
        </w:tc>
        <w:tc>
          <w:tcPr>
            <w:tcW w:w="3168" w:type="dxa"/>
            <w:shd w:val="clear" w:color="auto" w:fill="92D050"/>
          </w:tcPr>
          <w:p w14:paraId="40C43F40" w14:textId="77777777" w:rsidR="00290D2A" w:rsidRPr="00620129" w:rsidRDefault="00290D2A" w:rsidP="00133463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3033" w:type="dxa"/>
            <w:shd w:val="clear" w:color="auto" w:fill="92D050"/>
          </w:tcPr>
          <w:p w14:paraId="43BB5F41" w14:textId="77777777" w:rsidR="00290D2A" w:rsidRPr="00620129" w:rsidRDefault="00290D2A" w:rsidP="00133463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Comment</w:t>
            </w:r>
          </w:p>
        </w:tc>
      </w:tr>
      <w:tr w:rsidR="00290D2A" w:rsidRPr="00A42300" w14:paraId="45B0A35B" w14:textId="77777777" w:rsidTr="00133463">
        <w:tc>
          <w:tcPr>
            <w:tcW w:w="1975" w:type="dxa"/>
          </w:tcPr>
          <w:p w14:paraId="30232FA4" w14:textId="77777777" w:rsidR="00290D2A" w:rsidRPr="00A42300" w:rsidRDefault="00290D2A" w:rsidP="00133463">
            <w:pPr>
              <w:pStyle w:val="comment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MVC</w:t>
            </w:r>
          </w:p>
        </w:tc>
        <w:tc>
          <w:tcPr>
            <w:tcW w:w="3168" w:type="dxa"/>
          </w:tcPr>
          <w:p w14:paraId="50E78643" w14:textId="77777777" w:rsidR="00290D2A" w:rsidRPr="00A42300" w:rsidRDefault="00290D2A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Model View Control model</w:t>
            </w:r>
          </w:p>
        </w:tc>
        <w:tc>
          <w:tcPr>
            <w:tcW w:w="3033" w:type="dxa"/>
          </w:tcPr>
          <w:p w14:paraId="5D169074" w14:textId="77777777" w:rsidR="00290D2A" w:rsidRPr="00A42300" w:rsidRDefault="00290D2A" w:rsidP="00133463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477C582" w14:textId="77777777" w:rsidR="00290D2A" w:rsidRPr="00A42300" w:rsidRDefault="00290D2A" w:rsidP="00290D2A">
      <w:pPr>
        <w:pStyle w:val="comment"/>
        <w:rPr>
          <w:rFonts w:ascii="Times New Roman" w:hAnsi="Times New Roman" w:cs="Times New Roman"/>
          <w:i w:val="0"/>
          <w:color w:val="auto"/>
          <w:sz w:val="22"/>
          <w:szCs w:val="22"/>
        </w:rPr>
      </w:pPr>
    </w:p>
    <w:p w14:paraId="21E0D1D6" w14:textId="77777777" w:rsidR="00290D2A" w:rsidRDefault="00750279" w:rsidP="00290D2A">
      <w:pPr>
        <w:pStyle w:val="Heading1"/>
        <w:rPr>
          <w:rFonts w:ascii="Times New Roman" w:hAnsi="Times New Roman" w:cs="Times New Roman"/>
          <w:color w:val="800000"/>
          <w:sz w:val="22"/>
          <w:szCs w:val="22"/>
        </w:rPr>
      </w:pPr>
      <w:bookmarkStart w:id="29" w:name="_Toc458058328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23"/>
      <w:r w:rsidRPr="00750279">
        <w:rPr>
          <w:lang w:eastAsia="ja-JP"/>
        </w:rPr>
        <w:lastRenderedPageBreak/>
        <w:drawing>
          <wp:anchor distT="0" distB="0" distL="114300" distR="114300" simplePos="0" relativeHeight="251658240" behindDoc="0" locked="0" layoutInCell="1" allowOverlap="1" wp14:anchorId="2FAA0F98" wp14:editId="2A24FAA9">
            <wp:simplePos x="0" y="0"/>
            <wp:positionH relativeFrom="margin">
              <wp:align>left</wp:align>
            </wp:positionH>
            <wp:positionV relativeFrom="page">
              <wp:posOffset>1500505</wp:posOffset>
            </wp:positionV>
            <wp:extent cx="5274945" cy="3462020"/>
            <wp:effectExtent l="0" t="0" r="1905" b="5080"/>
            <wp:wrapTopAndBottom/>
            <wp:docPr id="1" name="Picture 1" descr="D:\Documents\GitHub\DATN\201605JS01\WIP\Users\TungDT\Class Diagram\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GitHub\DATN\201605JS01\WIP\Users\TungDT\Class Diagram\Pack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0D2A" w:rsidRPr="00A42300">
        <w:rPr>
          <w:rFonts w:ascii="Times New Roman" w:hAnsi="Times New Roman" w:cs="Times New Roman"/>
          <w:color w:val="800000"/>
          <w:sz w:val="22"/>
          <w:szCs w:val="22"/>
        </w:rPr>
        <w:t>Packages</w:t>
      </w:r>
      <w:bookmarkEnd w:id="29"/>
    </w:p>
    <w:p w14:paraId="48DECEC4" w14:textId="77777777" w:rsidR="00750279" w:rsidRPr="00A42300" w:rsidRDefault="00750279" w:rsidP="00750279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</w:t>
      </w:r>
      <w:r w:rsidR="004F1F3F">
        <w:rPr>
          <w:rFonts w:ascii="Times New Roman" w:hAnsi="Times New Roman" w:cs="Times New Roman"/>
          <w:b/>
          <w:color w:val="auto"/>
          <w:sz w:val="22"/>
          <w:szCs w:val="22"/>
        </w:rPr>
        <w:t>0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: </w:t>
      </w:r>
      <w:r w:rsidR="00AD7A34">
        <w:rPr>
          <w:rFonts w:ascii="Times New Roman" w:hAnsi="Times New Roman" w:cs="Times New Roman"/>
          <w:b/>
          <w:color w:val="auto"/>
          <w:sz w:val="22"/>
          <w:szCs w:val="22"/>
        </w:rPr>
        <w:t>List P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ackage</w:t>
      </w:r>
      <w:r w:rsidR="00AD7A34">
        <w:rPr>
          <w:rFonts w:ascii="Times New Roman" w:hAnsi="Times New Roman" w:cs="Times New Roman"/>
          <w:b/>
          <w:color w:val="auto"/>
          <w:sz w:val="22"/>
          <w:szCs w:val="22"/>
        </w:rPr>
        <w:t>s</w:t>
      </w:r>
    </w:p>
    <w:p w14:paraId="26AF0EBF" w14:textId="77777777" w:rsidR="00750279" w:rsidRPr="00750279" w:rsidRDefault="00750279" w:rsidP="00750279"/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"/>
        <w:gridCol w:w="2132"/>
        <w:gridCol w:w="1307"/>
        <w:gridCol w:w="4231"/>
      </w:tblGrid>
      <w:tr w:rsidR="00290D2A" w:rsidRPr="00A42300" w14:paraId="1F59EA91" w14:textId="77777777" w:rsidTr="00CB669B">
        <w:tc>
          <w:tcPr>
            <w:tcW w:w="581" w:type="dxa"/>
            <w:shd w:val="clear" w:color="auto" w:fill="92D050"/>
          </w:tcPr>
          <w:p w14:paraId="24D56B30" w14:textId="77777777" w:rsidR="00290D2A" w:rsidRPr="00620129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132" w:type="dxa"/>
            <w:shd w:val="clear" w:color="auto" w:fill="92D050"/>
          </w:tcPr>
          <w:p w14:paraId="2A7DD3F3" w14:textId="77777777" w:rsidR="00290D2A" w:rsidRPr="00620129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Package</w:t>
            </w:r>
          </w:p>
        </w:tc>
        <w:tc>
          <w:tcPr>
            <w:tcW w:w="1307" w:type="dxa"/>
            <w:shd w:val="clear" w:color="auto" w:fill="92D050"/>
          </w:tcPr>
          <w:p w14:paraId="3838DE01" w14:textId="77777777" w:rsidR="00290D2A" w:rsidRPr="00620129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Language</w:t>
            </w:r>
          </w:p>
        </w:tc>
        <w:tc>
          <w:tcPr>
            <w:tcW w:w="4231" w:type="dxa"/>
            <w:shd w:val="clear" w:color="auto" w:fill="92D050"/>
          </w:tcPr>
          <w:p w14:paraId="78A9A633" w14:textId="77777777" w:rsidR="00290D2A" w:rsidRPr="00620129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90D2A" w:rsidRPr="00A42300" w14:paraId="21B43211" w14:textId="77777777" w:rsidTr="00CB669B">
        <w:trPr>
          <w:trHeight w:val="687"/>
        </w:trPr>
        <w:tc>
          <w:tcPr>
            <w:tcW w:w="581" w:type="dxa"/>
          </w:tcPr>
          <w:p w14:paraId="57886FDA" w14:textId="77777777" w:rsidR="00290D2A" w:rsidRPr="00A42300" w:rsidRDefault="00290D2A" w:rsidP="00290D2A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01</w:t>
            </w:r>
          </w:p>
        </w:tc>
        <w:tc>
          <w:tcPr>
            <w:tcW w:w="2132" w:type="dxa"/>
          </w:tcPr>
          <w:p w14:paraId="2837DA5C" w14:textId="77777777" w:rsidR="00290D2A" w:rsidRPr="00A42300" w:rsidRDefault="00CB669B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core</w:t>
            </w:r>
          </w:p>
        </w:tc>
        <w:tc>
          <w:tcPr>
            <w:tcW w:w="1307" w:type="dxa"/>
          </w:tcPr>
          <w:p w14:paraId="01C0BEF0" w14:textId="77777777" w:rsidR="00290D2A" w:rsidRPr="00AD7A34" w:rsidRDefault="00AD7A34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5A69A38D" w14:textId="77777777" w:rsidR="00290D2A" w:rsidRPr="00A42300" w:rsidRDefault="00CB669B" w:rsidP="00CB669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</w:t>
            </w:r>
            <w:r w:rsidRPr="00CB669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ontains classes related to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core function</w:t>
            </w:r>
          </w:p>
        </w:tc>
      </w:tr>
      <w:tr w:rsidR="00290D2A" w:rsidRPr="00A42300" w14:paraId="6FB46B17" w14:textId="77777777" w:rsidTr="00CB669B">
        <w:tc>
          <w:tcPr>
            <w:tcW w:w="581" w:type="dxa"/>
          </w:tcPr>
          <w:p w14:paraId="18F1787D" w14:textId="77777777" w:rsidR="00290D2A" w:rsidRPr="00A42300" w:rsidRDefault="00290D2A" w:rsidP="00290D2A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02A823BD" w14:textId="77777777" w:rsidR="00290D2A" w:rsidRPr="00A42300" w:rsidRDefault="00CB669B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dictionary</w:t>
            </w:r>
          </w:p>
        </w:tc>
        <w:tc>
          <w:tcPr>
            <w:tcW w:w="1307" w:type="dxa"/>
          </w:tcPr>
          <w:p w14:paraId="076FB25A" w14:textId="77777777" w:rsidR="00290D2A" w:rsidRPr="00A42300" w:rsidRDefault="00AD7A34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6319CC03" w14:textId="77777777" w:rsidR="00290D2A" w:rsidRPr="00A42300" w:rsidRDefault="00CB669B" w:rsidP="00CB669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</w:t>
            </w:r>
            <w:r w:rsidRPr="00CB669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ontain</w:t>
            </w:r>
            <w:proofErr w:type="spellEnd"/>
            <w:r w:rsidRPr="00CB669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 xml:space="preserve"> classes </w:t>
            </w:r>
            <w:proofErr w:type="spellStart"/>
            <w:r w:rsidRPr="00CB669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related</w:t>
            </w:r>
            <w:proofErr w:type="spellEnd"/>
            <w:r w:rsidRPr="00CB669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 xml:space="preserve"> to </w:t>
            </w:r>
            <w:proofErr w:type="spellStart"/>
            <w:r w:rsidRPr="00CB669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dictionary</w:t>
            </w:r>
            <w:proofErr w:type="spellEnd"/>
          </w:p>
        </w:tc>
      </w:tr>
      <w:tr w:rsidR="00290D2A" w:rsidRPr="00A42300" w14:paraId="5DD31698" w14:textId="77777777" w:rsidTr="00CB669B">
        <w:tc>
          <w:tcPr>
            <w:tcW w:w="581" w:type="dxa"/>
          </w:tcPr>
          <w:p w14:paraId="777D445E" w14:textId="77777777" w:rsidR="00290D2A" w:rsidRPr="00A42300" w:rsidRDefault="00290D2A" w:rsidP="00290D2A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1BB4C376" w14:textId="77777777" w:rsidR="00290D2A" w:rsidRPr="00A42300" w:rsidRDefault="00CB669B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common</w:t>
            </w:r>
          </w:p>
        </w:tc>
        <w:tc>
          <w:tcPr>
            <w:tcW w:w="1307" w:type="dxa"/>
          </w:tcPr>
          <w:p w14:paraId="00BB3C58" w14:textId="77777777" w:rsidR="00290D2A" w:rsidRPr="00A42300" w:rsidRDefault="00AD7A34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14:paraId="2A06B178" w14:textId="77777777" w:rsidR="00290D2A" w:rsidRPr="00A42300" w:rsidRDefault="00290D2A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</w:p>
        </w:tc>
      </w:tr>
      <w:tr w:rsidR="00290D2A" w:rsidRPr="00A42300" w14:paraId="663C0996" w14:textId="77777777" w:rsidTr="00CB669B">
        <w:tc>
          <w:tcPr>
            <w:tcW w:w="581" w:type="dxa"/>
          </w:tcPr>
          <w:p w14:paraId="0616ADEF" w14:textId="77777777" w:rsidR="00290D2A" w:rsidRPr="00A42300" w:rsidRDefault="00290D2A" w:rsidP="00290D2A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2F1B6A6A" w14:textId="77777777" w:rsidR="00290D2A" w:rsidRPr="00A42300" w:rsidRDefault="00CB669B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controller</w:t>
            </w:r>
          </w:p>
        </w:tc>
        <w:tc>
          <w:tcPr>
            <w:tcW w:w="1307" w:type="dxa"/>
          </w:tcPr>
          <w:p w14:paraId="49CE2E03" w14:textId="77777777" w:rsidR="00290D2A" w:rsidRPr="00A42300" w:rsidRDefault="00AD7A34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05C80A33" w14:textId="77777777" w:rsidR="00290D2A" w:rsidRPr="00A42300" w:rsidRDefault="00CB669B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Contain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controller</w:t>
            </w:r>
            <w:proofErr w:type="spellEnd"/>
          </w:p>
        </w:tc>
      </w:tr>
      <w:tr w:rsidR="00290D2A" w:rsidRPr="00A42300" w14:paraId="0F3F808C" w14:textId="77777777" w:rsidTr="00CB669B">
        <w:tc>
          <w:tcPr>
            <w:tcW w:w="581" w:type="dxa"/>
          </w:tcPr>
          <w:p w14:paraId="2848AF23" w14:textId="77777777" w:rsidR="00290D2A" w:rsidRPr="00A42300" w:rsidRDefault="00290D2A" w:rsidP="00290D2A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07739DEC" w14:textId="77777777" w:rsidR="00290D2A" w:rsidRPr="00A42300" w:rsidRDefault="00CB669B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dao</w:t>
            </w:r>
            <w:proofErr w:type="spellEnd"/>
          </w:p>
        </w:tc>
        <w:tc>
          <w:tcPr>
            <w:tcW w:w="1307" w:type="dxa"/>
          </w:tcPr>
          <w:p w14:paraId="797E0FCB" w14:textId="77777777" w:rsidR="00290D2A" w:rsidRPr="00A42300" w:rsidRDefault="00AD7A34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14:paraId="7430CD43" w14:textId="77777777" w:rsidR="00290D2A" w:rsidRPr="00A42300" w:rsidRDefault="00CB669B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Contain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access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object</w:t>
            </w:r>
            <w:proofErr w:type="spellEnd"/>
          </w:p>
        </w:tc>
      </w:tr>
      <w:tr w:rsidR="00290D2A" w:rsidRPr="00A42300" w14:paraId="09E333CE" w14:textId="77777777" w:rsidTr="00CB669B">
        <w:tc>
          <w:tcPr>
            <w:tcW w:w="581" w:type="dxa"/>
          </w:tcPr>
          <w:p w14:paraId="1233426B" w14:textId="77777777" w:rsidR="00290D2A" w:rsidRPr="00A42300" w:rsidRDefault="00290D2A" w:rsidP="00290D2A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5387C841" w14:textId="77777777" w:rsidR="00290D2A" w:rsidRPr="00A42300" w:rsidRDefault="00CB669B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exception</w:t>
            </w:r>
          </w:p>
        </w:tc>
        <w:tc>
          <w:tcPr>
            <w:tcW w:w="1307" w:type="dxa"/>
          </w:tcPr>
          <w:p w14:paraId="1B1A4719" w14:textId="77777777" w:rsidR="00290D2A" w:rsidRPr="00A42300" w:rsidRDefault="00AD7A34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14:paraId="5A26499F" w14:textId="77777777" w:rsidR="00290D2A" w:rsidRPr="00A42300" w:rsidRDefault="00CB669B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Contain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defined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 xml:space="preserve"> exception</w:t>
            </w:r>
          </w:p>
        </w:tc>
      </w:tr>
      <w:tr w:rsidR="00290D2A" w:rsidRPr="00A42300" w14:paraId="51345DD7" w14:textId="77777777" w:rsidTr="00CB669B">
        <w:tc>
          <w:tcPr>
            <w:tcW w:w="581" w:type="dxa"/>
          </w:tcPr>
          <w:p w14:paraId="6C470D8C" w14:textId="77777777" w:rsidR="00290D2A" w:rsidRPr="00A42300" w:rsidRDefault="00290D2A" w:rsidP="00290D2A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7CDF9809" w14:textId="77777777" w:rsidR="00290D2A" w:rsidRPr="00A42300" w:rsidRDefault="00CB669B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form</w:t>
            </w:r>
          </w:p>
        </w:tc>
        <w:tc>
          <w:tcPr>
            <w:tcW w:w="1307" w:type="dxa"/>
          </w:tcPr>
          <w:p w14:paraId="28D88BEE" w14:textId="77777777" w:rsidR="00290D2A" w:rsidRPr="00A42300" w:rsidRDefault="00AD7A34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167CEA47" w14:textId="77777777" w:rsidR="00290D2A" w:rsidRPr="00A42300" w:rsidRDefault="00CB669B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defined web form</w:t>
            </w:r>
          </w:p>
        </w:tc>
      </w:tr>
      <w:tr w:rsidR="00290D2A" w:rsidRPr="00A42300" w14:paraId="6EA8171F" w14:textId="77777777" w:rsidTr="00CB669B">
        <w:tc>
          <w:tcPr>
            <w:tcW w:w="581" w:type="dxa"/>
          </w:tcPr>
          <w:p w14:paraId="6100D5D9" w14:textId="77777777" w:rsidR="00290D2A" w:rsidRPr="00A42300" w:rsidRDefault="00290D2A" w:rsidP="00290D2A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7818D061" w14:textId="77777777" w:rsidR="00290D2A" w:rsidRPr="00A42300" w:rsidRDefault="00CB669B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model</w:t>
            </w:r>
          </w:p>
        </w:tc>
        <w:tc>
          <w:tcPr>
            <w:tcW w:w="1307" w:type="dxa"/>
          </w:tcPr>
          <w:p w14:paraId="6AFEFE50" w14:textId="77777777" w:rsidR="00290D2A" w:rsidRPr="00A42300" w:rsidRDefault="00AD7A34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536F449D" w14:textId="77777777" w:rsidR="00290D2A" w:rsidRPr="00A42300" w:rsidRDefault="00CB669B" w:rsidP="00CB669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model class</w:t>
            </w:r>
          </w:p>
        </w:tc>
      </w:tr>
      <w:tr w:rsidR="00290D2A" w:rsidRPr="00A42300" w14:paraId="4A879F93" w14:textId="77777777" w:rsidTr="00CB669B">
        <w:tc>
          <w:tcPr>
            <w:tcW w:w="581" w:type="dxa"/>
          </w:tcPr>
          <w:p w14:paraId="418BE32B" w14:textId="77777777" w:rsidR="00290D2A" w:rsidRPr="00A42300" w:rsidRDefault="00290D2A" w:rsidP="00290D2A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2E96B978" w14:textId="77777777" w:rsidR="00290D2A" w:rsidRPr="00A42300" w:rsidRDefault="00CB669B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response</w:t>
            </w:r>
          </w:p>
        </w:tc>
        <w:tc>
          <w:tcPr>
            <w:tcW w:w="1307" w:type="dxa"/>
          </w:tcPr>
          <w:p w14:paraId="67560A0E" w14:textId="77777777" w:rsidR="00290D2A" w:rsidRPr="00A42300" w:rsidRDefault="00AD7A34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6ACCB6A4" w14:textId="77777777" w:rsidR="00290D2A" w:rsidRPr="00A42300" w:rsidRDefault="00CB669B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response model class</w:t>
            </w:r>
          </w:p>
        </w:tc>
      </w:tr>
      <w:tr w:rsidR="00290D2A" w:rsidRPr="00A42300" w14:paraId="6868E8E5" w14:textId="77777777" w:rsidTr="00CB669B">
        <w:tc>
          <w:tcPr>
            <w:tcW w:w="581" w:type="dxa"/>
          </w:tcPr>
          <w:p w14:paraId="500196C1" w14:textId="77777777" w:rsidR="00290D2A" w:rsidRPr="00A42300" w:rsidRDefault="00290D2A" w:rsidP="00290D2A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68014779" w14:textId="77777777" w:rsidR="00290D2A" w:rsidRPr="00A42300" w:rsidRDefault="00CB669B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security</w:t>
            </w:r>
          </w:p>
        </w:tc>
        <w:tc>
          <w:tcPr>
            <w:tcW w:w="1307" w:type="dxa"/>
          </w:tcPr>
          <w:p w14:paraId="141FD33D" w14:textId="77777777" w:rsidR="00290D2A" w:rsidRPr="00A42300" w:rsidRDefault="00AD7A34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14:paraId="23F77C51" w14:textId="77777777" w:rsidR="00290D2A" w:rsidRPr="00A42300" w:rsidRDefault="00CB669B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Contain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 xml:space="preserve"> classes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related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security</w:t>
            </w:r>
            <w:proofErr w:type="spellEnd"/>
          </w:p>
        </w:tc>
      </w:tr>
      <w:tr w:rsidR="00290D2A" w:rsidRPr="00A42300" w14:paraId="0D0EA862" w14:textId="77777777" w:rsidTr="00CB669B">
        <w:tc>
          <w:tcPr>
            <w:tcW w:w="581" w:type="dxa"/>
          </w:tcPr>
          <w:p w14:paraId="1BBB7F3F" w14:textId="77777777" w:rsidR="00290D2A" w:rsidRPr="00A42300" w:rsidRDefault="00290D2A" w:rsidP="00290D2A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030D5681" w14:textId="77777777" w:rsidR="00290D2A" w:rsidRPr="00A42300" w:rsidRDefault="00CB669B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service</w:t>
            </w:r>
          </w:p>
        </w:tc>
        <w:tc>
          <w:tcPr>
            <w:tcW w:w="1307" w:type="dxa"/>
          </w:tcPr>
          <w:p w14:paraId="31BC3256" w14:textId="77777777" w:rsidR="00290D2A" w:rsidRPr="00A42300" w:rsidRDefault="00AD7A34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14:paraId="1BE3CBD0" w14:textId="77777777" w:rsidR="00290D2A" w:rsidRPr="00A42300" w:rsidRDefault="00CB669B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web service</w:t>
            </w:r>
          </w:p>
        </w:tc>
      </w:tr>
    </w:tbl>
    <w:p w14:paraId="065E6576" w14:textId="77777777" w:rsidR="00290D2A" w:rsidRPr="00A42300" w:rsidRDefault="00452BB8" w:rsidP="00290D2A">
      <w:pPr>
        <w:pStyle w:val="Heading2"/>
        <w:rPr>
          <w:rFonts w:ascii="Times New Roman" w:hAnsi="Times New Roman" w:cs="Times New Roman"/>
          <w:i w:val="0"/>
        </w:rPr>
      </w:pPr>
      <w:bookmarkStart w:id="30" w:name="_Toc458058329"/>
      <w:proofErr w:type="spellStart"/>
      <w:proofErr w:type="gramStart"/>
      <w:r>
        <w:rPr>
          <w:rFonts w:ascii="Times New Roman" w:hAnsi="Times New Roman" w:cs="Times New Roman"/>
          <w:i w:val="0"/>
        </w:rPr>
        <w:lastRenderedPageBreak/>
        <w:t>core.</w:t>
      </w:r>
      <w:r w:rsidRPr="00A42300">
        <w:rPr>
          <w:rFonts w:ascii="Times New Roman" w:hAnsi="Times New Roman" w:cs="Times New Roman"/>
          <w:i w:val="0"/>
        </w:rPr>
        <w:t>common</w:t>
      </w:r>
      <w:proofErr w:type="spellEnd"/>
      <w:proofErr w:type="gramEnd"/>
      <w:r w:rsidR="00290D2A" w:rsidRPr="00A42300">
        <w:rPr>
          <w:rFonts w:ascii="Times New Roman" w:hAnsi="Times New Roman" w:cs="Times New Roman"/>
          <w:i w:val="0"/>
        </w:rPr>
        <w:t xml:space="preserve"> Package</w:t>
      </w:r>
      <w:bookmarkEnd w:id="30"/>
    </w:p>
    <w:p w14:paraId="6E6719A2" w14:textId="3F606003" w:rsidR="00290D2A" w:rsidRDefault="00B02DFF" w:rsidP="00290D2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31" w:name="_Toc458058330"/>
      <w:r w:rsidRPr="00B02DFF">
        <w:rPr>
          <w:noProof/>
          <w:lang w:eastAsia="ja-JP"/>
        </w:rPr>
        <w:drawing>
          <wp:anchor distT="0" distB="0" distL="114300" distR="114300" simplePos="0" relativeHeight="251673600" behindDoc="0" locked="0" layoutInCell="1" allowOverlap="1" wp14:anchorId="21FEDB12" wp14:editId="73D34A2B">
            <wp:simplePos x="0" y="0"/>
            <wp:positionH relativeFrom="margin">
              <wp:align>center</wp:align>
            </wp:positionH>
            <wp:positionV relativeFrom="paragraph">
              <wp:posOffset>317500</wp:posOffset>
            </wp:positionV>
            <wp:extent cx="4613275" cy="7168515"/>
            <wp:effectExtent l="0" t="0" r="0" b="0"/>
            <wp:wrapTopAndBottom/>
            <wp:docPr id="13" name="Picture 13" descr="C:\Users\CuHo\Desktop\Class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uHo\Desktop\Class Diagram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716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D2A" w:rsidRPr="00A42300">
        <w:rPr>
          <w:rFonts w:ascii="Times New Roman" w:hAnsi="Times New Roman" w:cs="Times New Roman"/>
          <w:sz w:val="22"/>
          <w:szCs w:val="22"/>
          <w:lang w:eastAsia="ja-JP"/>
        </w:rPr>
        <w:t xml:space="preserve">Class </w:t>
      </w:r>
      <w:commentRangeStart w:id="32"/>
      <w:r w:rsidR="00290D2A" w:rsidRPr="00A42300">
        <w:rPr>
          <w:rFonts w:ascii="Times New Roman" w:hAnsi="Times New Roman" w:cs="Times New Roman"/>
          <w:sz w:val="22"/>
          <w:szCs w:val="22"/>
          <w:lang w:eastAsia="ja-JP"/>
        </w:rPr>
        <w:t>diagram</w:t>
      </w:r>
      <w:bookmarkEnd w:id="31"/>
      <w:commentRangeEnd w:id="32"/>
      <w:r w:rsidR="00342264">
        <w:rPr>
          <w:rStyle w:val="CommentReference"/>
          <w:rFonts w:cs="Arial"/>
          <w:b w:val="0"/>
          <w:bCs w:val="0"/>
          <w:noProof/>
          <w:lang w:val="en-GB"/>
        </w:rPr>
        <w:commentReference w:id="32"/>
      </w:r>
    </w:p>
    <w:p w14:paraId="63B5A3FA" w14:textId="0298EA47" w:rsidR="00B02DFF" w:rsidRPr="00B02DFF" w:rsidRDefault="00B02DFF" w:rsidP="00B02DFF">
      <w:pPr>
        <w:rPr>
          <w:lang w:eastAsia="ja-JP"/>
        </w:rPr>
      </w:pPr>
    </w:p>
    <w:p w14:paraId="73CD73EE" w14:textId="77777777" w:rsidR="00290D2A" w:rsidRPr="00A42300" w:rsidRDefault="00290D2A" w:rsidP="00290D2A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  <w:bookmarkStart w:id="33" w:name="OLE_LINK9"/>
      <w:bookmarkStart w:id="34" w:name="OLE_LINK10"/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1: Class diagram </w:t>
      </w:r>
      <w:proofErr w:type="spellStart"/>
      <w:proofErr w:type="gramStart"/>
      <w:r w:rsidR="008A423C">
        <w:rPr>
          <w:rFonts w:ascii="Times New Roman" w:hAnsi="Times New Roman" w:cs="Times New Roman"/>
          <w:b/>
          <w:color w:val="auto"/>
          <w:sz w:val="22"/>
          <w:szCs w:val="22"/>
        </w:rPr>
        <w:t>core.common</w:t>
      </w:r>
      <w:proofErr w:type="spellEnd"/>
      <w:r w:rsidR="008A423C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 package</w:t>
      </w:r>
      <w:proofErr w:type="gramEnd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3"/>
        <w:gridCol w:w="2436"/>
        <w:gridCol w:w="5192"/>
      </w:tblGrid>
      <w:tr w:rsidR="00290D2A" w:rsidRPr="00A42300" w14:paraId="2CF0FB56" w14:textId="77777777" w:rsidTr="00452BB8">
        <w:tc>
          <w:tcPr>
            <w:tcW w:w="623" w:type="dxa"/>
            <w:shd w:val="clear" w:color="auto" w:fill="92D050"/>
          </w:tcPr>
          <w:bookmarkEnd w:id="33"/>
          <w:bookmarkEnd w:id="34"/>
          <w:p w14:paraId="2BE56D18" w14:textId="77777777" w:rsidR="00290D2A" w:rsidRPr="00620129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No</w:t>
            </w:r>
          </w:p>
        </w:tc>
        <w:tc>
          <w:tcPr>
            <w:tcW w:w="2436" w:type="dxa"/>
            <w:shd w:val="clear" w:color="auto" w:fill="92D050"/>
          </w:tcPr>
          <w:p w14:paraId="1B970079" w14:textId="77777777" w:rsidR="00290D2A" w:rsidRPr="00620129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5192" w:type="dxa"/>
            <w:shd w:val="clear" w:color="auto" w:fill="92D050"/>
          </w:tcPr>
          <w:p w14:paraId="0AF9D1C4" w14:textId="77777777" w:rsidR="00290D2A" w:rsidRPr="00620129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90D2A" w:rsidRPr="00A42300" w14:paraId="64434259" w14:textId="77777777" w:rsidTr="00452BB8">
        <w:tc>
          <w:tcPr>
            <w:tcW w:w="623" w:type="dxa"/>
          </w:tcPr>
          <w:p w14:paraId="33E6CF62" w14:textId="77777777" w:rsidR="00290D2A" w:rsidRPr="00A42300" w:rsidRDefault="00290D2A" w:rsidP="0013346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436" w:type="dxa"/>
          </w:tcPr>
          <w:p w14:paraId="38AEC4D5" w14:textId="77777777" w:rsidR="00290D2A" w:rsidRPr="00452BB8" w:rsidRDefault="00452BB8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Const</w:t>
            </w:r>
            <w:proofErr w:type="spellEnd"/>
          </w:p>
        </w:tc>
        <w:tc>
          <w:tcPr>
            <w:tcW w:w="5192" w:type="dxa"/>
          </w:tcPr>
          <w:p w14:paraId="23C1FE3D" w14:textId="77777777" w:rsidR="00290D2A" w:rsidRPr="00A42300" w:rsidRDefault="00452BB8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Contain </w:t>
            </w:r>
            <w:r w:rsidRPr="00452BB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constant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variable</w:t>
            </w:r>
          </w:p>
        </w:tc>
      </w:tr>
      <w:tr w:rsidR="00290D2A" w:rsidRPr="00A42300" w14:paraId="79C867A8" w14:textId="77777777" w:rsidTr="00452BB8">
        <w:tc>
          <w:tcPr>
            <w:tcW w:w="623" w:type="dxa"/>
          </w:tcPr>
          <w:p w14:paraId="03554885" w14:textId="77777777" w:rsidR="00290D2A" w:rsidRPr="00A42300" w:rsidRDefault="00290D2A" w:rsidP="0013346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436" w:type="dxa"/>
          </w:tcPr>
          <w:p w14:paraId="79CBD747" w14:textId="77777777" w:rsidR="00290D2A" w:rsidRPr="00A42300" w:rsidRDefault="00452BB8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452BB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Utils</w:t>
            </w:r>
          </w:p>
        </w:tc>
        <w:tc>
          <w:tcPr>
            <w:tcW w:w="5192" w:type="dxa"/>
          </w:tcPr>
          <w:p w14:paraId="1C0EAB25" w14:textId="77777777" w:rsidR="00290D2A" w:rsidRPr="00A42300" w:rsidRDefault="00452BB8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common utility function</w:t>
            </w:r>
          </w:p>
        </w:tc>
      </w:tr>
      <w:tr w:rsidR="00290D2A" w:rsidRPr="00A42300" w14:paraId="433FE686" w14:textId="77777777" w:rsidTr="00452BB8">
        <w:tc>
          <w:tcPr>
            <w:tcW w:w="623" w:type="dxa"/>
          </w:tcPr>
          <w:p w14:paraId="183D813C" w14:textId="77777777" w:rsidR="00290D2A" w:rsidRPr="00A42300" w:rsidRDefault="00290D2A" w:rsidP="0013346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436" w:type="dxa"/>
          </w:tcPr>
          <w:p w14:paraId="0A938F2D" w14:textId="77777777" w:rsidR="00290D2A" w:rsidRPr="00A42300" w:rsidRDefault="00452BB8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452BB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JsonUtils</w:t>
            </w:r>
          </w:p>
        </w:tc>
        <w:tc>
          <w:tcPr>
            <w:tcW w:w="5192" w:type="dxa"/>
          </w:tcPr>
          <w:p w14:paraId="59E8638C" w14:textId="77777777" w:rsidR="00290D2A" w:rsidRPr="00A42300" w:rsidRDefault="00452BB8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Contain utility function about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json</w:t>
            </w:r>
            <w:proofErr w:type="spellEnd"/>
          </w:p>
        </w:tc>
      </w:tr>
      <w:tr w:rsidR="00290D2A" w:rsidRPr="00A42300" w14:paraId="0F2BCF17" w14:textId="77777777" w:rsidTr="00452BB8">
        <w:tc>
          <w:tcPr>
            <w:tcW w:w="623" w:type="dxa"/>
          </w:tcPr>
          <w:p w14:paraId="057B7568" w14:textId="77777777" w:rsidR="00290D2A" w:rsidRPr="00A42300" w:rsidRDefault="00290D2A" w:rsidP="0013346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436" w:type="dxa"/>
          </w:tcPr>
          <w:p w14:paraId="6C53B846" w14:textId="77777777" w:rsidR="00290D2A" w:rsidRPr="00A42300" w:rsidRDefault="00452BB8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452BB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HttpUtils</w:t>
            </w:r>
          </w:p>
        </w:tc>
        <w:tc>
          <w:tcPr>
            <w:tcW w:w="5192" w:type="dxa"/>
          </w:tcPr>
          <w:p w14:paraId="62D136AF" w14:textId="77777777" w:rsidR="00290D2A" w:rsidRPr="00A42300" w:rsidRDefault="00452BB8" w:rsidP="00452BB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utility function about http</w:t>
            </w:r>
          </w:p>
        </w:tc>
      </w:tr>
      <w:tr w:rsidR="00887B09" w:rsidRPr="00A42300" w14:paraId="284A0334" w14:textId="77777777" w:rsidTr="00452BB8">
        <w:tc>
          <w:tcPr>
            <w:tcW w:w="623" w:type="dxa"/>
          </w:tcPr>
          <w:p w14:paraId="53736A36" w14:textId="3A69B6C9" w:rsidR="00887B09" w:rsidRPr="00A42300" w:rsidRDefault="00887B09" w:rsidP="00887B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436" w:type="dxa"/>
          </w:tcPr>
          <w:p w14:paraId="0DBE8BD0" w14:textId="3A5C50DF" w:rsidR="00887B09" w:rsidRPr="00452BB8" w:rsidRDefault="00887B09" w:rsidP="00887B09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887B0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HtmlUtils</w:t>
            </w:r>
          </w:p>
        </w:tc>
        <w:tc>
          <w:tcPr>
            <w:tcW w:w="5192" w:type="dxa"/>
          </w:tcPr>
          <w:p w14:paraId="62065725" w14:textId="0BF420F9" w:rsidR="00887B09" w:rsidRDefault="00887B09" w:rsidP="00887B09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utility function about html</w:t>
            </w:r>
          </w:p>
        </w:tc>
      </w:tr>
    </w:tbl>
    <w:p w14:paraId="1EB44DF8" w14:textId="77777777" w:rsidR="00290D2A" w:rsidRPr="00A42300" w:rsidRDefault="00290D2A" w:rsidP="00290D2A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061FE7CF" w14:textId="77777777" w:rsidR="00290D2A" w:rsidRPr="00A42300" w:rsidRDefault="00452BB8" w:rsidP="00290D2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35" w:name="_Toc458058331"/>
      <w:proofErr w:type="spellStart"/>
      <w:r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="00290D2A" w:rsidRPr="00A42300">
        <w:rPr>
          <w:rFonts w:ascii="Times New Roman" w:hAnsi="Times New Roman" w:cs="Times New Roman"/>
          <w:sz w:val="22"/>
          <w:szCs w:val="22"/>
        </w:rPr>
        <w:t xml:space="preserve"> class</w:t>
      </w:r>
      <w:bookmarkEnd w:id="35"/>
    </w:p>
    <w:p w14:paraId="110C92F8" w14:textId="77777777" w:rsidR="00290D2A" w:rsidRDefault="00290D2A" w:rsidP="00290D2A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3340"/>
        <w:gridCol w:w="950"/>
        <w:gridCol w:w="3460"/>
      </w:tblGrid>
      <w:tr w:rsidR="00087FD9" w:rsidRPr="00A42300" w14:paraId="09C71FE7" w14:textId="77777777" w:rsidTr="00887B09">
        <w:tc>
          <w:tcPr>
            <w:tcW w:w="525" w:type="dxa"/>
            <w:shd w:val="clear" w:color="auto" w:fill="92D050"/>
          </w:tcPr>
          <w:p w14:paraId="2A6EF25C" w14:textId="77777777" w:rsidR="00087FD9" w:rsidRPr="00620129" w:rsidRDefault="00087FD9" w:rsidP="00087FD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340" w:type="dxa"/>
            <w:shd w:val="clear" w:color="auto" w:fill="92D050"/>
          </w:tcPr>
          <w:p w14:paraId="7D548B16" w14:textId="77777777" w:rsidR="00087FD9" w:rsidRPr="00620129" w:rsidRDefault="00087FD9" w:rsidP="00087FD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50" w:type="dxa"/>
            <w:shd w:val="clear" w:color="auto" w:fill="92D050"/>
          </w:tcPr>
          <w:p w14:paraId="2F68B8C3" w14:textId="77777777" w:rsidR="00087FD9" w:rsidRPr="00620129" w:rsidRDefault="00087FD9" w:rsidP="00087FD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3460" w:type="dxa"/>
            <w:shd w:val="clear" w:color="auto" w:fill="92D050"/>
          </w:tcPr>
          <w:p w14:paraId="5F84EEB9" w14:textId="77777777" w:rsidR="00087FD9" w:rsidRPr="00620129" w:rsidRDefault="00D720DB" w:rsidP="00087FD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Value</w:t>
            </w:r>
          </w:p>
        </w:tc>
      </w:tr>
      <w:tr w:rsidR="00887B09" w:rsidRPr="00A42300" w14:paraId="0941DB95" w14:textId="77777777" w:rsidTr="00887B09">
        <w:tc>
          <w:tcPr>
            <w:tcW w:w="525" w:type="dxa"/>
          </w:tcPr>
          <w:p w14:paraId="371F9B96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3340" w:type="dxa"/>
          </w:tcPr>
          <w:p w14:paraId="52A0ABF2" w14:textId="578A0EB9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CORS_HEADER_ENABLED</w:t>
            </w:r>
          </w:p>
        </w:tc>
        <w:tc>
          <w:tcPr>
            <w:tcW w:w="950" w:type="dxa"/>
          </w:tcPr>
          <w:p w14:paraId="78F156AD" w14:textId="0C0A25EC" w:rsidR="00887B09" w:rsidRPr="005A11A2" w:rsidRDefault="00887B09" w:rsidP="00887B09">
            <w:pPr>
              <w:ind w:left="0"/>
            </w:pPr>
            <w:proofErr w:type="spellStart"/>
            <w:r w:rsidRPr="009F7F9C">
              <w:t>boolean</w:t>
            </w:r>
            <w:proofErr w:type="spellEnd"/>
          </w:p>
        </w:tc>
        <w:tc>
          <w:tcPr>
            <w:tcW w:w="3460" w:type="dxa"/>
          </w:tcPr>
          <w:p w14:paraId="5D971D09" w14:textId="5EB6476C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TRUE</w:t>
            </w:r>
          </w:p>
        </w:tc>
      </w:tr>
      <w:tr w:rsidR="00887B09" w:rsidRPr="00A42300" w14:paraId="74296FA1" w14:textId="77777777" w:rsidTr="00887B09">
        <w:tc>
          <w:tcPr>
            <w:tcW w:w="525" w:type="dxa"/>
          </w:tcPr>
          <w:p w14:paraId="3E919987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3340" w:type="dxa"/>
          </w:tcPr>
          <w:p w14:paraId="72BBA4EF" w14:textId="6663C046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RESOURCE_URL</w:t>
            </w:r>
          </w:p>
        </w:tc>
        <w:tc>
          <w:tcPr>
            <w:tcW w:w="950" w:type="dxa"/>
          </w:tcPr>
          <w:p w14:paraId="23B35D50" w14:textId="7C5D8295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330F7C89" w14:textId="11DEDE91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/res</w:t>
            </w:r>
          </w:p>
        </w:tc>
      </w:tr>
      <w:tr w:rsidR="00887B09" w:rsidRPr="00A42300" w14:paraId="0498C6FF" w14:textId="77777777" w:rsidTr="00887B09">
        <w:tc>
          <w:tcPr>
            <w:tcW w:w="525" w:type="dxa"/>
          </w:tcPr>
          <w:p w14:paraId="74AC67D9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3340" w:type="dxa"/>
          </w:tcPr>
          <w:p w14:paraId="1518F37C" w14:textId="1BD41AF1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URLMAPPING_MAKE_ADMIN</w:t>
            </w:r>
          </w:p>
        </w:tc>
        <w:tc>
          <w:tcPr>
            <w:tcW w:w="950" w:type="dxa"/>
          </w:tcPr>
          <w:p w14:paraId="79419510" w14:textId="2A6782A5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64008FC8" w14:textId="2E0D1C78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/</w:t>
            </w:r>
            <w:proofErr w:type="spellStart"/>
            <w:r w:rsidRPr="009E0F88">
              <w:rPr>
                <w:sz w:val="18"/>
              </w:rPr>
              <w:t>mkad</w:t>
            </w:r>
            <w:proofErr w:type="spellEnd"/>
            <w:r w:rsidRPr="009E0F88">
              <w:rPr>
                <w:sz w:val="18"/>
              </w:rPr>
              <w:t>/{</w:t>
            </w:r>
            <w:proofErr w:type="spellStart"/>
            <w:r w:rsidRPr="009E0F88">
              <w:rPr>
                <w:sz w:val="18"/>
              </w:rPr>
              <w:t>user_id</w:t>
            </w:r>
            <w:proofErr w:type="spellEnd"/>
            <w:r w:rsidRPr="009E0F88">
              <w:rPr>
                <w:sz w:val="18"/>
              </w:rPr>
              <w:t>}</w:t>
            </w:r>
          </w:p>
        </w:tc>
      </w:tr>
      <w:tr w:rsidR="00887B09" w:rsidRPr="00A42300" w14:paraId="6169B399" w14:textId="77777777" w:rsidTr="00887B09">
        <w:tc>
          <w:tcPr>
            <w:tcW w:w="525" w:type="dxa"/>
          </w:tcPr>
          <w:p w14:paraId="7416E838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3340" w:type="dxa"/>
          </w:tcPr>
          <w:p w14:paraId="2DD7A667" w14:textId="331A5D67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URLMAPPING_MAKE_EDITOR</w:t>
            </w:r>
          </w:p>
        </w:tc>
        <w:tc>
          <w:tcPr>
            <w:tcW w:w="950" w:type="dxa"/>
          </w:tcPr>
          <w:p w14:paraId="45179336" w14:textId="600BB8CD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347757A2" w14:textId="4809FF7C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/</w:t>
            </w:r>
            <w:proofErr w:type="spellStart"/>
            <w:r w:rsidRPr="009E0F88">
              <w:rPr>
                <w:sz w:val="18"/>
              </w:rPr>
              <w:t>mked</w:t>
            </w:r>
            <w:proofErr w:type="spellEnd"/>
            <w:r w:rsidRPr="009E0F88">
              <w:rPr>
                <w:sz w:val="18"/>
              </w:rPr>
              <w:t>/{</w:t>
            </w:r>
            <w:proofErr w:type="spellStart"/>
            <w:r w:rsidRPr="009E0F88">
              <w:rPr>
                <w:sz w:val="18"/>
              </w:rPr>
              <w:t>user_id</w:t>
            </w:r>
            <w:proofErr w:type="spellEnd"/>
            <w:r w:rsidRPr="009E0F88">
              <w:rPr>
                <w:sz w:val="18"/>
              </w:rPr>
              <w:t>}</w:t>
            </w:r>
          </w:p>
        </w:tc>
      </w:tr>
      <w:tr w:rsidR="00887B09" w:rsidRPr="00A42300" w14:paraId="2A3E7A0D" w14:textId="77777777" w:rsidTr="00887B09">
        <w:tc>
          <w:tcPr>
            <w:tcW w:w="525" w:type="dxa"/>
          </w:tcPr>
          <w:p w14:paraId="2F1BD4F1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59C4EBA7" w14:textId="157E07B2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URLMAPPING_HOME</w:t>
            </w:r>
          </w:p>
        </w:tc>
        <w:tc>
          <w:tcPr>
            <w:tcW w:w="950" w:type="dxa"/>
          </w:tcPr>
          <w:p w14:paraId="72915828" w14:textId="3CBD678A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4CEFE55A" w14:textId="429B145C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/</w:t>
            </w:r>
          </w:p>
        </w:tc>
      </w:tr>
      <w:tr w:rsidR="00887B09" w:rsidRPr="00A42300" w14:paraId="64FEFFAD" w14:textId="77777777" w:rsidTr="00887B09">
        <w:tc>
          <w:tcPr>
            <w:tcW w:w="525" w:type="dxa"/>
          </w:tcPr>
          <w:p w14:paraId="39DCFBB9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6DB1A81E" w14:textId="1EF9F1E3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URLMAPPING_UPLOADFILE</w:t>
            </w:r>
          </w:p>
        </w:tc>
        <w:tc>
          <w:tcPr>
            <w:tcW w:w="950" w:type="dxa"/>
          </w:tcPr>
          <w:p w14:paraId="538B84C7" w14:textId="4939F585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2A71A621" w14:textId="5268DEDE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/</w:t>
            </w:r>
            <w:proofErr w:type="spellStart"/>
            <w:r w:rsidRPr="009E0F88">
              <w:rPr>
                <w:sz w:val="18"/>
              </w:rPr>
              <w:t>uploadfile</w:t>
            </w:r>
            <w:proofErr w:type="spellEnd"/>
          </w:p>
        </w:tc>
      </w:tr>
      <w:tr w:rsidR="00887B09" w:rsidRPr="00A42300" w14:paraId="632D57EC" w14:textId="77777777" w:rsidTr="00887B09">
        <w:tc>
          <w:tcPr>
            <w:tcW w:w="525" w:type="dxa"/>
          </w:tcPr>
          <w:p w14:paraId="25A378D3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0B5EFC7D" w14:textId="75C14A1C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URL_PREFIX</w:t>
            </w:r>
          </w:p>
        </w:tc>
        <w:tc>
          <w:tcPr>
            <w:tcW w:w="950" w:type="dxa"/>
          </w:tcPr>
          <w:p w14:paraId="560905F9" w14:textId="4F8CC7BB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333714FF" w14:textId="1C3AD580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/</w:t>
            </w:r>
            <w:proofErr w:type="spellStart"/>
            <w:r w:rsidRPr="009E0F88">
              <w:rPr>
                <w:sz w:val="18"/>
              </w:rPr>
              <w:t>api</w:t>
            </w:r>
            <w:proofErr w:type="spellEnd"/>
          </w:p>
        </w:tc>
      </w:tr>
      <w:tr w:rsidR="00887B09" w:rsidRPr="00A42300" w14:paraId="5FA8C7A5" w14:textId="77777777" w:rsidTr="00887B09">
        <w:tc>
          <w:tcPr>
            <w:tcW w:w="525" w:type="dxa"/>
          </w:tcPr>
          <w:p w14:paraId="5D92D80B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6576F9A2" w14:textId="1344FA4D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URLMAPPING_REGISTER</w:t>
            </w:r>
          </w:p>
        </w:tc>
        <w:tc>
          <w:tcPr>
            <w:tcW w:w="950" w:type="dxa"/>
          </w:tcPr>
          <w:p w14:paraId="20539B50" w14:textId="66D737A9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427A0F46" w14:textId="181D43BA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URL_PREFIX + "/register"</w:t>
            </w:r>
          </w:p>
        </w:tc>
      </w:tr>
      <w:tr w:rsidR="00887B09" w:rsidRPr="00A42300" w14:paraId="7B14BD28" w14:textId="77777777" w:rsidTr="00887B09">
        <w:tc>
          <w:tcPr>
            <w:tcW w:w="525" w:type="dxa"/>
          </w:tcPr>
          <w:p w14:paraId="68FFEF43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3D8AD3E0" w14:textId="584325A0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URLMAPPING_LOGIN</w:t>
            </w:r>
          </w:p>
        </w:tc>
        <w:tc>
          <w:tcPr>
            <w:tcW w:w="950" w:type="dxa"/>
          </w:tcPr>
          <w:p w14:paraId="11EF1FDB" w14:textId="697F295B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1DA5C21E" w14:textId="35BC0133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URL_PREFIX + "/login"</w:t>
            </w:r>
          </w:p>
        </w:tc>
      </w:tr>
      <w:tr w:rsidR="00887B09" w:rsidRPr="00A42300" w14:paraId="67693553" w14:textId="77777777" w:rsidTr="00887B09">
        <w:tc>
          <w:tcPr>
            <w:tcW w:w="525" w:type="dxa"/>
          </w:tcPr>
          <w:p w14:paraId="65A99393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358F6BE8" w14:textId="23075A2C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URLMAPPING_LOGOUT</w:t>
            </w:r>
          </w:p>
        </w:tc>
        <w:tc>
          <w:tcPr>
            <w:tcW w:w="950" w:type="dxa"/>
          </w:tcPr>
          <w:p w14:paraId="5A2B86A3" w14:textId="4E627587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52D8EF82" w14:textId="0886D813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URL_PREFIX + "/logout"</w:t>
            </w:r>
          </w:p>
        </w:tc>
      </w:tr>
      <w:tr w:rsidR="00887B09" w:rsidRPr="00A42300" w14:paraId="6E64CB2E" w14:textId="77777777" w:rsidTr="00887B09">
        <w:tc>
          <w:tcPr>
            <w:tcW w:w="525" w:type="dxa"/>
          </w:tcPr>
          <w:p w14:paraId="4A2FAEF5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2257C5DF" w14:textId="6C1B04CD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URLMAPPING_RESET_PASSWORD</w:t>
            </w:r>
          </w:p>
        </w:tc>
        <w:tc>
          <w:tcPr>
            <w:tcW w:w="950" w:type="dxa"/>
          </w:tcPr>
          <w:p w14:paraId="1C4EBFD3" w14:textId="3243A458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1421C3E4" w14:textId="381BFC83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URL_PREFIX + "/users/</w:t>
            </w:r>
            <w:proofErr w:type="spellStart"/>
            <w:r w:rsidRPr="009E0F88">
              <w:rPr>
                <w:sz w:val="18"/>
              </w:rPr>
              <w:t>reset_password</w:t>
            </w:r>
            <w:proofErr w:type="spellEnd"/>
            <w:r w:rsidRPr="009E0F88">
              <w:rPr>
                <w:sz w:val="18"/>
              </w:rPr>
              <w:t>"</w:t>
            </w:r>
          </w:p>
        </w:tc>
      </w:tr>
      <w:tr w:rsidR="00887B09" w:rsidRPr="00A42300" w14:paraId="2A03C70B" w14:textId="77777777" w:rsidTr="00887B09">
        <w:tc>
          <w:tcPr>
            <w:tcW w:w="525" w:type="dxa"/>
          </w:tcPr>
          <w:p w14:paraId="2BD39D3F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70444556" w14:textId="63941CDD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URLMAPPING_GET_USER</w:t>
            </w:r>
          </w:p>
        </w:tc>
        <w:tc>
          <w:tcPr>
            <w:tcW w:w="950" w:type="dxa"/>
          </w:tcPr>
          <w:p w14:paraId="0624F114" w14:textId="680497D0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5241310E" w14:textId="24B2FC7E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URL_PREFIX + "/users/{</w:t>
            </w:r>
            <w:proofErr w:type="spellStart"/>
            <w:r w:rsidRPr="009E0F88">
              <w:rPr>
                <w:sz w:val="18"/>
              </w:rPr>
              <w:t>user_id</w:t>
            </w:r>
            <w:proofErr w:type="spellEnd"/>
            <w:r w:rsidRPr="009E0F88">
              <w:rPr>
                <w:sz w:val="18"/>
              </w:rPr>
              <w:t>}"</w:t>
            </w:r>
          </w:p>
        </w:tc>
      </w:tr>
      <w:tr w:rsidR="00887B09" w:rsidRPr="00A42300" w14:paraId="01CF8388" w14:textId="77777777" w:rsidTr="00887B09">
        <w:tc>
          <w:tcPr>
            <w:tcW w:w="525" w:type="dxa"/>
          </w:tcPr>
          <w:p w14:paraId="6DF7CC7B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566C8291" w14:textId="442435CF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URLMAPPING_GET_CURRENT_USER</w:t>
            </w:r>
          </w:p>
        </w:tc>
        <w:tc>
          <w:tcPr>
            <w:tcW w:w="950" w:type="dxa"/>
          </w:tcPr>
          <w:p w14:paraId="1BD9E67F" w14:textId="1340EA38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116C463E" w14:textId="018D2B85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URL_PREFIX + "/user"</w:t>
            </w:r>
          </w:p>
        </w:tc>
      </w:tr>
      <w:tr w:rsidR="00887B09" w:rsidRPr="00A42300" w14:paraId="5191FE0F" w14:textId="77777777" w:rsidTr="00887B09">
        <w:tc>
          <w:tcPr>
            <w:tcW w:w="525" w:type="dxa"/>
          </w:tcPr>
          <w:p w14:paraId="10F5A511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3ACA3A8C" w14:textId="3C3112C7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URLMAPPING_UPDATE_CURRENT_USER</w:t>
            </w:r>
          </w:p>
        </w:tc>
        <w:tc>
          <w:tcPr>
            <w:tcW w:w="950" w:type="dxa"/>
          </w:tcPr>
          <w:p w14:paraId="7B34CE45" w14:textId="3C663026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33DA1CDC" w14:textId="1FCB3435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URL_PREFIX + "/user/update"</w:t>
            </w:r>
          </w:p>
        </w:tc>
      </w:tr>
      <w:tr w:rsidR="00887B09" w:rsidRPr="00A42300" w14:paraId="37022229" w14:textId="77777777" w:rsidTr="00887B09">
        <w:tc>
          <w:tcPr>
            <w:tcW w:w="525" w:type="dxa"/>
          </w:tcPr>
          <w:p w14:paraId="68CC72FE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0664698C" w14:textId="41AA2832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URLMAPPING_CHGPWD_CURRENT_USER</w:t>
            </w:r>
          </w:p>
        </w:tc>
        <w:tc>
          <w:tcPr>
            <w:tcW w:w="950" w:type="dxa"/>
          </w:tcPr>
          <w:p w14:paraId="5531C938" w14:textId="3751F86C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72014D5F" w14:textId="519E9325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URL_PREFIX + "/user/</w:t>
            </w:r>
            <w:proofErr w:type="spellStart"/>
            <w:r w:rsidRPr="009E0F88">
              <w:rPr>
                <w:sz w:val="18"/>
              </w:rPr>
              <w:t>chgpwd</w:t>
            </w:r>
            <w:proofErr w:type="spellEnd"/>
            <w:r w:rsidRPr="009E0F88">
              <w:rPr>
                <w:sz w:val="18"/>
              </w:rPr>
              <w:t>"</w:t>
            </w:r>
          </w:p>
        </w:tc>
      </w:tr>
      <w:tr w:rsidR="00887B09" w:rsidRPr="00A42300" w14:paraId="203B8B95" w14:textId="77777777" w:rsidTr="00887B09">
        <w:tc>
          <w:tcPr>
            <w:tcW w:w="525" w:type="dxa"/>
          </w:tcPr>
          <w:p w14:paraId="67E5410E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60FD9ED6" w14:textId="37D4E014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URLMAPPING_GET_LIST_USERS</w:t>
            </w:r>
          </w:p>
        </w:tc>
        <w:tc>
          <w:tcPr>
            <w:tcW w:w="950" w:type="dxa"/>
          </w:tcPr>
          <w:p w14:paraId="7CC34F08" w14:textId="5EB4202C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6BBBD732" w14:textId="4B7FD921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URL_PREFIX + "/users"</w:t>
            </w:r>
          </w:p>
        </w:tc>
      </w:tr>
      <w:tr w:rsidR="00887B09" w:rsidRPr="00A42300" w14:paraId="122EB99D" w14:textId="77777777" w:rsidTr="00887B09">
        <w:tc>
          <w:tcPr>
            <w:tcW w:w="525" w:type="dxa"/>
          </w:tcPr>
          <w:p w14:paraId="276694B1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256321AB" w14:textId="7CA537E7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URLMAPPING_GET_LEARNER_EXAMS</w:t>
            </w:r>
          </w:p>
        </w:tc>
        <w:tc>
          <w:tcPr>
            <w:tcW w:w="950" w:type="dxa"/>
          </w:tcPr>
          <w:p w14:paraId="670F6F04" w14:textId="3F432920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5622DABF" w14:textId="02B9B1B1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URL_PREFIX + "/users/{</w:t>
            </w:r>
            <w:proofErr w:type="spellStart"/>
            <w:r w:rsidRPr="009E0F88">
              <w:rPr>
                <w:sz w:val="18"/>
              </w:rPr>
              <w:t>user_id</w:t>
            </w:r>
            <w:proofErr w:type="spellEnd"/>
            <w:r w:rsidRPr="009E0F88">
              <w:rPr>
                <w:sz w:val="18"/>
              </w:rPr>
              <w:t>}/exams"</w:t>
            </w:r>
          </w:p>
        </w:tc>
      </w:tr>
      <w:tr w:rsidR="00887B09" w:rsidRPr="00A42300" w14:paraId="606D3FCF" w14:textId="77777777" w:rsidTr="00887B09">
        <w:tc>
          <w:tcPr>
            <w:tcW w:w="525" w:type="dxa"/>
          </w:tcPr>
          <w:p w14:paraId="259388EA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27F83A6C" w14:textId="695E948C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URLMAPPING_GET_LEARNER_EXAM_STATISTIC</w:t>
            </w:r>
          </w:p>
        </w:tc>
        <w:tc>
          <w:tcPr>
            <w:tcW w:w="950" w:type="dxa"/>
          </w:tcPr>
          <w:p w14:paraId="78E60AA9" w14:textId="0E8D951B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2C33F5E6" w14:textId="28E27997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URL_PREFIX + "/users/{</w:t>
            </w:r>
            <w:proofErr w:type="spellStart"/>
            <w:r w:rsidRPr="009E0F88">
              <w:rPr>
                <w:sz w:val="18"/>
              </w:rPr>
              <w:t>user_id</w:t>
            </w:r>
            <w:proofErr w:type="spellEnd"/>
            <w:r w:rsidRPr="009E0F88">
              <w:rPr>
                <w:sz w:val="18"/>
              </w:rPr>
              <w:t>}/exams/statistics"</w:t>
            </w:r>
          </w:p>
        </w:tc>
      </w:tr>
      <w:tr w:rsidR="00887B09" w:rsidRPr="00A42300" w14:paraId="6DA897B5" w14:textId="77777777" w:rsidTr="00887B09">
        <w:tc>
          <w:tcPr>
            <w:tcW w:w="525" w:type="dxa"/>
          </w:tcPr>
          <w:p w14:paraId="5A35DE6F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5FA33A4A" w14:textId="6C75B3F8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URLMAPPING_CHANGE_ROLE</w:t>
            </w:r>
          </w:p>
        </w:tc>
        <w:tc>
          <w:tcPr>
            <w:tcW w:w="950" w:type="dxa"/>
          </w:tcPr>
          <w:p w14:paraId="14000D4A" w14:textId="689DF689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610A92A4" w14:textId="135F68BB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URL_PREFIX + "/users/</w:t>
            </w:r>
            <w:proofErr w:type="spellStart"/>
            <w:r w:rsidRPr="009E0F88">
              <w:rPr>
                <w:sz w:val="18"/>
              </w:rPr>
              <w:t>change_roll</w:t>
            </w:r>
            <w:proofErr w:type="spellEnd"/>
            <w:r w:rsidRPr="009E0F88">
              <w:rPr>
                <w:sz w:val="18"/>
              </w:rPr>
              <w:t>/{</w:t>
            </w:r>
            <w:proofErr w:type="spellStart"/>
            <w:r w:rsidRPr="009E0F88">
              <w:rPr>
                <w:sz w:val="18"/>
              </w:rPr>
              <w:t>user_id</w:t>
            </w:r>
            <w:proofErr w:type="spellEnd"/>
            <w:r w:rsidRPr="009E0F88">
              <w:rPr>
                <w:sz w:val="18"/>
              </w:rPr>
              <w:t>}"</w:t>
            </w:r>
          </w:p>
        </w:tc>
      </w:tr>
      <w:tr w:rsidR="00887B09" w:rsidRPr="00A42300" w14:paraId="457C75D5" w14:textId="77777777" w:rsidTr="00887B09">
        <w:tc>
          <w:tcPr>
            <w:tcW w:w="525" w:type="dxa"/>
          </w:tcPr>
          <w:p w14:paraId="77D0FDCD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27A595D7" w14:textId="7A862D9F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URLMAPPING_CREATE_LESSON</w:t>
            </w:r>
          </w:p>
        </w:tc>
        <w:tc>
          <w:tcPr>
            <w:tcW w:w="950" w:type="dxa"/>
          </w:tcPr>
          <w:p w14:paraId="16721008" w14:textId="0F07DBC9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30DDBBDA" w14:textId="4E41945E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URL_PREFIX + "/lessons/new"</w:t>
            </w:r>
          </w:p>
        </w:tc>
      </w:tr>
      <w:tr w:rsidR="00887B09" w:rsidRPr="00A42300" w14:paraId="077E4318" w14:textId="77777777" w:rsidTr="00887B09">
        <w:tc>
          <w:tcPr>
            <w:tcW w:w="525" w:type="dxa"/>
          </w:tcPr>
          <w:p w14:paraId="52C14BD6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5C873A51" w14:textId="089128C6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URLMAPPING_GET_LESSON_VERSION</w:t>
            </w:r>
          </w:p>
        </w:tc>
        <w:tc>
          <w:tcPr>
            <w:tcW w:w="950" w:type="dxa"/>
          </w:tcPr>
          <w:p w14:paraId="4AD50CA4" w14:textId="3B8764B8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6A52D9E6" w14:textId="44E5AA19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URL_PREFIX + "/lessons/{</w:t>
            </w:r>
            <w:proofErr w:type="spellStart"/>
            <w:r w:rsidRPr="009E0F88">
              <w:rPr>
                <w:sz w:val="18"/>
              </w:rPr>
              <w:t>lesson_id</w:t>
            </w:r>
            <w:proofErr w:type="spellEnd"/>
            <w:r w:rsidRPr="009E0F88">
              <w:rPr>
                <w:sz w:val="18"/>
              </w:rPr>
              <w:t>}/</w:t>
            </w:r>
            <w:proofErr w:type="spellStart"/>
            <w:r w:rsidRPr="009E0F88">
              <w:rPr>
                <w:sz w:val="18"/>
              </w:rPr>
              <w:t>ver</w:t>
            </w:r>
            <w:proofErr w:type="spellEnd"/>
            <w:r w:rsidRPr="009E0F88">
              <w:rPr>
                <w:sz w:val="18"/>
              </w:rPr>
              <w:t>{version}"</w:t>
            </w:r>
          </w:p>
        </w:tc>
      </w:tr>
      <w:tr w:rsidR="00887B09" w:rsidRPr="00A42300" w14:paraId="7FFEA58B" w14:textId="77777777" w:rsidTr="00887B09">
        <w:tc>
          <w:tcPr>
            <w:tcW w:w="525" w:type="dxa"/>
          </w:tcPr>
          <w:p w14:paraId="11E0B0D6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73ECAF4C" w14:textId="43D5D8B8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URLMAPPING_DRAFT_LESSON</w:t>
            </w:r>
          </w:p>
        </w:tc>
        <w:tc>
          <w:tcPr>
            <w:tcW w:w="950" w:type="dxa"/>
          </w:tcPr>
          <w:p w14:paraId="5A0DE13B" w14:textId="542FB13F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6186808E" w14:textId="39BB53A7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URL_PREFIX + "/lessons/</w:t>
            </w:r>
            <w:proofErr w:type="spellStart"/>
            <w:r w:rsidRPr="009E0F88">
              <w:rPr>
                <w:sz w:val="18"/>
              </w:rPr>
              <w:t>savedraft</w:t>
            </w:r>
            <w:proofErr w:type="spellEnd"/>
            <w:r w:rsidRPr="009E0F88">
              <w:rPr>
                <w:sz w:val="18"/>
              </w:rPr>
              <w:t>/{</w:t>
            </w:r>
            <w:proofErr w:type="spellStart"/>
            <w:r w:rsidRPr="009E0F88">
              <w:rPr>
                <w:sz w:val="18"/>
              </w:rPr>
              <w:t>lesson_id</w:t>
            </w:r>
            <w:proofErr w:type="spellEnd"/>
            <w:r w:rsidRPr="009E0F88">
              <w:rPr>
                <w:sz w:val="18"/>
              </w:rPr>
              <w:t>}"</w:t>
            </w:r>
          </w:p>
        </w:tc>
      </w:tr>
      <w:tr w:rsidR="00887B09" w:rsidRPr="00A42300" w14:paraId="50FE22F9" w14:textId="77777777" w:rsidTr="00887B09">
        <w:tc>
          <w:tcPr>
            <w:tcW w:w="525" w:type="dxa"/>
          </w:tcPr>
          <w:p w14:paraId="6721BD28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14628485" w14:textId="7DE7EBCC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URLMAPPING_UPDATE_LESSON</w:t>
            </w:r>
          </w:p>
        </w:tc>
        <w:tc>
          <w:tcPr>
            <w:tcW w:w="950" w:type="dxa"/>
          </w:tcPr>
          <w:p w14:paraId="2282A5C1" w14:textId="44AFA5E3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091DA2E0" w14:textId="62850DF3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URL_PREFIX + "/lessons/update/{</w:t>
            </w:r>
            <w:proofErr w:type="spellStart"/>
            <w:r w:rsidRPr="009E0F88">
              <w:rPr>
                <w:sz w:val="18"/>
              </w:rPr>
              <w:t>lesson_id</w:t>
            </w:r>
            <w:proofErr w:type="spellEnd"/>
            <w:r w:rsidRPr="009E0F88">
              <w:rPr>
                <w:sz w:val="18"/>
              </w:rPr>
              <w:t>}"</w:t>
            </w:r>
          </w:p>
        </w:tc>
      </w:tr>
      <w:tr w:rsidR="00887B09" w:rsidRPr="00A42300" w14:paraId="576B13AE" w14:textId="77777777" w:rsidTr="00887B09">
        <w:tc>
          <w:tcPr>
            <w:tcW w:w="525" w:type="dxa"/>
          </w:tcPr>
          <w:p w14:paraId="40907BC1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01E87807" w14:textId="454DF2F6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URLMAPPING_PUBLISH_LESSON</w:t>
            </w:r>
          </w:p>
        </w:tc>
        <w:tc>
          <w:tcPr>
            <w:tcW w:w="950" w:type="dxa"/>
          </w:tcPr>
          <w:p w14:paraId="4E516102" w14:textId="217BD3CD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230379F9" w14:textId="25750CC7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URL_PREFIX + "/lessons/publish/{</w:t>
            </w:r>
            <w:proofErr w:type="spellStart"/>
            <w:r w:rsidRPr="009E0F88">
              <w:rPr>
                <w:sz w:val="18"/>
              </w:rPr>
              <w:t>lesson_id</w:t>
            </w:r>
            <w:proofErr w:type="spellEnd"/>
            <w:r w:rsidRPr="009E0F88">
              <w:rPr>
                <w:sz w:val="18"/>
              </w:rPr>
              <w:t>}"</w:t>
            </w:r>
          </w:p>
        </w:tc>
      </w:tr>
      <w:tr w:rsidR="00887B09" w:rsidRPr="00A42300" w14:paraId="32413BDE" w14:textId="77777777" w:rsidTr="00887B09">
        <w:tc>
          <w:tcPr>
            <w:tcW w:w="525" w:type="dxa"/>
          </w:tcPr>
          <w:p w14:paraId="41DEEC54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201D1E7F" w14:textId="5A6E98F6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URLMAPPING_REPORT_LESSON</w:t>
            </w:r>
          </w:p>
        </w:tc>
        <w:tc>
          <w:tcPr>
            <w:tcW w:w="950" w:type="dxa"/>
          </w:tcPr>
          <w:p w14:paraId="1827A8A9" w14:textId="26792D40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447E098D" w14:textId="1677FE8B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URL_PREFIX + "/lessons/report/{</w:t>
            </w:r>
            <w:proofErr w:type="spellStart"/>
            <w:r w:rsidRPr="009E0F88">
              <w:rPr>
                <w:sz w:val="18"/>
              </w:rPr>
              <w:t>lesson_id</w:t>
            </w:r>
            <w:proofErr w:type="spellEnd"/>
            <w:r w:rsidRPr="009E0F88">
              <w:rPr>
                <w:sz w:val="18"/>
              </w:rPr>
              <w:t>}"</w:t>
            </w:r>
          </w:p>
        </w:tc>
      </w:tr>
      <w:tr w:rsidR="00887B09" w:rsidRPr="00A42300" w14:paraId="1351610F" w14:textId="77777777" w:rsidTr="00887B09">
        <w:tc>
          <w:tcPr>
            <w:tcW w:w="525" w:type="dxa"/>
          </w:tcPr>
          <w:p w14:paraId="0BA27EBB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73E47F8E" w14:textId="5FEF0E26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URLMAPPING_GET_LESSON_COURSE</w:t>
            </w:r>
          </w:p>
        </w:tc>
        <w:tc>
          <w:tcPr>
            <w:tcW w:w="950" w:type="dxa"/>
          </w:tcPr>
          <w:p w14:paraId="1FFE708F" w14:textId="11C9B88F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7F30EF18" w14:textId="146CE295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URL_PREFIX + "/courses/{</w:t>
            </w:r>
            <w:proofErr w:type="spellStart"/>
            <w:r w:rsidRPr="009E0F88">
              <w:rPr>
                <w:sz w:val="18"/>
              </w:rPr>
              <w:t>course_id</w:t>
            </w:r>
            <w:proofErr w:type="spellEnd"/>
            <w:r w:rsidRPr="009E0F88">
              <w:rPr>
                <w:sz w:val="18"/>
              </w:rPr>
              <w:t>}/lessons"</w:t>
            </w:r>
          </w:p>
        </w:tc>
      </w:tr>
      <w:tr w:rsidR="00887B09" w:rsidRPr="00A42300" w14:paraId="5CBBF7CB" w14:textId="77777777" w:rsidTr="00887B09">
        <w:tc>
          <w:tcPr>
            <w:tcW w:w="525" w:type="dxa"/>
          </w:tcPr>
          <w:p w14:paraId="3405414F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48A74AC4" w14:textId="70FEC083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URLMAPPING_GET_LESSON</w:t>
            </w:r>
          </w:p>
        </w:tc>
        <w:tc>
          <w:tcPr>
            <w:tcW w:w="950" w:type="dxa"/>
          </w:tcPr>
          <w:p w14:paraId="54EC1D97" w14:textId="02BA044B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01380246" w14:textId="303D1791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URL_PREFIX + "/lessons/{</w:t>
            </w:r>
            <w:proofErr w:type="spellStart"/>
            <w:r w:rsidRPr="009E0F88">
              <w:rPr>
                <w:sz w:val="18"/>
              </w:rPr>
              <w:t>lesson_id</w:t>
            </w:r>
            <w:proofErr w:type="spellEnd"/>
            <w:r w:rsidRPr="009E0F88">
              <w:rPr>
                <w:sz w:val="18"/>
              </w:rPr>
              <w:t>}"</w:t>
            </w:r>
          </w:p>
        </w:tc>
      </w:tr>
      <w:tr w:rsidR="00887B09" w:rsidRPr="00A42300" w14:paraId="66D7B0B7" w14:textId="77777777" w:rsidTr="00887B09">
        <w:tc>
          <w:tcPr>
            <w:tcW w:w="525" w:type="dxa"/>
          </w:tcPr>
          <w:p w14:paraId="321E01B6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443475B0" w14:textId="782C5354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URLMAPPING_GET_ALL_LESSON</w:t>
            </w:r>
          </w:p>
        </w:tc>
        <w:tc>
          <w:tcPr>
            <w:tcW w:w="950" w:type="dxa"/>
          </w:tcPr>
          <w:p w14:paraId="2B93C139" w14:textId="35436985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5E686AD7" w14:textId="32BDDA50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URL_PREFIX + "/lessons"</w:t>
            </w:r>
          </w:p>
        </w:tc>
      </w:tr>
      <w:tr w:rsidR="00887B09" w:rsidRPr="00A42300" w14:paraId="6BBC6A01" w14:textId="77777777" w:rsidTr="00887B09">
        <w:tc>
          <w:tcPr>
            <w:tcW w:w="525" w:type="dxa"/>
          </w:tcPr>
          <w:p w14:paraId="7BA34AEC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427E35E5" w14:textId="5785B387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URLMAPPING_DELETE_LESSON</w:t>
            </w:r>
          </w:p>
        </w:tc>
        <w:tc>
          <w:tcPr>
            <w:tcW w:w="950" w:type="dxa"/>
          </w:tcPr>
          <w:p w14:paraId="7EE67D43" w14:textId="7633D69A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6B6062D5" w14:textId="386CF13A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URL_PREFIX + "/lessons/delete/{</w:t>
            </w:r>
            <w:proofErr w:type="spellStart"/>
            <w:r w:rsidRPr="009E0F88">
              <w:rPr>
                <w:sz w:val="18"/>
              </w:rPr>
              <w:t>lesson_id</w:t>
            </w:r>
            <w:proofErr w:type="spellEnd"/>
            <w:r w:rsidRPr="009E0F88">
              <w:rPr>
                <w:sz w:val="18"/>
              </w:rPr>
              <w:t>}"</w:t>
            </w:r>
          </w:p>
        </w:tc>
      </w:tr>
      <w:tr w:rsidR="00887B09" w:rsidRPr="00A42300" w14:paraId="24300606" w14:textId="77777777" w:rsidTr="00887B09">
        <w:tc>
          <w:tcPr>
            <w:tcW w:w="525" w:type="dxa"/>
          </w:tcPr>
          <w:p w14:paraId="363BA678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296E180C" w14:textId="3F451F2E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URLMAPPING_GET_COURSES</w:t>
            </w:r>
          </w:p>
        </w:tc>
        <w:tc>
          <w:tcPr>
            <w:tcW w:w="950" w:type="dxa"/>
          </w:tcPr>
          <w:p w14:paraId="7F9D3EA6" w14:textId="3DBCC722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4E7972A5" w14:textId="466F0075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URL_PREFIX + "/courses"</w:t>
            </w:r>
          </w:p>
        </w:tc>
      </w:tr>
      <w:tr w:rsidR="00887B09" w:rsidRPr="00A42300" w14:paraId="7E0986DE" w14:textId="77777777" w:rsidTr="00887B09">
        <w:tc>
          <w:tcPr>
            <w:tcW w:w="525" w:type="dxa"/>
          </w:tcPr>
          <w:p w14:paraId="6163E51A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5058F6E1" w14:textId="59C9F915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URLMAPPING_LOOKUP_JAVI</w:t>
            </w:r>
          </w:p>
        </w:tc>
        <w:tc>
          <w:tcPr>
            <w:tcW w:w="950" w:type="dxa"/>
          </w:tcPr>
          <w:p w14:paraId="0003E6D1" w14:textId="0E30407E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30BA8192" w14:textId="2B715FCC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URL_PREFIX + "/</w:t>
            </w:r>
            <w:proofErr w:type="spellStart"/>
            <w:r w:rsidRPr="009E0F88">
              <w:rPr>
                <w:sz w:val="18"/>
              </w:rPr>
              <w:t>dict</w:t>
            </w:r>
            <w:proofErr w:type="spellEnd"/>
            <w:r w:rsidRPr="009E0F88">
              <w:rPr>
                <w:sz w:val="18"/>
              </w:rPr>
              <w:t>/</w:t>
            </w:r>
            <w:proofErr w:type="spellStart"/>
            <w:r w:rsidRPr="009E0F88">
              <w:rPr>
                <w:sz w:val="18"/>
              </w:rPr>
              <w:t>javi</w:t>
            </w:r>
            <w:proofErr w:type="spellEnd"/>
            <w:r w:rsidRPr="009E0F88">
              <w:rPr>
                <w:sz w:val="18"/>
              </w:rPr>
              <w:t>/"</w:t>
            </w:r>
          </w:p>
        </w:tc>
      </w:tr>
      <w:tr w:rsidR="00887B09" w:rsidRPr="00A42300" w14:paraId="4998D839" w14:textId="77777777" w:rsidTr="00887B09">
        <w:tc>
          <w:tcPr>
            <w:tcW w:w="525" w:type="dxa"/>
          </w:tcPr>
          <w:p w14:paraId="4E87EF97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4FFF5C88" w14:textId="34657E82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URLMAPPING_LOOKUP_VIJA</w:t>
            </w:r>
          </w:p>
        </w:tc>
        <w:tc>
          <w:tcPr>
            <w:tcW w:w="950" w:type="dxa"/>
          </w:tcPr>
          <w:p w14:paraId="128D9DBC" w14:textId="6C26CCC8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5DE8DDFB" w14:textId="3774E00A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URL_PREFIX + "/</w:t>
            </w:r>
            <w:proofErr w:type="spellStart"/>
            <w:r w:rsidRPr="009E0F88">
              <w:rPr>
                <w:sz w:val="18"/>
              </w:rPr>
              <w:t>dict</w:t>
            </w:r>
            <w:proofErr w:type="spellEnd"/>
            <w:r w:rsidRPr="009E0F88">
              <w:rPr>
                <w:sz w:val="18"/>
              </w:rPr>
              <w:t>/</w:t>
            </w:r>
            <w:proofErr w:type="spellStart"/>
            <w:r w:rsidRPr="009E0F88">
              <w:rPr>
                <w:sz w:val="18"/>
              </w:rPr>
              <w:t>vija</w:t>
            </w:r>
            <w:proofErr w:type="spellEnd"/>
            <w:r w:rsidRPr="009E0F88">
              <w:rPr>
                <w:sz w:val="18"/>
              </w:rPr>
              <w:t>/"</w:t>
            </w:r>
          </w:p>
        </w:tc>
      </w:tr>
      <w:tr w:rsidR="00887B09" w:rsidRPr="00A42300" w14:paraId="0FE48D58" w14:textId="77777777" w:rsidTr="00887B09">
        <w:tc>
          <w:tcPr>
            <w:tcW w:w="525" w:type="dxa"/>
          </w:tcPr>
          <w:p w14:paraId="07ABEE15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69D95A44" w14:textId="34B31FF0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URLMAPPING_CREATE_QUESTION</w:t>
            </w:r>
          </w:p>
        </w:tc>
        <w:tc>
          <w:tcPr>
            <w:tcW w:w="950" w:type="dxa"/>
          </w:tcPr>
          <w:p w14:paraId="5268DD36" w14:textId="278AF88A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1BFB39C9" w14:textId="19C3ABB0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URL_PREFIX + "/questions/new"</w:t>
            </w:r>
          </w:p>
        </w:tc>
      </w:tr>
      <w:tr w:rsidR="00887B09" w:rsidRPr="00A42300" w14:paraId="4DE90C48" w14:textId="77777777" w:rsidTr="00887B09">
        <w:tc>
          <w:tcPr>
            <w:tcW w:w="525" w:type="dxa"/>
          </w:tcPr>
          <w:p w14:paraId="4E0F1AB8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3480F610" w14:textId="56DD0471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URLMAPPING_UPDATE_QUESTION</w:t>
            </w:r>
          </w:p>
        </w:tc>
        <w:tc>
          <w:tcPr>
            <w:tcW w:w="950" w:type="dxa"/>
          </w:tcPr>
          <w:p w14:paraId="526C88E5" w14:textId="196D7E8E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28CCA52A" w14:textId="029E406E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URL_PREFIX + "/questions/update/{</w:t>
            </w:r>
            <w:proofErr w:type="spellStart"/>
            <w:r w:rsidRPr="009E0F88">
              <w:rPr>
                <w:sz w:val="18"/>
              </w:rPr>
              <w:t>question_id</w:t>
            </w:r>
            <w:proofErr w:type="spellEnd"/>
            <w:r w:rsidRPr="009E0F88">
              <w:rPr>
                <w:sz w:val="18"/>
              </w:rPr>
              <w:t>}"</w:t>
            </w:r>
          </w:p>
        </w:tc>
      </w:tr>
      <w:tr w:rsidR="00887B09" w:rsidRPr="00A42300" w14:paraId="7DC2C58D" w14:textId="77777777" w:rsidTr="00887B09">
        <w:tc>
          <w:tcPr>
            <w:tcW w:w="525" w:type="dxa"/>
          </w:tcPr>
          <w:p w14:paraId="0088FFB3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22C62BD4" w14:textId="78003D1D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URLMAPPING_GET_QUESTION</w:t>
            </w:r>
          </w:p>
        </w:tc>
        <w:tc>
          <w:tcPr>
            <w:tcW w:w="950" w:type="dxa"/>
          </w:tcPr>
          <w:p w14:paraId="278C2787" w14:textId="189CDED0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46D53E45" w14:textId="0C1A6600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URL_PREFIX + "/questions/{</w:t>
            </w:r>
            <w:proofErr w:type="spellStart"/>
            <w:r w:rsidRPr="009E0F88">
              <w:rPr>
                <w:sz w:val="18"/>
              </w:rPr>
              <w:t>question_id</w:t>
            </w:r>
            <w:proofErr w:type="spellEnd"/>
            <w:r w:rsidRPr="009E0F88">
              <w:rPr>
                <w:sz w:val="18"/>
              </w:rPr>
              <w:t>}"</w:t>
            </w:r>
          </w:p>
        </w:tc>
      </w:tr>
      <w:tr w:rsidR="00887B09" w:rsidRPr="00A42300" w14:paraId="500A2DAE" w14:textId="77777777" w:rsidTr="00887B09">
        <w:tc>
          <w:tcPr>
            <w:tcW w:w="525" w:type="dxa"/>
          </w:tcPr>
          <w:p w14:paraId="3421AAB5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0A9EBE98" w14:textId="3C35681D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URLMAPPING_GET_QUESTION_OF_SKILL</w:t>
            </w:r>
          </w:p>
        </w:tc>
        <w:tc>
          <w:tcPr>
            <w:tcW w:w="950" w:type="dxa"/>
          </w:tcPr>
          <w:p w14:paraId="070282B9" w14:textId="551C8124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065D9AD9" w14:textId="6BC7BDA8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URL_PREFIX + "/skill/{</w:t>
            </w:r>
            <w:proofErr w:type="spellStart"/>
            <w:r w:rsidRPr="009E0F88">
              <w:rPr>
                <w:sz w:val="18"/>
              </w:rPr>
              <w:t>skill_id</w:t>
            </w:r>
            <w:proofErr w:type="spellEnd"/>
            <w:r w:rsidRPr="009E0F88">
              <w:rPr>
                <w:sz w:val="18"/>
              </w:rPr>
              <w:t>}/questions"</w:t>
            </w:r>
          </w:p>
        </w:tc>
      </w:tr>
      <w:tr w:rsidR="00887B09" w:rsidRPr="00A42300" w14:paraId="7882E6EE" w14:textId="77777777" w:rsidTr="00887B09">
        <w:tc>
          <w:tcPr>
            <w:tcW w:w="525" w:type="dxa"/>
          </w:tcPr>
          <w:p w14:paraId="3187448D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2D5DB4FC" w14:textId="67E7EDA2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URLMAPPING_GET_QUESTION_OF_COURSE</w:t>
            </w:r>
          </w:p>
        </w:tc>
        <w:tc>
          <w:tcPr>
            <w:tcW w:w="950" w:type="dxa"/>
          </w:tcPr>
          <w:p w14:paraId="7EF4E044" w14:textId="41932908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134C7DCD" w14:textId="68C3B494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URL_PREFIX + "/courses/{</w:t>
            </w:r>
            <w:proofErr w:type="spellStart"/>
            <w:r w:rsidRPr="009E0F88">
              <w:rPr>
                <w:sz w:val="18"/>
              </w:rPr>
              <w:t>course_id</w:t>
            </w:r>
            <w:proofErr w:type="spellEnd"/>
            <w:r w:rsidRPr="009E0F88">
              <w:rPr>
                <w:sz w:val="18"/>
              </w:rPr>
              <w:t>}/questions"</w:t>
            </w:r>
          </w:p>
        </w:tc>
      </w:tr>
      <w:tr w:rsidR="00887B09" w:rsidRPr="00A42300" w14:paraId="597EE7EB" w14:textId="77777777" w:rsidTr="00887B09">
        <w:tc>
          <w:tcPr>
            <w:tcW w:w="525" w:type="dxa"/>
          </w:tcPr>
          <w:p w14:paraId="50E220E9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0E156C94" w14:textId="47945C88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URLMAPPING_GET_LIST_QUESTIONS</w:t>
            </w:r>
          </w:p>
        </w:tc>
        <w:tc>
          <w:tcPr>
            <w:tcW w:w="950" w:type="dxa"/>
          </w:tcPr>
          <w:p w14:paraId="66F32CC0" w14:textId="4599E169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1A08AA6D" w14:textId="36F38BAD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URL_PREFIX + "/questions"</w:t>
            </w:r>
          </w:p>
        </w:tc>
      </w:tr>
      <w:tr w:rsidR="00887B09" w:rsidRPr="00A42300" w14:paraId="6D243C39" w14:textId="77777777" w:rsidTr="00887B09">
        <w:tc>
          <w:tcPr>
            <w:tcW w:w="525" w:type="dxa"/>
          </w:tcPr>
          <w:p w14:paraId="749417C8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706145B2" w14:textId="21AEB0D7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URLMAPPING_DELETE_QUESTION</w:t>
            </w:r>
          </w:p>
        </w:tc>
        <w:tc>
          <w:tcPr>
            <w:tcW w:w="950" w:type="dxa"/>
          </w:tcPr>
          <w:p w14:paraId="5EBBA92F" w14:textId="3B695A41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60566316" w14:textId="384233A1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URL_PREFIX + "/questions/delete/{</w:t>
            </w:r>
            <w:proofErr w:type="spellStart"/>
            <w:r w:rsidRPr="009E0F88">
              <w:rPr>
                <w:sz w:val="18"/>
              </w:rPr>
              <w:t>question_id</w:t>
            </w:r>
            <w:proofErr w:type="spellEnd"/>
            <w:r w:rsidRPr="009E0F88">
              <w:rPr>
                <w:sz w:val="18"/>
              </w:rPr>
              <w:t>}"</w:t>
            </w:r>
          </w:p>
        </w:tc>
      </w:tr>
      <w:tr w:rsidR="00887B09" w:rsidRPr="00A42300" w14:paraId="1D68E433" w14:textId="77777777" w:rsidTr="00887B09">
        <w:tc>
          <w:tcPr>
            <w:tcW w:w="525" w:type="dxa"/>
          </w:tcPr>
          <w:p w14:paraId="222752DE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59A2C160" w14:textId="45C2DD01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URLMAPPING_REPORT_QUESTION</w:t>
            </w:r>
          </w:p>
        </w:tc>
        <w:tc>
          <w:tcPr>
            <w:tcW w:w="950" w:type="dxa"/>
          </w:tcPr>
          <w:p w14:paraId="53E15897" w14:textId="53B832AC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07107519" w14:textId="5EC381C6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URL_PREFIX + "/questions/report/{</w:t>
            </w:r>
            <w:proofErr w:type="spellStart"/>
            <w:r w:rsidRPr="009E0F88">
              <w:rPr>
                <w:sz w:val="18"/>
              </w:rPr>
              <w:t>question_id</w:t>
            </w:r>
            <w:proofErr w:type="spellEnd"/>
            <w:r w:rsidRPr="009E0F88">
              <w:rPr>
                <w:sz w:val="18"/>
              </w:rPr>
              <w:t>}"</w:t>
            </w:r>
          </w:p>
        </w:tc>
      </w:tr>
      <w:tr w:rsidR="00887B09" w:rsidRPr="00A42300" w14:paraId="0AB0E093" w14:textId="77777777" w:rsidTr="00887B09">
        <w:tc>
          <w:tcPr>
            <w:tcW w:w="525" w:type="dxa"/>
          </w:tcPr>
          <w:p w14:paraId="5C074122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1D5A8F91" w14:textId="5FA55258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URLMAPPING_CREATE_EXAM</w:t>
            </w:r>
          </w:p>
        </w:tc>
        <w:tc>
          <w:tcPr>
            <w:tcW w:w="950" w:type="dxa"/>
          </w:tcPr>
          <w:p w14:paraId="36427BD4" w14:textId="5C7CE020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2F9538CD" w14:textId="0D56846A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URL_PREFIX + "/exams"</w:t>
            </w:r>
          </w:p>
        </w:tc>
      </w:tr>
      <w:tr w:rsidR="00887B09" w:rsidRPr="00A42300" w14:paraId="7DA9A74D" w14:textId="77777777" w:rsidTr="00887B09">
        <w:tc>
          <w:tcPr>
            <w:tcW w:w="525" w:type="dxa"/>
          </w:tcPr>
          <w:p w14:paraId="3EA4218C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39A7CFE7" w14:textId="6454D1C8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URLMAPPING_SUBMIT_EXAM_ANSWER</w:t>
            </w:r>
          </w:p>
        </w:tc>
        <w:tc>
          <w:tcPr>
            <w:tcW w:w="950" w:type="dxa"/>
          </w:tcPr>
          <w:p w14:paraId="75DF94CD" w14:textId="3DAF1E31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1D5C6C0B" w14:textId="4B22972C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URL_PREFIX + "/exams/submit"</w:t>
            </w:r>
          </w:p>
        </w:tc>
      </w:tr>
      <w:tr w:rsidR="00887B09" w:rsidRPr="00A42300" w14:paraId="4BB6CFA6" w14:textId="77777777" w:rsidTr="00887B09">
        <w:tc>
          <w:tcPr>
            <w:tcW w:w="525" w:type="dxa"/>
          </w:tcPr>
          <w:p w14:paraId="708435D9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1B12AFDC" w14:textId="2500E15D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URLMAPPING_GET_EXAM</w:t>
            </w:r>
          </w:p>
        </w:tc>
        <w:tc>
          <w:tcPr>
            <w:tcW w:w="950" w:type="dxa"/>
          </w:tcPr>
          <w:p w14:paraId="36F13F4C" w14:textId="02260D3B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60161F2C" w14:textId="090E4376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URL_PREFIX + "/exams/{</w:t>
            </w:r>
            <w:proofErr w:type="spellStart"/>
            <w:r w:rsidRPr="009E0F88">
              <w:rPr>
                <w:sz w:val="18"/>
              </w:rPr>
              <w:t>exam_id</w:t>
            </w:r>
            <w:proofErr w:type="spellEnd"/>
            <w:r w:rsidRPr="009E0F88">
              <w:rPr>
                <w:sz w:val="18"/>
              </w:rPr>
              <w:t>}"</w:t>
            </w:r>
          </w:p>
        </w:tc>
      </w:tr>
      <w:tr w:rsidR="00887B09" w:rsidRPr="00A42300" w14:paraId="5BB7E0D9" w14:textId="77777777" w:rsidTr="00887B09">
        <w:tc>
          <w:tcPr>
            <w:tcW w:w="525" w:type="dxa"/>
          </w:tcPr>
          <w:p w14:paraId="3F48E607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6AAD6266" w14:textId="2DD2825B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URLMAPPING_REDO_EXAM</w:t>
            </w:r>
          </w:p>
        </w:tc>
        <w:tc>
          <w:tcPr>
            <w:tcW w:w="950" w:type="dxa"/>
          </w:tcPr>
          <w:p w14:paraId="18A4C450" w14:textId="08D6323B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040C0210" w14:textId="033EBC7E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URL_PREFIX + "/exams/{</w:t>
            </w:r>
            <w:proofErr w:type="spellStart"/>
            <w:r w:rsidRPr="009E0F88">
              <w:rPr>
                <w:sz w:val="18"/>
              </w:rPr>
              <w:t>exam_id</w:t>
            </w:r>
            <w:proofErr w:type="spellEnd"/>
            <w:r w:rsidRPr="009E0F88">
              <w:rPr>
                <w:sz w:val="18"/>
              </w:rPr>
              <w:t>}/redo"</w:t>
            </w:r>
          </w:p>
        </w:tc>
      </w:tr>
      <w:tr w:rsidR="00887B09" w:rsidRPr="00A42300" w14:paraId="5C4E3694" w14:textId="77777777" w:rsidTr="00887B09">
        <w:tc>
          <w:tcPr>
            <w:tcW w:w="525" w:type="dxa"/>
          </w:tcPr>
          <w:p w14:paraId="3839D826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1E25F230" w14:textId="7FDFA12A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URLMAPPING_GET_REPORT</w:t>
            </w:r>
          </w:p>
        </w:tc>
        <w:tc>
          <w:tcPr>
            <w:tcW w:w="950" w:type="dxa"/>
          </w:tcPr>
          <w:p w14:paraId="30C8E0BF" w14:textId="1C51B1D8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2562D9E7" w14:textId="18D1F136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URL_PREFIX + "/report/get/{</w:t>
            </w:r>
            <w:proofErr w:type="spellStart"/>
            <w:r w:rsidRPr="009E0F88">
              <w:rPr>
                <w:sz w:val="18"/>
              </w:rPr>
              <w:t>report_id</w:t>
            </w:r>
            <w:proofErr w:type="spellEnd"/>
            <w:r w:rsidRPr="009E0F88">
              <w:rPr>
                <w:sz w:val="18"/>
              </w:rPr>
              <w:t>}"</w:t>
            </w:r>
          </w:p>
        </w:tc>
      </w:tr>
      <w:tr w:rsidR="00887B09" w:rsidRPr="00A42300" w14:paraId="09D6204E" w14:textId="77777777" w:rsidTr="00887B09">
        <w:tc>
          <w:tcPr>
            <w:tcW w:w="525" w:type="dxa"/>
          </w:tcPr>
          <w:p w14:paraId="3F90A66E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2B4D9B8F" w14:textId="4136CCBB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URLMAPPING_GET_ALL_REPORT</w:t>
            </w:r>
          </w:p>
        </w:tc>
        <w:tc>
          <w:tcPr>
            <w:tcW w:w="950" w:type="dxa"/>
          </w:tcPr>
          <w:p w14:paraId="5B558F5E" w14:textId="05205C9E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7C6A01DB" w14:textId="491F6A61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URL_PREFIX + "/report/all"</w:t>
            </w:r>
          </w:p>
        </w:tc>
      </w:tr>
      <w:tr w:rsidR="00887B09" w:rsidRPr="00A42300" w14:paraId="633C851B" w14:textId="77777777" w:rsidTr="00887B09">
        <w:tc>
          <w:tcPr>
            <w:tcW w:w="525" w:type="dxa"/>
          </w:tcPr>
          <w:p w14:paraId="76A1F99E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3EF225D3" w14:textId="6E59012A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URLMAPPING_READ_REPORT</w:t>
            </w:r>
          </w:p>
        </w:tc>
        <w:tc>
          <w:tcPr>
            <w:tcW w:w="950" w:type="dxa"/>
          </w:tcPr>
          <w:p w14:paraId="6AA1DA34" w14:textId="458DC39F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5E3CF2D4" w14:textId="5540D9D6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URL_PREFIX + "/report/read/{</w:t>
            </w:r>
            <w:proofErr w:type="spellStart"/>
            <w:r w:rsidRPr="009E0F88">
              <w:rPr>
                <w:sz w:val="18"/>
              </w:rPr>
              <w:t>report_id</w:t>
            </w:r>
            <w:proofErr w:type="spellEnd"/>
            <w:r w:rsidRPr="009E0F88">
              <w:rPr>
                <w:sz w:val="18"/>
              </w:rPr>
              <w:t>}"</w:t>
            </w:r>
          </w:p>
        </w:tc>
      </w:tr>
      <w:tr w:rsidR="00887B09" w:rsidRPr="00A42300" w14:paraId="2CC86A81" w14:textId="77777777" w:rsidTr="00887B09">
        <w:tc>
          <w:tcPr>
            <w:tcW w:w="525" w:type="dxa"/>
          </w:tcPr>
          <w:p w14:paraId="23CB51B3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4A0A014A" w14:textId="678EA34A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URLMAPPING_DELETE_REPORT</w:t>
            </w:r>
          </w:p>
        </w:tc>
        <w:tc>
          <w:tcPr>
            <w:tcW w:w="950" w:type="dxa"/>
          </w:tcPr>
          <w:p w14:paraId="7CE055BC" w14:textId="6A967F04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4546160A" w14:textId="33F1D556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URL_PREFIX + "/report/delete/{</w:t>
            </w:r>
            <w:proofErr w:type="spellStart"/>
            <w:r w:rsidRPr="009E0F88">
              <w:rPr>
                <w:sz w:val="18"/>
              </w:rPr>
              <w:t>report_id</w:t>
            </w:r>
            <w:proofErr w:type="spellEnd"/>
            <w:r w:rsidRPr="009E0F88">
              <w:rPr>
                <w:sz w:val="18"/>
              </w:rPr>
              <w:t>}"</w:t>
            </w:r>
          </w:p>
        </w:tc>
      </w:tr>
      <w:tr w:rsidR="00887B09" w:rsidRPr="00A42300" w14:paraId="75CBEE00" w14:textId="77777777" w:rsidTr="00887B09">
        <w:tc>
          <w:tcPr>
            <w:tcW w:w="525" w:type="dxa"/>
          </w:tcPr>
          <w:p w14:paraId="1FAAADC8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71D9A01A" w14:textId="661B319C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URLMAPPING_SEARCH_QUESTION</w:t>
            </w:r>
          </w:p>
        </w:tc>
        <w:tc>
          <w:tcPr>
            <w:tcW w:w="950" w:type="dxa"/>
          </w:tcPr>
          <w:p w14:paraId="44E00C77" w14:textId="2A93B34B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624B175B" w14:textId="5F9221FA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URL_PREFIX + "/search/question"</w:t>
            </w:r>
          </w:p>
        </w:tc>
      </w:tr>
      <w:tr w:rsidR="00887B09" w:rsidRPr="00A42300" w14:paraId="3317269D" w14:textId="77777777" w:rsidTr="00887B09">
        <w:tc>
          <w:tcPr>
            <w:tcW w:w="525" w:type="dxa"/>
          </w:tcPr>
          <w:p w14:paraId="2B765E14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7703E447" w14:textId="3C4B24CF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URLMAPPING_SEARCH_LESSON</w:t>
            </w:r>
          </w:p>
        </w:tc>
        <w:tc>
          <w:tcPr>
            <w:tcW w:w="950" w:type="dxa"/>
          </w:tcPr>
          <w:p w14:paraId="6B596EC7" w14:textId="7F51FADE" w:rsidR="00887B09" w:rsidRPr="005A11A2" w:rsidRDefault="00887B09" w:rsidP="00887B09">
            <w:pPr>
              <w:ind w:left="0"/>
            </w:pPr>
            <w:r w:rsidRPr="009F7F9C">
              <w:t>String</w:t>
            </w:r>
          </w:p>
        </w:tc>
        <w:tc>
          <w:tcPr>
            <w:tcW w:w="3460" w:type="dxa"/>
          </w:tcPr>
          <w:p w14:paraId="60FBB337" w14:textId="042E5694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URL_PREFIX + "/search/lesson"</w:t>
            </w:r>
          </w:p>
        </w:tc>
      </w:tr>
      <w:tr w:rsidR="00887B09" w:rsidRPr="00A42300" w14:paraId="52ACE3C3" w14:textId="77777777" w:rsidTr="00887B09">
        <w:tc>
          <w:tcPr>
            <w:tcW w:w="525" w:type="dxa"/>
          </w:tcPr>
          <w:p w14:paraId="1A312283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6A05CE62" w14:textId="29CFEBB2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UPDATING</w:t>
            </w:r>
          </w:p>
        </w:tc>
        <w:tc>
          <w:tcPr>
            <w:tcW w:w="950" w:type="dxa"/>
          </w:tcPr>
          <w:p w14:paraId="7BCB7AC9" w14:textId="07120073" w:rsidR="00887B09" w:rsidRPr="005A11A2" w:rsidRDefault="00887B09" w:rsidP="00887B09">
            <w:pPr>
              <w:ind w:left="0"/>
            </w:pPr>
            <w:r w:rsidRPr="009F7F9C">
              <w:t>Integer</w:t>
            </w:r>
          </w:p>
        </w:tc>
        <w:tc>
          <w:tcPr>
            <w:tcW w:w="3460" w:type="dxa"/>
          </w:tcPr>
          <w:p w14:paraId="48327485" w14:textId="00BC2EAE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1</w:t>
            </w:r>
          </w:p>
        </w:tc>
      </w:tr>
      <w:tr w:rsidR="00887B09" w:rsidRPr="00A42300" w14:paraId="6352B083" w14:textId="77777777" w:rsidTr="00887B09">
        <w:tc>
          <w:tcPr>
            <w:tcW w:w="525" w:type="dxa"/>
          </w:tcPr>
          <w:p w14:paraId="4DAA9AB0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24FD2C87" w14:textId="2891E4FB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PUBLISHED</w:t>
            </w:r>
          </w:p>
        </w:tc>
        <w:tc>
          <w:tcPr>
            <w:tcW w:w="950" w:type="dxa"/>
          </w:tcPr>
          <w:p w14:paraId="1FA201AD" w14:textId="58A80189" w:rsidR="00887B09" w:rsidRPr="005A11A2" w:rsidRDefault="00887B09" w:rsidP="00887B09">
            <w:pPr>
              <w:ind w:left="0"/>
            </w:pPr>
            <w:r w:rsidRPr="009F7F9C">
              <w:t>Integer</w:t>
            </w:r>
          </w:p>
        </w:tc>
        <w:tc>
          <w:tcPr>
            <w:tcW w:w="3460" w:type="dxa"/>
          </w:tcPr>
          <w:p w14:paraId="2526FA07" w14:textId="4E57848E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2</w:t>
            </w:r>
          </w:p>
        </w:tc>
      </w:tr>
      <w:tr w:rsidR="00887B09" w:rsidRPr="00A42300" w14:paraId="13032E8F" w14:textId="77777777" w:rsidTr="00887B09">
        <w:tc>
          <w:tcPr>
            <w:tcW w:w="525" w:type="dxa"/>
          </w:tcPr>
          <w:p w14:paraId="764A86DA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24243D4D" w14:textId="000A3872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START_INDEX</w:t>
            </w:r>
          </w:p>
        </w:tc>
        <w:tc>
          <w:tcPr>
            <w:tcW w:w="950" w:type="dxa"/>
          </w:tcPr>
          <w:p w14:paraId="1D50803A" w14:textId="404FC2BB" w:rsidR="00887B09" w:rsidRPr="005A11A2" w:rsidRDefault="00887B09" w:rsidP="00887B09">
            <w:pPr>
              <w:ind w:left="0"/>
            </w:pPr>
            <w:r w:rsidRPr="009F7F9C">
              <w:t>Integer</w:t>
            </w:r>
          </w:p>
        </w:tc>
        <w:tc>
          <w:tcPr>
            <w:tcW w:w="3460" w:type="dxa"/>
          </w:tcPr>
          <w:p w14:paraId="3453EEF6" w14:textId="0E851009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1</w:t>
            </w:r>
          </w:p>
        </w:tc>
      </w:tr>
      <w:tr w:rsidR="00887B09" w:rsidRPr="00A42300" w14:paraId="00FCD948" w14:textId="77777777" w:rsidTr="00887B09">
        <w:tc>
          <w:tcPr>
            <w:tcW w:w="525" w:type="dxa"/>
          </w:tcPr>
          <w:p w14:paraId="7C1DD998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20319E85" w14:textId="232416ED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ROLE_ADMIN</w:t>
            </w:r>
          </w:p>
        </w:tc>
        <w:tc>
          <w:tcPr>
            <w:tcW w:w="950" w:type="dxa"/>
          </w:tcPr>
          <w:p w14:paraId="2A9B295D" w14:textId="4EEE513B" w:rsidR="00887B09" w:rsidRPr="005A11A2" w:rsidRDefault="00887B09" w:rsidP="00887B09">
            <w:pPr>
              <w:ind w:left="0"/>
            </w:pPr>
            <w:r w:rsidRPr="009F7F9C">
              <w:t>Integer</w:t>
            </w:r>
          </w:p>
        </w:tc>
        <w:tc>
          <w:tcPr>
            <w:tcW w:w="3460" w:type="dxa"/>
          </w:tcPr>
          <w:p w14:paraId="1D8E8E7B" w14:textId="21C4DD0C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1</w:t>
            </w:r>
          </w:p>
        </w:tc>
      </w:tr>
      <w:tr w:rsidR="00887B09" w:rsidRPr="00A42300" w14:paraId="38A030A9" w14:textId="77777777" w:rsidTr="00887B09">
        <w:tc>
          <w:tcPr>
            <w:tcW w:w="525" w:type="dxa"/>
          </w:tcPr>
          <w:p w14:paraId="7F285567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49613DBD" w14:textId="3A904DB4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ROLE_EDITOR</w:t>
            </w:r>
          </w:p>
        </w:tc>
        <w:tc>
          <w:tcPr>
            <w:tcW w:w="950" w:type="dxa"/>
          </w:tcPr>
          <w:p w14:paraId="328A61A4" w14:textId="27AF2159" w:rsidR="00887B09" w:rsidRPr="005A11A2" w:rsidRDefault="00887B09" w:rsidP="00887B09">
            <w:pPr>
              <w:ind w:left="0"/>
            </w:pPr>
            <w:r w:rsidRPr="009F7F9C">
              <w:t>Integer</w:t>
            </w:r>
          </w:p>
        </w:tc>
        <w:tc>
          <w:tcPr>
            <w:tcW w:w="3460" w:type="dxa"/>
          </w:tcPr>
          <w:p w14:paraId="01D08C3A" w14:textId="1860DC8B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2</w:t>
            </w:r>
          </w:p>
        </w:tc>
      </w:tr>
      <w:tr w:rsidR="00887B09" w:rsidRPr="00A42300" w14:paraId="641B4CB2" w14:textId="77777777" w:rsidTr="00887B09">
        <w:tc>
          <w:tcPr>
            <w:tcW w:w="525" w:type="dxa"/>
          </w:tcPr>
          <w:p w14:paraId="7477A7F3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2D72FCFB" w14:textId="4D01BE11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ROLE_LEARNER</w:t>
            </w:r>
          </w:p>
        </w:tc>
        <w:tc>
          <w:tcPr>
            <w:tcW w:w="950" w:type="dxa"/>
          </w:tcPr>
          <w:p w14:paraId="2F5FEBA5" w14:textId="049F0FCE" w:rsidR="00887B09" w:rsidRDefault="00887B09" w:rsidP="00887B09">
            <w:pPr>
              <w:ind w:left="0"/>
            </w:pPr>
            <w:r w:rsidRPr="009F7F9C">
              <w:t>Integer</w:t>
            </w:r>
          </w:p>
        </w:tc>
        <w:tc>
          <w:tcPr>
            <w:tcW w:w="3460" w:type="dxa"/>
          </w:tcPr>
          <w:p w14:paraId="0DDFF734" w14:textId="56F98966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3</w:t>
            </w:r>
          </w:p>
        </w:tc>
      </w:tr>
      <w:tr w:rsidR="00887B09" w:rsidRPr="00A42300" w14:paraId="326488A0" w14:textId="77777777" w:rsidTr="00887B09">
        <w:tc>
          <w:tcPr>
            <w:tcW w:w="525" w:type="dxa"/>
          </w:tcPr>
          <w:p w14:paraId="2C403489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362C3A25" w14:textId="56E57D8C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QUESTIONTYPE_ALL</w:t>
            </w:r>
          </w:p>
        </w:tc>
        <w:tc>
          <w:tcPr>
            <w:tcW w:w="950" w:type="dxa"/>
          </w:tcPr>
          <w:p w14:paraId="59BF7721" w14:textId="652DF55A" w:rsidR="00887B09" w:rsidRDefault="00887B09" w:rsidP="00887B09">
            <w:pPr>
              <w:ind w:left="0"/>
            </w:pPr>
            <w:r w:rsidRPr="009F7F9C">
              <w:t>Integer</w:t>
            </w:r>
          </w:p>
        </w:tc>
        <w:tc>
          <w:tcPr>
            <w:tcW w:w="3460" w:type="dxa"/>
          </w:tcPr>
          <w:p w14:paraId="214A1717" w14:textId="3E190424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0</w:t>
            </w:r>
          </w:p>
        </w:tc>
      </w:tr>
      <w:tr w:rsidR="00887B09" w:rsidRPr="00A42300" w14:paraId="1D05D2BA" w14:textId="77777777" w:rsidTr="00887B09">
        <w:tc>
          <w:tcPr>
            <w:tcW w:w="525" w:type="dxa"/>
          </w:tcPr>
          <w:p w14:paraId="5400E75B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41B87396" w14:textId="3D0E48DD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QUESTIONTYPE_SINGULAR</w:t>
            </w:r>
          </w:p>
        </w:tc>
        <w:tc>
          <w:tcPr>
            <w:tcW w:w="950" w:type="dxa"/>
          </w:tcPr>
          <w:p w14:paraId="5C37200D" w14:textId="2F2A5B48" w:rsidR="00887B09" w:rsidRDefault="00887B09" w:rsidP="00887B09">
            <w:pPr>
              <w:ind w:left="0"/>
            </w:pPr>
            <w:r w:rsidRPr="009F7F9C">
              <w:t>Integer</w:t>
            </w:r>
          </w:p>
        </w:tc>
        <w:tc>
          <w:tcPr>
            <w:tcW w:w="3460" w:type="dxa"/>
          </w:tcPr>
          <w:p w14:paraId="49D57567" w14:textId="60C0BD1B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1</w:t>
            </w:r>
          </w:p>
        </w:tc>
      </w:tr>
      <w:tr w:rsidR="00887B09" w:rsidRPr="00A42300" w14:paraId="61D0C09C" w14:textId="77777777" w:rsidTr="00887B09">
        <w:tc>
          <w:tcPr>
            <w:tcW w:w="525" w:type="dxa"/>
          </w:tcPr>
          <w:p w14:paraId="4496CA85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67E42AFA" w14:textId="680E1A6D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QUESTIONTYPE_GROUP</w:t>
            </w:r>
          </w:p>
        </w:tc>
        <w:tc>
          <w:tcPr>
            <w:tcW w:w="950" w:type="dxa"/>
          </w:tcPr>
          <w:p w14:paraId="3751B0C8" w14:textId="06FCADFB" w:rsidR="00887B09" w:rsidRDefault="00887B09" w:rsidP="00887B09">
            <w:pPr>
              <w:ind w:left="0"/>
            </w:pPr>
            <w:r w:rsidRPr="009F7F9C">
              <w:t>Integer</w:t>
            </w:r>
          </w:p>
        </w:tc>
        <w:tc>
          <w:tcPr>
            <w:tcW w:w="3460" w:type="dxa"/>
          </w:tcPr>
          <w:p w14:paraId="53F7BB14" w14:textId="5D23A174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2</w:t>
            </w:r>
          </w:p>
        </w:tc>
      </w:tr>
      <w:tr w:rsidR="00887B09" w:rsidRPr="00A42300" w14:paraId="17A9376F" w14:textId="77777777" w:rsidTr="00887B09">
        <w:tc>
          <w:tcPr>
            <w:tcW w:w="525" w:type="dxa"/>
          </w:tcPr>
          <w:p w14:paraId="2D9E9D8C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390ECBB7" w14:textId="0018C721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MULTIPLE_CHOICE</w:t>
            </w:r>
          </w:p>
        </w:tc>
        <w:tc>
          <w:tcPr>
            <w:tcW w:w="950" w:type="dxa"/>
          </w:tcPr>
          <w:p w14:paraId="07AA0CBE" w14:textId="26AB1AFA" w:rsidR="00887B09" w:rsidRDefault="00887B09" w:rsidP="00887B09">
            <w:pPr>
              <w:ind w:left="0"/>
            </w:pPr>
            <w:r w:rsidRPr="009F7F9C">
              <w:t>Integer</w:t>
            </w:r>
          </w:p>
        </w:tc>
        <w:tc>
          <w:tcPr>
            <w:tcW w:w="3460" w:type="dxa"/>
          </w:tcPr>
          <w:p w14:paraId="21B77FA9" w14:textId="3AF5C784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1</w:t>
            </w:r>
          </w:p>
        </w:tc>
      </w:tr>
      <w:tr w:rsidR="00887B09" w:rsidRPr="00A42300" w14:paraId="198450C2" w14:textId="77777777" w:rsidTr="00887B09">
        <w:tc>
          <w:tcPr>
            <w:tcW w:w="525" w:type="dxa"/>
          </w:tcPr>
          <w:p w14:paraId="0091920E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6B9CD9A2" w14:textId="519BF64F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VOCABULARY</w:t>
            </w:r>
          </w:p>
        </w:tc>
        <w:tc>
          <w:tcPr>
            <w:tcW w:w="950" w:type="dxa"/>
          </w:tcPr>
          <w:p w14:paraId="7B55FEAE" w14:textId="0D36A36B" w:rsidR="00887B09" w:rsidRDefault="00887B09" w:rsidP="00887B09">
            <w:pPr>
              <w:ind w:left="0"/>
            </w:pPr>
            <w:r w:rsidRPr="009F7F9C">
              <w:t>Integer</w:t>
            </w:r>
          </w:p>
        </w:tc>
        <w:tc>
          <w:tcPr>
            <w:tcW w:w="3460" w:type="dxa"/>
          </w:tcPr>
          <w:p w14:paraId="2D185512" w14:textId="01F3EDC5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1</w:t>
            </w:r>
          </w:p>
        </w:tc>
      </w:tr>
      <w:tr w:rsidR="00887B09" w:rsidRPr="00A42300" w14:paraId="12D62D7C" w14:textId="77777777" w:rsidTr="00887B09">
        <w:tc>
          <w:tcPr>
            <w:tcW w:w="525" w:type="dxa"/>
          </w:tcPr>
          <w:p w14:paraId="5A9E9B38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11B58A30" w14:textId="67450CD0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GRAMMAR</w:t>
            </w:r>
          </w:p>
        </w:tc>
        <w:tc>
          <w:tcPr>
            <w:tcW w:w="950" w:type="dxa"/>
          </w:tcPr>
          <w:p w14:paraId="7C831AEA" w14:textId="0427F500" w:rsidR="00887B09" w:rsidRDefault="00887B09" w:rsidP="00887B09">
            <w:pPr>
              <w:ind w:left="0"/>
            </w:pPr>
            <w:r w:rsidRPr="009F7F9C">
              <w:t>Integer</w:t>
            </w:r>
          </w:p>
        </w:tc>
        <w:tc>
          <w:tcPr>
            <w:tcW w:w="3460" w:type="dxa"/>
          </w:tcPr>
          <w:p w14:paraId="4CAC8E26" w14:textId="05F557BE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2</w:t>
            </w:r>
          </w:p>
        </w:tc>
      </w:tr>
      <w:tr w:rsidR="00887B09" w:rsidRPr="00A42300" w14:paraId="26A0B4AF" w14:textId="77777777" w:rsidTr="00887B09">
        <w:tc>
          <w:tcPr>
            <w:tcW w:w="525" w:type="dxa"/>
          </w:tcPr>
          <w:p w14:paraId="4E3061D3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3125C65A" w14:textId="5F09866A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READING</w:t>
            </w:r>
          </w:p>
        </w:tc>
        <w:tc>
          <w:tcPr>
            <w:tcW w:w="950" w:type="dxa"/>
          </w:tcPr>
          <w:p w14:paraId="1137375A" w14:textId="0BEEAC2A" w:rsidR="00887B09" w:rsidRDefault="00887B09" w:rsidP="00887B09">
            <w:pPr>
              <w:ind w:left="0"/>
            </w:pPr>
            <w:r w:rsidRPr="009F7F9C">
              <w:t>Integer</w:t>
            </w:r>
          </w:p>
        </w:tc>
        <w:tc>
          <w:tcPr>
            <w:tcW w:w="3460" w:type="dxa"/>
          </w:tcPr>
          <w:p w14:paraId="0E532435" w14:textId="3033B7D8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3</w:t>
            </w:r>
          </w:p>
        </w:tc>
      </w:tr>
      <w:tr w:rsidR="00887B09" w:rsidRPr="00A42300" w14:paraId="06731795" w14:textId="77777777" w:rsidTr="00887B09">
        <w:tc>
          <w:tcPr>
            <w:tcW w:w="525" w:type="dxa"/>
          </w:tcPr>
          <w:p w14:paraId="275698AB" w14:textId="77777777" w:rsidR="00887B09" w:rsidRPr="00A42300" w:rsidRDefault="00887B09" w:rsidP="00887B09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</w:tcPr>
          <w:p w14:paraId="402BA107" w14:textId="0B767E35" w:rsidR="00887B09" w:rsidRPr="00887B09" w:rsidRDefault="00887B09" w:rsidP="00887B09">
            <w:pPr>
              <w:ind w:left="0"/>
              <w:rPr>
                <w:sz w:val="16"/>
              </w:rPr>
            </w:pPr>
            <w:r w:rsidRPr="00887B09">
              <w:rPr>
                <w:sz w:val="16"/>
              </w:rPr>
              <w:t>LISTENING</w:t>
            </w:r>
          </w:p>
        </w:tc>
        <w:tc>
          <w:tcPr>
            <w:tcW w:w="950" w:type="dxa"/>
          </w:tcPr>
          <w:p w14:paraId="64CD5944" w14:textId="5E4F6C59" w:rsidR="00887B09" w:rsidRDefault="00887B09" w:rsidP="00887B09">
            <w:pPr>
              <w:ind w:left="0"/>
            </w:pPr>
            <w:r w:rsidRPr="009F7F9C">
              <w:t>Integer</w:t>
            </w:r>
          </w:p>
        </w:tc>
        <w:tc>
          <w:tcPr>
            <w:tcW w:w="3460" w:type="dxa"/>
          </w:tcPr>
          <w:p w14:paraId="34E669BC" w14:textId="4B209D32" w:rsidR="00887B09" w:rsidRPr="009E0F88" w:rsidRDefault="00887B09" w:rsidP="00887B09">
            <w:pPr>
              <w:ind w:left="0"/>
              <w:rPr>
                <w:sz w:val="18"/>
              </w:rPr>
            </w:pPr>
            <w:r w:rsidRPr="009E0F88">
              <w:rPr>
                <w:sz w:val="18"/>
              </w:rPr>
              <w:t>4</w:t>
            </w:r>
          </w:p>
        </w:tc>
      </w:tr>
    </w:tbl>
    <w:p w14:paraId="065A3B75" w14:textId="77777777" w:rsidR="00290D2A" w:rsidRPr="00A42300" w:rsidRDefault="00290D2A" w:rsidP="00D720DB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4EA7B578" w14:textId="77777777" w:rsidR="00290D2A" w:rsidRPr="00A42300" w:rsidRDefault="00D720DB" w:rsidP="00D720D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36" w:name="_Toc458058332"/>
      <w:r w:rsidRPr="00D720DB">
        <w:rPr>
          <w:rFonts w:ascii="Times New Roman" w:hAnsi="Times New Roman" w:cs="Times New Roman"/>
          <w:sz w:val="22"/>
          <w:szCs w:val="22"/>
          <w:lang w:val="vi-VN"/>
        </w:rPr>
        <w:t xml:space="preserve">Utils </w:t>
      </w:r>
      <w:r w:rsidR="00290D2A" w:rsidRPr="00A42300">
        <w:rPr>
          <w:rFonts w:ascii="Times New Roman" w:hAnsi="Times New Roman" w:cs="Times New Roman"/>
          <w:sz w:val="22"/>
          <w:szCs w:val="22"/>
        </w:rPr>
        <w:t>class</w:t>
      </w:r>
      <w:bookmarkEnd w:id="36"/>
    </w:p>
    <w:p w14:paraId="12E99EC1" w14:textId="77777777" w:rsidR="00290D2A" w:rsidRDefault="00290D2A" w:rsidP="00D720DB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5"/>
        <w:gridCol w:w="1562"/>
        <w:gridCol w:w="1173"/>
        <w:gridCol w:w="917"/>
        <w:gridCol w:w="1045"/>
        <w:gridCol w:w="2929"/>
      </w:tblGrid>
      <w:tr w:rsidR="00D720DB" w:rsidRPr="00A42300" w14:paraId="06D1BFFB" w14:textId="77777777" w:rsidTr="00EC70FC">
        <w:tc>
          <w:tcPr>
            <w:tcW w:w="625" w:type="dxa"/>
            <w:shd w:val="clear" w:color="auto" w:fill="92D050"/>
          </w:tcPr>
          <w:p w14:paraId="277C03A5" w14:textId="77777777" w:rsidR="00D720DB" w:rsidRPr="00620129" w:rsidRDefault="00D720DB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562" w:type="dxa"/>
            <w:shd w:val="clear" w:color="auto" w:fill="92D050"/>
          </w:tcPr>
          <w:p w14:paraId="5BA486E3" w14:textId="77777777" w:rsidR="00D720DB" w:rsidRPr="00620129" w:rsidRDefault="00D720DB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51D7AA46" w14:textId="77777777" w:rsidR="00D720DB" w:rsidRPr="00620129" w:rsidRDefault="00D720DB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17" w:type="dxa"/>
            <w:shd w:val="clear" w:color="auto" w:fill="92D050"/>
          </w:tcPr>
          <w:p w14:paraId="59AC2A47" w14:textId="77777777" w:rsidR="00D720DB" w:rsidRPr="00620129" w:rsidRDefault="00D720DB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045" w:type="dxa"/>
            <w:shd w:val="clear" w:color="auto" w:fill="92D050"/>
          </w:tcPr>
          <w:p w14:paraId="3CDEC062" w14:textId="77777777" w:rsidR="00D720DB" w:rsidRPr="00620129" w:rsidRDefault="00D720DB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929" w:type="dxa"/>
            <w:shd w:val="clear" w:color="auto" w:fill="92D050"/>
          </w:tcPr>
          <w:p w14:paraId="48873A3B" w14:textId="77777777" w:rsidR="00D720DB" w:rsidRPr="00620129" w:rsidRDefault="00D720DB" w:rsidP="008A423C">
            <w:pPr>
              <w:pStyle w:val="TableCaption0"/>
              <w:tabs>
                <w:tab w:val="left" w:pos="465"/>
                <w:tab w:val="center" w:pos="1342"/>
              </w:tabs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ab/>
            </w: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ab/>
              <w:t>Description</w:t>
            </w:r>
          </w:p>
        </w:tc>
      </w:tr>
      <w:tr w:rsidR="00D720DB" w:rsidRPr="00A42300" w14:paraId="1A288BD5" w14:textId="77777777" w:rsidTr="00EC70FC">
        <w:tc>
          <w:tcPr>
            <w:tcW w:w="625" w:type="dxa"/>
          </w:tcPr>
          <w:p w14:paraId="37BEABCB" w14:textId="77777777" w:rsidR="00D720DB" w:rsidRPr="00A42300" w:rsidRDefault="00EC70FC" w:rsidP="00EC70F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562" w:type="dxa"/>
          </w:tcPr>
          <w:p w14:paraId="28D159A6" w14:textId="77777777" w:rsidR="00D720DB" w:rsidRPr="00D720DB" w:rsidRDefault="00D720DB" w:rsidP="008A423C">
            <w:pPr>
              <w:ind w:left="0"/>
              <w:rPr>
                <w:rFonts w:ascii="Times New Roman" w:hAnsi="Times New Roman" w:cs="Times New Roman"/>
                <w:sz w:val="18"/>
                <w:szCs w:val="22"/>
              </w:rPr>
            </w:pPr>
            <w:r w:rsidRPr="00D720DB">
              <w:rPr>
                <w:rFonts w:ascii="Times New Roman" w:hAnsi="Times New Roman" w:cs="Times New Roman"/>
                <w:sz w:val="18"/>
                <w:szCs w:val="22"/>
              </w:rPr>
              <w:t>REGEX_EMAIL_PATTERN</w:t>
            </w:r>
          </w:p>
        </w:tc>
        <w:tc>
          <w:tcPr>
            <w:tcW w:w="1173" w:type="dxa"/>
          </w:tcPr>
          <w:p w14:paraId="0268F30D" w14:textId="77777777" w:rsidR="00D720DB" w:rsidRPr="00080663" w:rsidRDefault="00D720DB" w:rsidP="008A423C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917" w:type="dxa"/>
          </w:tcPr>
          <w:p w14:paraId="0F40E09D" w14:textId="77777777" w:rsidR="00D720DB" w:rsidRPr="00080663" w:rsidRDefault="00D720DB" w:rsidP="008A423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45" w:type="dxa"/>
          </w:tcPr>
          <w:p w14:paraId="46F5A4EE" w14:textId="77777777" w:rsidR="00D720DB" w:rsidRPr="00080663" w:rsidRDefault="00D720DB" w:rsidP="008A423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29" w:type="dxa"/>
          </w:tcPr>
          <w:p w14:paraId="58C50A4A" w14:textId="77777777" w:rsidR="00D720DB" w:rsidRPr="00080663" w:rsidRDefault="00080663" w:rsidP="008A423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Regex pattern to determine an email</w:t>
            </w:r>
          </w:p>
        </w:tc>
      </w:tr>
    </w:tbl>
    <w:p w14:paraId="208920C7" w14:textId="77777777" w:rsidR="00290D2A" w:rsidRPr="00A42300" w:rsidRDefault="00290D2A" w:rsidP="00D720DB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commentRangeStart w:id="37"/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  <w:commentRangeEnd w:id="37"/>
      <w:r w:rsidR="00342264">
        <w:rPr>
          <w:rStyle w:val="CommentReference"/>
          <w:rFonts w:cs="Arial"/>
          <w:b w:val="0"/>
          <w:bCs w:val="0"/>
          <w:noProof/>
          <w:lang w:val="en-GB"/>
        </w:rPr>
        <w:commentReference w:id="37"/>
      </w:r>
    </w:p>
    <w:tbl>
      <w:tblPr>
        <w:tblpPr w:leftFromText="180" w:rightFromText="180" w:vertAnchor="text" w:tblpXSpec="center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5387"/>
      </w:tblGrid>
      <w:tr w:rsidR="0063710D" w:rsidRPr="00A42300" w14:paraId="0EA99AF6" w14:textId="77777777" w:rsidTr="0063710D">
        <w:tc>
          <w:tcPr>
            <w:tcW w:w="846" w:type="dxa"/>
            <w:shd w:val="clear" w:color="auto" w:fill="92D050"/>
          </w:tcPr>
          <w:p w14:paraId="47BB4730" w14:textId="77777777" w:rsidR="0063710D" w:rsidRPr="00620129" w:rsidRDefault="0063710D" w:rsidP="00133463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1984" w:type="dxa"/>
            <w:shd w:val="clear" w:color="auto" w:fill="92D050"/>
          </w:tcPr>
          <w:p w14:paraId="76A6CE8E" w14:textId="77777777" w:rsidR="0063710D" w:rsidRPr="00620129" w:rsidRDefault="0063710D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5387" w:type="dxa"/>
            <w:shd w:val="clear" w:color="auto" w:fill="92D050"/>
          </w:tcPr>
          <w:p w14:paraId="784F20C8" w14:textId="0D8B6E2D" w:rsidR="0063710D" w:rsidRPr="00620129" w:rsidRDefault="0063710D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63710D" w:rsidRPr="00A42300" w14:paraId="3BAE7CEB" w14:textId="77777777" w:rsidTr="0063710D">
        <w:tc>
          <w:tcPr>
            <w:tcW w:w="846" w:type="dxa"/>
          </w:tcPr>
          <w:p w14:paraId="1BAA7E0D" w14:textId="77777777" w:rsidR="0063710D" w:rsidRPr="00A42300" w:rsidRDefault="0063710D" w:rsidP="00EC70F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84" w:type="dxa"/>
          </w:tcPr>
          <w:p w14:paraId="76B2726A" w14:textId="77777777" w:rsidR="0063710D" w:rsidRPr="00A42300" w:rsidRDefault="0063710D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isValidEmail</w:t>
            </w:r>
            <w:proofErr w:type="spellEnd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5387" w:type="dxa"/>
          </w:tcPr>
          <w:p w14:paraId="36DC4777" w14:textId="77BD8650" w:rsidR="0063710D" w:rsidRPr="00A42300" w:rsidRDefault="0063710D" w:rsidP="000806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Check if a string is a valid email or not.</w:t>
            </w:r>
          </w:p>
        </w:tc>
      </w:tr>
      <w:tr w:rsidR="0063710D" w:rsidRPr="00A42300" w14:paraId="04032D6B" w14:textId="77777777" w:rsidTr="0063710D">
        <w:tc>
          <w:tcPr>
            <w:tcW w:w="846" w:type="dxa"/>
          </w:tcPr>
          <w:p w14:paraId="2FFB114C" w14:textId="77777777" w:rsidR="0063710D" w:rsidRPr="00A42300" w:rsidRDefault="0063710D" w:rsidP="00EC70F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84" w:type="dxa"/>
          </w:tcPr>
          <w:p w14:paraId="4DD366DA" w14:textId="77777777" w:rsidR="0063710D" w:rsidRPr="00A42300" w:rsidRDefault="0063710D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isNullOrEmpty</w:t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5387" w:type="dxa"/>
          </w:tcPr>
          <w:p w14:paraId="421D95A8" w14:textId="1324797D" w:rsidR="0063710D" w:rsidRPr="00A42300" w:rsidRDefault="0063710D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Check if a string is null or empty.</w:t>
            </w:r>
          </w:p>
        </w:tc>
      </w:tr>
      <w:tr w:rsidR="009E0F88" w:rsidRPr="00A42300" w14:paraId="72F8BDC3" w14:textId="77777777" w:rsidTr="009E0F88">
        <w:tc>
          <w:tcPr>
            <w:tcW w:w="846" w:type="dxa"/>
          </w:tcPr>
          <w:p w14:paraId="4858E0E3" w14:textId="4B94E424" w:rsidR="009E0F88" w:rsidRDefault="009E0F88" w:rsidP="00EC70F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84" w:type="dxa"/>
          </w:tcPr>
          <w:p w14:paraId="14B8505D" w14:textId="2A010E20" w:rsidR="009E0F88" w:rsidRPr="009E0F88" w:rsidRDefault="009E0F88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commentRangeStart w:id="38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round</w:t>
            </w:r>
            <w:commentRangeEnd w:id="38"/>
            <w:r w:rsidR="001B5EC0"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38"/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14:paraId="7DEFC8D6" w14:textId="77777777" w:rsidR="009E0F88" w:rsidRDefault="009E0F88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8F21E1E" w14:textId="77777777" w:rsidR="00290D2A" w:rsidRDefault="00290D2A" w:rsidP="00290D2A">
      <w:pPr>
        <w:ind w:left="0"/>
        <w:rPr>
          <w:rFonts w:ascii="Times New Roman" w:hAnsi="Times New Roman" w:cs="Times New Roman"/>
          <w:sz w:val="22"/>
          <w:szCs w:val="22"/>
        </w:rPr>
      </w:pPr>
    </w:p>
    <w:p w14:paraId="4B7A19DF" w14:textId="77777777" w:rsidR="00080663" w:rsidRPr="00A42300" w:rsidRDefault="00080663" w:rsidP="00080663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39" w:name="_Toc458058333"/>
      <w:proofErr w:type="spellStart"/>
      <w:r w:rsidRPr="00080663">
        <w:rPr>
          <w:rFonts w:ascii="Times New Roman" w:hAnsi="Times New Roman" w:cs="Times New Roman"/>
          <w:sz w:val="22"/>
          <w:szCs w:val="22"/>
        </w:rPr>
        <w:t>JsonUtils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42300">
        <w:rPr>
          <w:rFonts w:ascii="Times New Roman" w:hAnsi="Times New Roman" w:cs="Times New Roman"/>
          <w:sz w:val="22"/>
          <w:szCs w:val="22"/>
        </w:rPr>
        <w:t>class</w:t>
      </w:r>
      <w:bookmarkEnd w:id="39"/>
    </w:p>
    <w:p w14:paraId="263F69F6" w14:textId="77777777" w:rsidR="00080663" w:rsidRDefault="00080663" w:rsidP="00080663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commentRangeStart w:id="40"/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  <w:commentRangeEnd w:id="40"/>
      <w:r w:rsidR="00F3683B">
        <w:rPr>
          <w:rStyle w:val="CommentReference"/>
          <w:rFonts w:cs="Arial"/>
          <w:b w:val="0"/>
          <w:bCs w:val="0"/>
          <w:noProof/>
          <w:lang w:val="en-GB"/>
        </w:rPr>
        <w:commentReference w:id="40"/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1662"/>
        <w:gridCol w:w="1173"/>
        <w:gridCol w:w="917"/>
        <w:gridCol w:w="1045"/>
        <w:gridCol w:w="2929"/>
      </w:tblGrid>
      <w:tr w:rsidR="00080663" w:rsidRPr="00A42300" w14:paraId="6B071840" w14:textId="77777777" w:rsidTr="008A423C">
        <w:tc>
          <w:tcPr>
            <w:tcW w:w="525" w:type="dxa"/>
            <w:shd w:val="clear" w:color="auto" w:fill="92D050"/>
          </w:tcPr>
          <w:p w14:paraId="69D0D60F" w14:textId="77777777" w:rsidR="00080663" w:rsidRPr="00620129" w:rsidRDefault="00080663" w:rsidP="000806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662" w:type="dxa"/>
            <w:shd w:val="clear" w:color="auto" w:fill="92D050"/>
          </w:tcPr>
          <w:p w14:paraId="0BB0F989" w14:textId="77777777" w:rsidR="00080663" w:rsidRPr="00620129" w:rsidRDefault="00080663" w:rsidP="000806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1F61A874" w14:textId="77777777" w:rsidR="00080663" w:rsidRPr="00620129" w:rsidRDefault="00080663" w:rsidP="000806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17" w:type="dxa"/>
            <w:shd w:val="clear" w:color="auto" w:fill="92D050"/>
          </w:tcPr>
          <w:p w14:paraId="00884003" w14:textId="77777777" w:rsidR="00080663" w:rsidRPr="00620129" w:rsidRDefault="00080663" w:rsidP="000806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045" w:type="dxa"/>
            <w:shd w:val="clear" w:color="auto" w:fill="92D050"/>
          </w:tcPr>
          <w:p w14:paraId="060C6CB7" w14:textId="77777777" w:rsidR="00080663" w:rsidRPr="00620129" w:rsidRDefault="00080663" w:rsidP="000806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929" w:type="dxa"/>
            <w:shd w:val="clear" w:color="auto" w:fill="92D050"/>
          </w:tcPr>
          <w:p w14:paraId="25B34FBF" w14:textId="77777777" w:rsidR="00080663" w:rsidRPr="00620129" w:rsidRDefault="00080663" w:rsidP="000806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080663" w:rsidRPr="00A42300" w14:paraId="4BC972D9" w14:textId="77777777" w:rsidTr="008A423C">
        <w:tc>
          <w:tcPr>
            <w:tcW w:w="525" w:type="dxa"/>
          </w:tcPr>
          <w:p w14:paraId="0A3A4335" w14:textId="77777777" w:rsidR="00080663" w:rsidRPr="00A42300" w:rsidRDefault="00080663" w:rsidP="00DB5354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662" w:type="dxa"/>
          </w:tcPr>
          <w:p w14:paraId="7830EBFE" w14:textId="77777777" w:rsidR="00080663" w:rsidRPr="00A42300" w:rsidRDefault="00080663" w:rsidP="00080663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3" w:type="dxa"/>
          </w:tcPr>
          <w:p w14:paraId="07DA61C5" w14:textId="77777777" w:rsidR="00080663" w:rsidRPr="00A42300" w:rsidRDefault="00080663" w:rsidP="00080663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7" w:type="dxa"/>
          </w:tcPr>
          <w:p w14:paraId="5FE564A8" w14:textId="77777777" w:rsidR="00080663" w:rsidRPr="00A42300" w:rsidRDefault="00080663" w:rsidP="000806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45" w:type="dxa"/>
          </w:tcPr>
          <w:p w14:paraId="7E5373AB" w14:textId="77777777" w:rsidR="00080663" w:rsidRPr="00A42300" w:rsidRDefault="00080663" w:rsidP="000806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929" w:type="dxa"/>
          </w:tcPr>
          <w:p w14:paraId="628963E0" w14:textId="77777777" w:rsidR="00080663" w:rsidRPr="00A42300" w:rsidRDefault="00080663" w:rsidP="000806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A47CCF2" w14:textId="77777777" w:rsidR="00080663" w:rsidRPr="00A42300" w:rsidRDefault="00080663" w:rsidP="00080663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9"/>
        <w:gridCol w:w="2486"/>
        <w:gridCol w:w="4926"/>
      </w:tblGrid>
      <w:tr w:rsidR="00080663" w:rsidRPr="00A42300" w14:paraId="6C020AE4" w14:textId="77777777" w:rsidTr="008A423C">
        <w:tc>
          <w:tcPr>
            <w:tcW w:w="839" w:type="dxa"/>
            <w:shd w:val="clear" w:color="auto" w:fill="92D050"/>
          </w:tcPr>
          <w:p w14:paraId="7F8E18C8" w14:textId="77777777" w:rsidR="00080663" w:rsidRPr="00620129" w:rsidRDefault="00080663" w:rsidP="008A423C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486" w:type="dxa"/>
            <w:shd w:val="clear" w:color="auto" w:fill="92D050"/>
          </w:tcPr>
          <w:p w14:paraId="0959ABB1" w14:textId="77777777" w:rsidR="00080663" w:rsidRPr="00620129" w:rsidRDefault="00080663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926" w:type="dxa"/>
            <w:shd w:val="clear" w:color="auto" w:fill="92D050"/>
          </w:tcPr>
          <w:p w14:paraId="501C62AB" w14:textId="77777777" w:rsidR="00080663" w:rsidRPr="00620129" w:rsidRDefault="00080663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080663" w:rsidRPr="00A42300" w14:paraId="7A0F32C6" w14:textId="77777777" w:rsidTr="008A423C">
        <w:tc>
          <w:tcPr>
            <w:tcW w:w="839" w:type="dxa"/>
          </w:tcPr>
          <w:p w14:paraId="2568C5B0" w14:textId="77777777" w:rsidR="00080663" w:rsidRPr="00A42300" w:rsidRDefault="00EC70FC" w:rsidP="00EC70F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</w:t>
            </w:r>
          </w:p>
        </w:tc>
        <w:tc>
          <w:tcPr>
            <w:tcW w:w="2486" w:type="dxa"/>
          </w:tcPr>
          <w:p w14:paraId="3F74CA54" w14:textId="77777777" w:rsidR="00080663" w:rsidRPr="00A42300" w:rsidRDefault="00080663" w:rsidP="008A423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toJson</w:t>
            </w:r>
            <w:proofErr w:type="spellEnd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926" w:type="dxa"/>
          </w:tcPr>
          <w:p w14:paraId="7E82C6BD" w14:textId="77777777" w:rsidR="00080663" w:rsidRPr="00A42300" w:rsidRDefault="00080663" w:rsidP="008A423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Convert an object to a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format</w:t>
            </w:r>
          </w:p>
        </w:tc>
      </w:tr>
      <w:tr w:rsidR="00080663" w:rsidRPr="00A42300" w14:paraId="3F75BED9" w14:textId="77777777" w:rsidTr="008A423C">
        <w:tc>
          <w:tcPr>
            <w:tcW w:w="839" w:type="dxa"/>
          </w:tcPr>
          <w:p w14:paraId="341BC859" w14:textId="77777777" w:rsidR="00080663" w:rsidRPr="00A42300" w:rsidRDefault="00EC70FC" w:rsidP="00EC70F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486" w:type="dxa"/>
          </w:tcPr>
          <w:p w14:paraId="28E1BFE5" w14:textId="77777777" w:rsidR="00080663" w:rsidRPr="00A42300" w:rsidRDefault="00080663" w:rsidP="008A423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toBeautyJson</w:t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926" w:type="dxa"/>
          </w:tcPr>
          <w:p w14:paraId="778B8B8E" w14:textId="77777777" w:rsidR="00080663" w:rsidRPr="00A42300" w:rsidRDefault="00080663" w:rsidP="008A423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Convert an object to a beautiful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format</w:t>
            </w:r>
          </w:p>
        </w:tc>
      </w:tr>
    </w:tbl>
    <w:p w14:paraId="232752D7" w14:textId="77777777" w:rsidR="00080663" w:rsidRPr="00A42300" w:rsidRDefault="00080663" w:rsidP="00290D2A">
      <w:pPr>
        <w:ind w:left="0"/>
        <w:rPr>
          <w:rFonts w:ascii="Times New Roman" w:hAnsi="Times New Roman" w:cs="Times New Roman"/>
          <w:sz w:val="22"/>
          <w:szCs w:val="22"/>
        </w:rPr>
      </w:pPr>
    </w:p>
    <w:p w14:paraId="36A1CAF0" w14:textId="77777777" w:rsidR="00290D2A" w:rsidRPr="00080663" w:rsidRDefault="00080663" w:rsidP="00080663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1" w:name="_Toc458058334"/>
      <w:proofErr w:type="spellStart"/>
      <w:r w:rsidRPr="00080663">
        <w:rPr>
          <w:rFonts w:ascii="Times New Roman" w:hAnsi="Times New Roman" w:cs="Times New Roman"/>
          <w:sz w:val="22"/>
          <w:szCs w:val="22"/>
        </w:rPr>
        <w:t>HttpUtils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1"/>
    </w:p>
    <w:p w14:paraId="77F321F1" w14:textId="77777777" w:rsidR="00290D2A" w:rsidRPr="00A42300" w:rsidRDefault="00290D2A" w:rsidP="00080663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commentRangeStart w:id="42"/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  <w:commentRangeEnd w:id="42"/>
      <w:r w:rsidR="00F3683B">
        <w:rPr>
          <w:rStyle w:val="CommentReference"/>
          <w:rFonts w:cs="Arial"/>
          <w:b w:val="0"/>
          <w:bCs w:val="0"/>
          <w:noProof/>
          <w:lang w:val="en-GB"/>
        </w:rPr>
        <w:commentReference w:id="42"/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1053"/>
        <w:gridCol w:w="900"/>
        <w:gridCol w:w="3193"/>
      </w:tblGrid>
      <w:tr w:rsidR="00290D2A" w:rsidRPr="00A42300" w14:paraId="16F90954" w14:textId="77777777" w:rsidTr="00133463">
        <w:tc>
          <w:tcPr>
            <w:tcW w:w="524" w:type="dxa"/>
            <w:shd w:val="clear" w:color="auto" w:fill="92D050"/>
          </w:tcPr>
          <w:p w14:paraId="456A02B3" w14:textId="77777777" w:rsidR="00290D2A" w:rsidRPr="00620129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14:paraId="0EF67974" w14:textId="77777777" w:rsidR="00290D2A" w:rsidRPr="00620129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209E0440" w14:textId="77777777" w:rsidR="00290D2A" w:rsidRPr="00620129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6915CC10" w14:textId="77777777" w:rsidR="00290D2A" w:rsidRPr="00620129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0442603A" w14:textId="77777777" w:rsidR="00290D2A" w:rsidRPr="00620129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93" w:type="dxa"/>
            <w:shd w:val="clear" w:color="auto" w:fill="92D050"/>
          </w:tcPr>
          <w:p w14:paraId="01723F74" w14:textId="77777777" w:rsidR="00290D2A" w:rsidRPr="00620129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90D2A" w:rsidRPr="00A42300" w14:paraId="59EB53D2" w14:textId="77777777" w:rsidTr="00133463">
        <w:tc>
          <w:tcPr>
            <w:tcW w:w="524" w:type="dxa"/>
          </w:tcPr>
          <w:p w14:paraId="6AE79A3B" w14:textId="77777777" w:rsidR="00290D2A" w:rsidRPr="00A42300" w:rsidRDefault="00290D2A" w:rsidP="0013346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5214B00C" w14:textId="77777777" w:rsidR="00290D2A" w:rsidRPr="00A42300" w:rsidRDefault="00290D2A" w:rsidP="0013346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14:paraId="7EB2A016" w14:textId="77777777" w:rsidR="00290D2A" w:rsidRPr="00A42300" w:rsidRDefault="00290D2A" w:rsidP="0013346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14:paraId="25B46321" w14:textId="77777777" w:rsidR="00290D2A" w:rsidRPr="00A42300" w:rsidRDefault="00290D2A" w:rsidP="0013346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14:paraId="144BBBA3" w14:textId="77777777" w:rsidR="00290D2A" w:rsidRPr="00A42300" w:rsidRDefault="00290D2A" w:rsidP="0013346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93" w:type="dxa"/>
          </w:tcPr>
          <w:p w14:paraId="386A1D1B" w14:textId="77777777" w:rsidR="00290D2A" w:rsidRPr="00A42300" w:rsidRDefault="00290D2A" w:rsidP="0013346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3FB9647" w14:textId="77777777" w:rsidR="00290D2A" w:rsidRPr="00A42300" w:rsidRDefault="00290D2A" w:rsidP="00080663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290D2A" w:rsidRPr="00A42300" w14:paraId="1D65BC2E" w14:textId="77777777" w:rsidTr="009E0F88">
        <w:tc>
          <w:tcPr>
            <w:tcW w:w="838" w:type="dxa"/>
            <w:shd w:val="clear" w:color="auto" w:fill="92D050"/>
          </w:tcPr>
          <w:p w14:paraId="55C0E65A" w14:textId="77777777" w:rsidR="00290D2A" w:rsidRPr="00620129" w:rsidRDefault="00290D2A" w:rsidP="00133463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6451EC40" w14:textId="77777777" w:rsidR="00290D2A" w:rsidRPr="00620129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35E1401F" w14:textId="77777777" w:rsidR="00290D2A" w:rsidRPr="00620129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commentRangeStart w:id="43"/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  <w:commentRangeEnd w:id="43"/>
            <w:r w:rsidR="00F3683B">
              <w:rPr>
                <w:rStyle w:val="CommentReference"/>
                <w:b w:val="0"/>
                <w:noProof/>
                <w:lang w:val="en-GB"/>
              </w:rPr>
              <w:commentReference w:id="43"/>
            </w:r>
          </w:p>
        </w:tc>
      </w:tr>
      <w:tr w:rsidR="00290D2A" w:rsidRPr="00A42300" w14:paraId="6E07F988" w14:textId="77777777" w:rsidTr="009E0F88">
        <w:tc>
          <w:tcPr>
            <w:tcW w:w="838" w:type="dxa"/>
          </w:tcPr>
          <w:p w14:paraId="62F0FF29" w14:textId="77777777" w:rsidR="00290D2A" w:rsidRPr="00A42300" w:rsidRDefault="00EC70FC" w:rsidP="00EC70F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5279A88D" w14:textId="77777777" w:rsidR="00290D2A" w:rsidRPr="00A42300" w:rsidRDefault="00080663" w:rsidP="0013346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getContextUrl</w:t>
            </w:r>
            <w:r w:rsidR="00290D2A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  <w:shd w:val="clear" w:color="auto" w:fill="BDD6EE" w:themeFill="accent1" w:themeFillTint="66"/>
          </w:tcPr>
          <w:p w14:paraId="20440F34" w14:textId="77777777" w:rsidR="00290D2A" w:rsidRPr="00A42300" w:rsidRDefault="00290D2A" w:rsidP="0013346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080663" w:rsidRPr="00A42300" w14:paraId="126F4BB4" w14:textId="77777777" w:rsidTr="009E0F88">
        <w:tc>
          <w:tcPr>
            <w:tcW w:w="838" w:type="dxa"/>
          </w:tcPr>
          <w:p w14:paraId="42FCC6B9" w14:textId="77777777" w:rsidR="00080663" w:rsidRPr="00A42300" w:rsidRDefault="00EC70FC" w:rsidP="00EC70F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76608BD5" w14:textId="77777777" w:rsidR="00080663" w:rsidRPr="00080663" w:rsidRDefault="00080663" w:rsidP="0013346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commentRangeStart w:id="44"/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addCorsHeader</w:t>
            </w:r>
            <w:commentRangeEnd w:id="44"/>
            <w:r w:rsidR="001B5EC0"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44"/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  <w:shd w:val="clear" w:color="auto" w:fill="BDD6EE" w:themeFill="accent1" w:themeFillTint="66"/>
          </w:tcPr>
          <w:p w14:paraId="70E16868" w14:textId="77777777" w:rsidR="00080663" w:rsidRPr="00A42300" w:rsidRDefault="00080663" w:rsidP="00133463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00BBB6C" w14:textId="77777777" w:rsidR="009E0F88" w:rsidRPr="00080663" w:rsidRDefault="009E0F88" w:rsidP="009E0F88">
      <w:pPr>
        <w:pStyle w:val="Heading3"/>
        <w:rPr>
          <w:rFonts w:ascii="Times New Roman" w:hAnsi="Times New Roman" w:cs="Times New Roman"/>
          <w:sz w:val="22"/>
          <w:szCs w:val="22"/>
        </w:rPr>
      </w:pPr>
      <w:proofErr w:type="spellStart"/>
      <w:r w:rsidRPr="00080663">
        <w:rPr>
          <w:rFonts w:ascii="Times New Roman" w:hAnsi="Times New Roman" w:cs="Times New Roman"/>
          <w:sz w:val="22"/>
          <w:szCs w:val="22"/>
        </w:rPr>
        <w:t>HttpUtils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</w:p>
    <w:p w14:paraId="1D21F800" w14:textId="77777777" w:rsidR="009E0F88" w:rsidRPr="00A42300" w:rsidRDefault="009E0F88" w:rsidP="009E0F8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commentRangeStart w:id="45"/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  <w:commentRangeEnd w:id="45"/>
      <w:r>
        <w:rPr>
          <w:rStyle w:val="CommentReference"/>
          <w:rFonts w:cs="Arial"/>
          <w:b w:val="0"/>
          <w:bCs w:val="0"/>
          <w:noProof/>
          <w:lang w:val="en-GB"/>
        </w:rPr>
        <w:commentReference w:id="45"/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1053"/>
        <w:gridCol w:w="900"/>
        <w:gridCol w:w="3193"/>
      </w:tblGrid>
      <w:tr w:rsidR="009E0F88" w:rsidRPr="00A42300" w14:paraId="02B7B70C" w14:textId="77777777" w:rsidTr="001B5EC0">
        <w:tc>
          <w:tcPr>
            <w:tcW w:w="524" w:type="dxa"/>
            <w:shd w:val="clear" w:color="auto" w:fill="92D050"/>
          </w:tcPr>
          <w:p w14:paraId="3B33E2B4" w14:textId="77777777" w:rsidR="009E0F88" w:rsidRPr="00620129" w:rsidRDefault="009E0F88" w:rsidP="001B5EC0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14:paraId="508CF0E7" w14:textId="77777777" w:rsidR="009E0F88" w:rsidRPr="00620129" w:rsidRDefault="009E0F88" w:rsidP="001B5EC0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4A029BC5" w14:textId="77777777" w:rsidR="009E0F88" w:rsidRPr="00620129" w:rsidRDefault="009E0F88" w:rsidP="001B5EC0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611EA3D7" w14:textId="77777777" w:rsidR="009E0F88" w:rsidRPr="00620129" w:rsidRDefault="009E0F88" w:rsidP="001B5EC0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6F804FAF" w14:textId="77777777" w:rsidR="009E0F88" w:rsidRPr="00620129" w:rsidRDefault="009E0F88" w:rsidP="001B5EC0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93" w:type="dxa"/>
            <w:shd w:val="clear" w:color="auto" w:fill="92D050"/>
          </w:tcPr>
          <w:p w14:paraId="287DF1F3" w14:textId="77777777" w:rsidR="009E0F88" w:rsidRPr="00620129" w:rsidRDefault="009E0F88" w:rsidP="001B5EC0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E0F88" w:rsidRPr="00A42300" w14:paraId="131FCBE9" w14:textId="77777777" w:rsidTr="001B5EC0">
        <w:tc>
          <w:tcPr>
            <w:tcW w:w="524" w:type="dxa"/>
          </w:tcPr>
          <w:p w14:paraId="5CF5EA93" w14:textId="77777777" w:rsidR="009E0F88" w:rsidRPr="00A42300" w:rsidRDefault="009E0F88" w:rsidP="001B5EC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6134F17A" w14:textId="77777777" w:rsidR="009E0F88" w:rsidRPr="00A42300" w:rsidRDefault="009E0F88" w:rsidP="001B5EC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14:paraId="4720D1A0" w14:textId="77777777" w:rsidR="009E0F88" w:rsidRPr="00A42300" w:rsidRDefault="009E0F88" w:rsidP="001B5EC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14:paraId="5116CE13" w14:textId="77777777" w:rsidR="009E0F88" w:rsidRPr="00A42300" w:rsidRDefault="009E0F88" w:rsidP="001B5EC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14:paraId="72EC9EC4" w14:textId="77777777" w:rsidR="009E0F88" w:rsidRPr="00A42300" w:rsidRDefault="009E0F88" w:rsidP="001B5EC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93" w:type="dxa"/>
          </w:tcPr>
          <w:p w14:paraId="7A93CCAC" w14:textId="77777777" w:rsidR="009E0F88" w:rsidRPr="00A42300" w:rsidRDefault="009E0F88" w:rsidP="001B5EC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5DE7300" w14:textId="77777777" w:rsidR="009E0F88" w:rsidRPr="00A42300" w:rsidRDefault="009E0F88" w:rsidP="009E0F8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9E0F88" w:rsidRPr="00A42300" w14:paraId="4D2B8CC1" w14:textId="77777777" w:rsidTr="009E0F88">
        <w:tc>
          <w:tcPr>
            <w:tcW w:w="838" w:type="dxa"/>
            <w:shd w:val="clear" w:color="auto" w:fill="92D050"/>
          </w:tcPr>
          <w:p w14:paraId="01EE9A2D" w14:textId="77777777" w:rsidR="009E0F88" w:rsidRPr="00620129" w:rsidRDefault="009E0F88" w:rsidP="001B5EC0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399D554A" w14:textId="77777777" w:rsidR="009E0F88" w:rsidRPr="00620129" w:rsidRDefault="009E0F88" w:rsidP="001B5EC0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63DDC06A" w14:textId="77777777" w:rsidR="009E0F88" w:rsidRPr="00620129" w:rsidRDefault="009E0F88" w:rsidP="001B5EC0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commentRangeStart w:id="46"/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  <w:commentRangeEnd w:id="46"/>
            <w:r>
              <w:rPr>
                <w:rStyle w:val="CommentReference"/>
                <w:b w:val="0"/>
                <w:noProof/>
                <w:lang w:val="en-GB"/>
              </w:rPr>
              <w:commentReference w:id="46"/>
            </w:r>
          </w:p>
        </w:tc>
      </w:tr>
      <w:tr w:rsidR="009E0F88" w:rsidRPr="00A42300" w14:paraId="5B14E02B" w14:textId="77777777" w:rsidTr="009E0F88">
        <w:tc>
          <w:tcPr>
            <w:tcW w:w="838" w:type="dxa"/>
          </w:tcPr>
          <w:p w14:paraId="1AC3B7AF" w14:textId="77777777" w:rsidR="009E0F88" w:rsidRPr="00A42300" w:rsidRDefault="009E0F88" w:rsidP="001B5EC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616A79CE" w14:textId="3E242260" w:rsidR="009E0F88" w:rsidRPr="00A42300" w:rsidRDefault="009E0F88" w:rsidP="001B5EC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commentRangeStart w:id="47"/>
            <w:r w:rsidRPr="009E0F8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isEmptyDocument</w:t>
            </w:r>
            <w:commentRangeEnd w:id="47"/>
            <w:r w:rsidR="001B5EC0"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47"/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  <w:shd w:val="clear" w:color="auto" w:fill="BDD6EE" w:themeFill="accent1" w:themeFillTint="66"/>
          </w:tcPr>
          <w:p w14:paraId="4CCFCDBE" w14:textId="77777777" w:rsidR="009E0F88" w:rsidRPr="00A42300" w:rsidRDefault="009E0F88" w:rsidP="001B5EC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2B7FDD9" w14:textId="77777777" w:rsidR="00290D2A" w:rsidRPr="00A42300" w:rsidRDefault="00290D2A" w:rsidP="00290D2A">
      <w:pPr>
        <w:ind w:left="0"/>
        <w:rPr>
          <w:rFonts w:ascii="Times New Roman" w:hAnsi="Times New Roman" w:cs="Times New Roman"/>
          <w:sz w:val="22"/>
          <w:szCs w:val="22"/>
        </w:rPr>
      </w:pPr>
    </w:p>
    <w:p w14:paraId="77925647" w14:textId="77777777" w:rsidR="00290D2A" w:rsidRPr="006346BE" w:rsidRDefault="00290D2A" w:rsidP="00290D2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8" w:name="_Toc458058335"/>
      <w:r w:rsidRPr="00A42300">
        <w:rPr>
          <w:rFonts w:ascii="Times New Roman" w:hAnsi="Times New Roman" w:cs="Times New Roman"/>
          <w:sz w:val="22"/>
          <w:szCs w:val="22"/>
        </w:rPr>
        <w:lastRenderedPageBreak/>
        <w:t>Common Sequence Diagram</w:t>
      </w:r>
      <w:bookmarkEnd w:id="48"/>
    </w:p>
    <w:p w14:paraId="4404E9F0" w14:textId="77777777" w:rsidR="00290D2A" w:rsidRPr="00A42300" w:rsidRDefault="00F7618A" w:rsidP="00290D2A">
      <w:pPr>
        <w:pStyle w:val="Heading2"/>
        <w:rPr>
          <w:rFonts w:ascii="Times New Roman" w:hAnsi="Times New Roman" w:cs="Times New Roman"/>
          <w:i w:val="0"/>
        </w:rPr>
      </w:pPr>
      <w:bookmarkStart w:id="49" w:name="_Toc458058336"/>
      <w:proofErr w:type="spellStart"/>
      <w:proofErr w:type="gramStart"/>
      <w:r>
        <w:rPr>
          <w:rFonts w:ascii="Times New Roman" w:hAnsi="Times New Roman" w:cs="Times New Roman"/>
          <w:i w:val="0"/>
        </w:rPr>
        <w:t>core.controller</w:t>
      </w:r>
      <w:proofErr w:type="spellEnd"/>
      <w:proofErr w:type="gramEnd"/>
      <w:r w:rsidRPr="00A42300">
        <w:rPr>
          <w:rFonts w:ascii="Times New Roman" w:hAnsi="Times New Roman" w:cs="Times New Roman"/>
          <w:i w:val="0"/>
        </w:rPr>
        <w:t xml:space="preserve"> </w:t>
      </w:r>
      <w:r w:rsidR="00290D2A" w:rsidRPr="00A42300">
        <w:rPr>
          <w:rFonts w:ascii="Times New Roman" w:hAnsi="Times New Roman" w:cs="Times New Roman"/>
          <w:i w:val="0"/>
        </w:rPr>
        <w:t>Package</w:t>
      </w:r>
      <w:bookmarkEnd w:id="49"/>
    </w:p>
    <w:p w14:paraId="0B8F77AE" w14:textId="25D7E7A6" w:rsidR="00290D2A" w:rsidRPr="00A42300" w:rsidRDefault="00203BF6" w:rsidP="00290D2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0" w:name="_Toc458058337"/>
      <w:r w:rsidRPr="008869CA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74624" behindDoc="0" locked="0" layoutInCell="1" allowOverlap="1" wp14:anchorId="693737D7" wp14:editId="60D33E00">
            <wp:simplePos x="0" y="0"/>
            <wp:positionH relativeFrom="margin">
              <wp:posOffset>-638175</wp:posOffset>
            </wp:positionH>
            <wp:positionV relativeFrom="paragraph">
              <wp:posOffset>313690</wp:posOffset>
            </wp:positionV>
            <wp:extent cx="6572250" cy="4784090"/>
            <wp:effectExtent l="0" t="0" r="0" b="0"/>
            <wp:wrapTopAndBottom/>
            <wp:docPr id="16" name="Picture 16" descr="C:\Users\CuHo\Desktop\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uHo\Desktop\controll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78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D2A"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50"/>
    </w:p>
    <w:p w14:paraId="19EEF95F" w14:textId="166B1A2D" w:rsidR="00290D2A" w:rsidRPr="00A42300" w:rsidRDefault="00290D2A" w:rsidP="00290D2A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7FE17CF6" w14:textId="77777777" w:rsidR="00290D2A" w:rsidRPr="00A42300" w:rsidRDefault="00290D2A" w:rsidP="00290D2A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2: Class diagram </w:t>
      </w:r>
      <w:proofErr w:type="spellStart"/>
      <w:r w:rsidR="008A423C">
        <w:rPr>
          <w:rFonts w:ascii="Times New Roman" w:hAnsi="Times New Roman" w:cs="Times New Roman"/>
          <w:b/>
          <w:color w:val="auto"/>
          <w:sz w:val="22"/>
          <w:szCs w:val="22"/>
        </w:rPr>
        <w:t>core.controller</w:t>
      </w:r>
      <w:proofErr w:type="spellEnd"/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 package</w:t>
      </w:r>
    </w:p>
    <w:p w14:paraId="0883E634" w14:textId="77777777" w:rsidR="00290D2A" w:rsidRPr="00A42300" w:rsidRDefault="00290D2A" w:rsidP="00290D2A">
      <w:pPr>
        <w:pStyle w:val="comment"/>
        <w:rPr>
          <w:rFonts w:ascii="Times New Roman" w:hAnsi="Times New Roman" w:cs="Times New Roman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7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2D050"/>
        <w:tblLook w:val="0000" w:firstRow="0" w:lastRow="0" w:firstColumn="0" w:lastColumn="0" w:noHBand="0" w:noVBand="0"/>
      </w:tblPr>
      <w:tblGrid>
        <w:gridCol w:w="607"/>
        <w:gridCol w:w="2436"/>
        <w:gridCol w:w="4733"/>
      </w:tblGrid>
      <w:tr w:rsidR="00290D2A" w:rsidRPr="00620129" w14:paraId="2E9281B2" w14:textId="77777777" w:rsidTr="00133463">
        <w:tc>
          <w:tcPr>
            <w:tcW w:w="648" w:type="dxa"/>
            <w:shd w:val="clear" w:color="auto" w:fill="92D050"/>
          </w:tcPr>
          <w:p w14:paraId="4722FDAE" w14:textId="77777777" w:rsidR="00290D2A" w:rsidRPr="00620129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509" w:type="dxa"/>
            <w:shd w:val="clear" w:color="auto" w:fill="92D050"/>
          </w:tcPr>
          <w:p w14:paraId="246ADD2C" w14:textId="77777777" w:rsidR="00290D2A" w:rsidRPr="00620129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5897" w:type="dxa"/>
            <w:shd w:val="clear" w:color="auto" w:fill="92D050"/>
          </w:tcPr>
          <w:p w14:paraId="32B3961C" w14:textId="77777777" w:rsidR="00290D2A" w:rsidRPr="00620129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90D2A" w:rsidRPr="00620129" w14:paraId="45A0CE30" w14:textId="77777777" w:rsidTr="00133463">
        <w:tc>
          <w:tcPr>
            <w:tcW w:w="648" w:type="dxa"/>
            <w:shd w:val="clear" w:color="auto" w:fill="FFFFFF" w:themeFill="background1"/>
          </w:tcPr>
          <w:p w14:paraId="4586551E" w14:textId="77777777" w:rsidR="00290D2A" w:rsidRPr="00620129" w:rsidRDefault="00290D2A" w:rsidP="0013346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09" w:type="dxa"/>
            <w:shd w:val="clear" w:color="auto" w:fill="FFFFFF" w:themeFill="background1"/>
          </w:tcPr>
          <w:p w14:paraId="4D7C365D" w14:textId="77777777" w:rsidR="00290D2A" w:rsidRPr="00620129" w:rsidRDefault="00EC70FC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CoreController</w:t>
            </w:r>
          </w:p>
        </w:tc>
        <w:tc>
          <w:tcPr>
            <w:tcW w:w="5897" w:type="dxa"/>
            <w:shd w:val="clear" w:color="auto" w:fill="FFFFFF" w:themeFill="background1"/>
          </w:tcPr>
          <w:p w14:paraId="313E7F27" w14:textId="77777777" w:rsidR="00290D2A" w:rsidRPr="00620129" w:rsidRDefault="00D44DAA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Control core API</w:t>
            </w:r>
          </w:p>
        </w:tc>
      </w:tr>
      <w:tr w:rsidR="00290D2A" w:rsidRPr="00620129" w14:paraId="246974C2" w14:textId="77777777" w:rsidTr="00133463">
        <w:tc>
          <w:tcPr>
            <w:tcW w:w="648" w:type="dxa"/>
            <w:shd w:val="clear" w:color="auto" w:fill="FFFFFF" w:themeFill="background1"/>
          </w:tcPr>
          <w:p w14:paraId="4512EB2B" w14:textId="77777777" w:rsidR="00290D2A" w:rsidRPr="00620129" w:rsidRDefault="00290D2A" w:rsidP="0013346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09" w:type="dxa"/>
            <w:shd w:val="clear" w:color="auto" w:fill="FFFFFF" w:themeFill="background1"/>
          </w:tcPr>
          <w:p w14:paraId="01D4A166" w14:textId="77777777" w:rsidR="00290D2A" w:rsidRPr="00620129" w:rsidRDefault="00EC70FC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CourseController</w:t>
            </w:r>
          </w:p>
        </w:tc>
        <w:tc>
          <w:tcPr>
            <w:tcW w:w="5897" w:type="dxa"/>
            <w:shd w:val="clear" w:color="auto" w:fill="FFFFFF" w:themeFill="background1"/>
          </w:tcPr>
          <w:p w14:paraId="55407230" w14:textId="77777777" w:rsidR="00290D2A" w:rsidRPr="00620129" w:rsidRDefault="003B68E5" w:rsidP="003B68E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Control  course API</w:t>
            </w:r>
          </w:p>
        </w:tc>
      </w:tr>
      <w:tr w:rsidR="00EC70FC" w:rsidRPr="00620129" w14:paraId="031DC934" w14:textId="77777777" w:rsidTr="00133463">
        <w:tc>
          <w:tcPr>
            <w:tcW w:w="648" w:type="dxa"/>
            <w:shd w:val="clear" w:color="auto" w:fill="FFFFFF" w:themeFill="background1"/>
          </w:tcPr>
          <w:p w14:paraId="7CB0EE5F" w14:textId="77777777" w:rsidR="00EC70FC" w:rsidRPr="00620129" w:rsidRDefault="00EC70FC" w:rsidP="0013346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509" w:type="dxa"/>
            <w:shd w:val="clear" w:color="auto" w:fill="FFFFFF" w:themeFill="background1"/>
          </w:tcPr>
          <w:p w14:paraId="2AB59FAF" w14:textId="77777777" w:rsidR="00EC70FC" w:rsidRPr="00EC70FC" w:rsidRDefault="00EC70FC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ExamController</w:t>
            </w:r>
          </w:p>
        </w:tc>
        <w:tc>
          <w:tcPr>
            <w:tcW w:w="5897" w:type="dxa"/>
            <w:shd w:val="clear" w:color="auto" w:fill="FFFFFF" w:themeFill="background1"/>
          </w:tcPr>
          <w:p w14:paraId="14BBC914" w14:textId="77777777" w:rsidR="00EC70FC" w:rsidRPr="00620129" w:rsidRDefault="003B68E5" w:rsidP="003B68E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Control 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exam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API </w:t>
            </w:r>
          </w:p>
        </w:tc>
      </w:tr>
      <w:tr w:rsidR="00EC70FC" w:rsidRPr="00620129" w14:paraId="531B4016" w14:textId="77777777" w:rsidTr="00133463">
        <w:tc>
          <w:tcPr>
            <w:tcW w:w="648" w:type="dxa"/>
            <w:shd w:val="clear" w:color="auto" w:fill="FFFFFF" w:themeFill="background1"/>
          </w:tcPr>
          <w:p w14:paraId="28BC8790" w14:textId="77777777" w:rsidR="00EC70FC" w:rsidRDefault="00EC70FC" w:rsidP="0013346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509" w:type="dxa"/>
            <w:shd w:val="clear" w:color="auto" w:fill="FFFFFF" w:themeFill="background1"/>
          </w:tcPr>
          <w:p w14:paraId="63A97794" w14:textId="77777777" w:rsidR="00EC70FC" w:rsidRPr="00EC70FC" w:rsidRDefault="00EC70FC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LessonController</w:t>
            </w:r>
          </w:p>
        </w:tc>
        <w:tc>
          <w:tcPr>
            <w:tcW w:w="5897" w:type="dxa"/>
            <w:shd w:val="clear" w:color="auto" w:fill="FFFFFF" w:themeFill="background1"/>
          </w:tcPr>
          <w:p w14:paraId="775D588E" w14:textId="77777777" w:rsidR="00EC70FC" w:rsidRPr="00620129" w:rsidRDefault="003B68E5" w:rsidP="003B68E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Control  lesson API </w:t>
            </w:r>
          </w:p>
        </w:tc>
      </w:tr>
      <w:tr w:rsidR="00EC70FC" w:rsidRPr="00620129" w14:paraId="5C4D565D" w14:textId="77777777" w:rsidTr="00133463">
        <w:tc>
          <w:tcPr>
            <w:tcW w:w="648" w:type="dxa"/>
            <w:shd w:val="clear" w:color="auto" w:fill="FFFFFF" w:themeFill="background1"/>
          </w:tcPr>
          <w:p w14:paraId="5776799C" w14:textId="77777777" w:rsidR="00EC70FC" w:rsidRDefault="00EC70FC" w:rsidP="0013346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5</w:t>
            </w:r>
          </w:p>
        </w:tc>
        <w:tc>
          <w:tcPr>
            <w:tcW w:w="2509" w:type="dxa"/>
            <w:shd w:val="clear" w:color="auto" w:fill="FFFFFF" w:themeFill="background1"/>
          </w:tcPr>
          <w:p w14:paraId="77244BE8" w14:textId="77777777" w:rsidR="00EC70FC" w:rsidRPr="00EC70FC" w:rsidRDefault="00EC70FC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QuestionController</w:t>
            </w:r>
          </w:p>
        </w:tc>
        <w:tc>
          <w:tcPr>
            <w:tcW w:w="5897" w:type="dxa"/>
            <w:shd w:val="clear" w:color="auto" w:fill="FFFFFF" w:themeFill="background1"/>
          </w:tcPr>
          <w:p w14:paraId="4680F53F" w14:textId="77777777" w:rsidR="00EC70FC" w:rsidRPr="00620129" w:rsidRDefault="003B68E5" w:rsidP="003B68E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Control  question API </w:t>
            </w:r>
          </w:p>
        </w:tc>
      </w:tr>
      <w:tr w:rsidR="00EC70FC" w:rsidRPr="00620129" w14:paraId="065E6DF3" w14:textId="77777777" w:rsidTr="00133463">
        <w:tc>
          <w:tcPr>
            <w:tcW w:w="648" w:type="dxa"/>
            <w:shd w:val="clear" w:color="auto" w:fill="FFFFFF" w:themeFill="background1"/>
          </w:tcPr>
          <w:p w14:paraId="1DF71DE1" w14:textId="77777777" w:rsidR="00EC70FC" w:rsidRDefault="00EC70FC" w:rsidP="0013346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509" w:type="dxa"/>
            <w:shd w:val="clear" w:color="auto" w:fill="FFFFFF" w:themeFill="background1"/>
          </w:tcPr>
          <w:p w14:paraId="2C421063" w14:textId="77777777" w:rsidR="00EC70FC" w:rsidRPr="00EC70FC" w:rsidRDefault="00EC70FC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ReportController</w:t>
            </w:r>
          </w:p>
        </w:tc>
        <w:tc>
          <w:tcPr>
            <w:tcW w:w="5897" w:type="dxa"/>
            <w:shd w:val="clear" w:color="auto" w:fill="FFFFFF" w:themeFill="background1"/>
          </w:tcPr>
          <w:p w14:paraId="7D7B8306" w14:textId="77777777" w:rsidR="00EC70FC" w:rsidRPr="00620129" w:rsidRDefault="003B68E5" w:rsidP="003B68E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Control report  API </w:t>
            </w:r>
          </w:p>
        </w:tc>
      </w:tr>
      <w:tr w:rsidR="00203BF6" w:rsidRPr="00620129" w14:paraId="1FC44A9D" w14:textId="77777777" w:rsidTr="00203BF6">
        <w:tc>
          <w:tcPr>
            <w:tcW w:w="648" w:type="dxa"/>
            <w:shd w:val="clear" w:color="auto" w:fill="FFFFFF" w:themeFill="background1"/>
          </w:tcPr>
          <w:p w14:paraId="5B285A2C" w14:textId="2B341155" w:rsidR="00203BF6" w:rsidRDefault="00203BF6" w:rsidP="0013346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509" w:type="dxa"/>
            <w:shd w:val="clear" w:color="auto" w:fill="FFFFFF" w:themeFill="background1"/>
          </w:tcPr>
          <w:p w14:paraId="3618301D" w14:textId="79F0EFFF" w:rsidR="00203BF6" w:rsidRPr="00EC70FC" w:rsidRDefault="00203BF6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commentRangeStart w:id="51"/>
            <w:r w:rsidRPr="00203BF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SearchController</w:t>
            </w:r>
            <w:commentRangeEnd w:id="51"/>
            <w:r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51"/>
            </w:r>
          </w:p>
        </w:tc>
        <w:tc>
          <w:tcPr>
            <w:tcW w:w="5897" w:type="dxa"/>
            <w:shd w:val="clear" w:color="auto" w:fill="BDD6EE" w:themeFill="accent1" w:themeFillTint="66"/>
          </w:tcPr>
          <w:p w14:paraId="58FA921D" w14:textId="77777777" w:rsidR="00203BF6" w:rsidRDefault="00203BF6" w:rsidP="003B68E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EC70FC" w:rsidRPr="00620129" w14:paraId="130A1BE6" w14:textId="77777777" w:rsidTr="00133463">
        <w:tc>
          <w:tcPr>
            <w:tcW w:w="648" w:type="dxa"/>
            <w:shd w:val="clear" w:color="auto" w:fill="FFFFFF" w:themeFill="background1"/>
          </w:tcPr>
          <w:p w14:paraId="6FACC4FD" w14:textId="4AE13E9E" w:rsidR="00EC70FC" w:rsidRDefault="00203BF6" w:rsidP="0013346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509" w:type="dxa"/>
            <w:shd w:val="clear" w:color="auto" w:fill="FFFFFF" w:themeFill="background1"/>
          </w:tcPr>
          <w:p w14:paraId="520E0336" w14:textId="77777777" w:rsidR="00EC70FC" w:rsidRPr="00EC70FC" w:rsidRDefault="00EC70FC" w:rsidP="0013346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UserController</w:t>
            </w:r>
          </w:p>
        </w:tc>
        <w:tc>
          <w:tcPr>
            <w:tcW w:w="5897" w:type="dxa"/>
            <w:shd w:val="clear" w:color="auto" w:fill="FFFFFF" w:themeFill="background1"/>
          </w:tcPr>
          <w:p w14:paraId="7E9E1EA2" w14:textId="77777777" w:rsidR="00EC70FC" w:rsidRPr="00620129" w:rsidRDefault="003B68E5" w:rsidP="003B68E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Control  user API </w:t>
            </w:r>
          </w:p>
        </w:tc>
      </w:tr>
    </w:tbl>
    <w:p w14:paraId="05DD0187" w14:textId="77777777" w:rsidR="00290D2A" w:rsidRPr="00A42300" w:rsidRDefault="00290D2A" w:rsidP="00290D2A">
      <w:pPr>
        <w:ind w:left="0"/>
        <w:rPr>
          <w:rFonts w:ascii="Times New Roman" w:hAnsi="Times New Roman" w:cs="Times New Roman"/>
          <w:b/>
          <w:sz w:val="22"/>
          <w:szCs w:val="22"/>
          <w:lang w:eastAsia="ja-JP"/>
        </w:rPr>
      </w:pPr>
    </w:p>
    <w:p w14:paraId="0A9049A6" w14:textId="77777777" w:rsidR="00EC70FC" w:rsidRPr="00080663" w:rsidRDefault="008A423C" w:rsidP="00EC70FC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2" w:name="_Toc458058338"/>
      <w:r w:rsidRPr="00EC70FC">
        <w:rPr>
          <w:rFonts w:ascii="Times New Roman" w:hAnsi="Times New Roman" w:cs="Times New Roman"/>
          <w:sz w:val="22"/>
          <w:szCs w:val="22"/>
          <w:lang w:val="vi-VN"/>
        </w:rPr>
        <w:t>CoreController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C70FC">
        <w:rPr>
          <w:rFonts w:ascii="Times New Roman" w:hAnsi="Times New Roman" w:cs="Times New Roman"/>
          <w:sz w:val="22"/>
          <w:szCs w:val="22"/>
        </w:rPr>
        <w:t>Class</w:t>
      </w:r>
      <w:bookmarkEnd w:id="52"/>
    </w:p>
    <w:p w14:paraId="5C662238" w14:textId="77777777" w:rsidR="00EC70FC" w:rsidRPr="00A42300" w:rsidRDefault="00EC70FC" w:rsidP="00EC70F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commentRangeStart w:id="53"/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  <w:commentRangeEnd w:id="53"/>
      <w:r w:rsidR="00F3683B">
        <w:rPr>
          <w:rStyle w:val="CommentReference"/>
          <w:rFonts w:cs="Arial"/>
          <w:b w:val="0"/>
          <w:bCs w:val="0"/>
          <w:noProof/>
          <w:lang w:val="en-GB"/>
        </w:rPr>
        <w:commentReference w:id="53"/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1053"/>
        <w:gridCol w:w="900"/>
        <w:gridCol w:w="3193"/>
      </w:tblGrid>
      <w:tr w:rsidR="00EC70FC" w:rsidRPr="00A42300" w14:paraId="5445AA87" w14:textId="77777777" w:rsidTr="008A423C">
        <w:trPr>
          <w:jc w:val="center"/>
        </w:trPr>
        <w:tc>
          <w:tcPr>
            <w:tcW w:w="524" w:type="dxa"/>
            <w:shd w:val="clear" w:color="auto" w:fill="92D050"/>
          </w:tcPr>
          <w:p w14:paraId="553BB208" w14:textId="77777777" w:rsidR="00EC70FC" w:rsidRPr="00620129" w:rsidRDefault="00EC70F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14:paraId="6E29C820" w14:textId="77777777" w:rsidR="00EC70FC" w:rsidRPr="00620129" w:rsidRDefault="00EC70F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53EF710E" w14:textId="77777777" w:rsidR="00EC70FC" w:rsidRPr="00620129" w:rsidRDefault="00EC70F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23D102A0" w14:textId="77777777" w:rsidR="00EC70FC" w:rsidRPr="00620129" w:rsidRDefault="00EC70F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245E741E" w14:textId="77777777" w:rsidR="00EC70FC" w:rsidRPr="00620129" w:rsidRDefault="00EC70F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93" w:type="dxa"/>
            <w:shd w:val="clear" w:color="auto" w:fill="92D050"/>
          </w:tcPr>
          <w:p w14:paraId="56995B05" w14:textId="77777777" w:rsidR="00EC70FC" w:rsidRPr="00620129" w:rsidRDefault="00EC70F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EC70FC" w:rsidRPr="00A42300" w14:paraId="533ABE44" w14:textId="77777777" w:rsidTr="008A423C">
        <w:trPr>
          <w:jc w:val="center"/>
        </w:trPr>
        <w:tc>
          <w:tcPr>
            <w:tcW w:w="524" w:type="dxa"/>
          </w:tcPr>
          <w:p w14:paraId="0FABE379" w14:textId="77777777" w:rsidR="00EC70FC" w:rsidRPr="00A42300" w:rsidRDefault="00EC70F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5042580C" w14:textId="77777777" w:rsidR="00EC70FC" w:rsidRPr="00A42300" w:rsidRDefault="00EC70F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14:paraId="1C389BF4" w14:textId="77777777" w:rsidR="00EC70FC" w:rsidRPr="00A42300" w:rsidRDefault="00EC70F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14:paraId="42C3A014" w14:textId="77777777" w:rsidR="00EC70FC" w:rsidRPr="00A42300" w:rsidRDefault="00EC70F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14:paraId="65E10132" w14:textId="77777777" w:rsidR="00EC70FC" w:rsidRPr="00A42300" w:rsidRDefault="00EC70F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93" w:type="dxa"/>
          </w:tcPr>
          <w:p w14:paraId="03F7C484" w14:textId="77777777" w:rsidR="00EC70FC" w:rsidRPr="00A42300" w:rsidRDefault="00EC70F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FA20708" w14:textId="77777777" w:rsidR="00EC70FC" w:rsidRPr="00A42300" w:rsidRDefault="00EC70FC" w:rsidP="00EC70F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EC70FC" w:rsidRPr="00A42300" w14:paraId="2D60E551" w14:textId="77777777" w:rsidTr="008A423C">
        <w:trPr>
          <w:jc w:val="center"/>
        </w:trPr>
        <w:tc>
          <w:tcPr>
            <w:tcW w:w="838" w:type="dxa"/>
            <w:shd w:val="clear" w:color="auto" w:fill="92D050"/>
          </w:tcPr>
          <w:p w14:paraId="55F46697" w14:textId="77777777" w:rsidR="00EC70FC" w:rsidRPr="00620129" w:rsidRDefault="00EC70FC" w:rsidP="008A423C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1C10A0E6" w14:textId="77777777" w:rsidR="00EC70FC" w:rsidRPr="00620129" w:rsidRDefault="00EC70F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44F95C90" w14:textId="77777777" w:rsidR="00EC70FC" w:rsidRPr="00620129" w:rsidRDefault="00EC70F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A423C" w:rsidRPr="00A42300" w14:paraId="0832AC38" w14:textId="77777777" w:rsidTr="0063710D">
        <w:trPr>
          <w:jc w:val="center"/>
        </w:trPr>
        <w:tc>
          <w:tcPr>
            <w:tcW w:w="838" w:type="dxa"/>
          </w:tcPr>
          <w:p w14:paraId="2DCE541A" w14:textId="77777777" w:rsidR="008A423C" w:rsidRDefault="008A423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5F7D3D37" w14:textId="77777777" w:rsidR="008A423C" w:rsidRPr="008A423C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commentRangeStart w:id="54"/>
            <w:proofErr w:type="spellStart"/>
            <w:r w:rsidRP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uploadFile</w:t>
            </w:r>
            <w:commentRangeEnd w:id="54"/>
            <w:proofErr w:type="spellEnd"/>
            <w:r w:rsidR="00F3683B"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54"/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  <w:shd w:val="clear" w:color="auto" w:fill="auto"/>
          </w:tcPr>
          <w:p w14:paraId="62A2520D" w14:textId="5E23D918" w:rsidR="008A423C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To upload file</w:t>
            </w:r>
          </w:p>
        </w:tc>
      </w:tr>
    </w:tbl>
    <w:p w14:paraId="1B059E9D" w14:textId="77777777" w:rsidR="008A423C" w:rsidRPr="00080663" w:rsidRDefault="008A423C" w:rsidP="008A423C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5" w:name="_Toc458058339"/>
      <w:proofErr w:type="spellStart"/>
      <w:r w:rsidRPr="008A423C">
        <w:rPr>
          <w:rFonts w:ascii="Times New Roman" w:hAnsi="Times New Roman" w:cs="Times New Roman"/>
          <w:sz w:val="22"/>
          <w:szCs w:val="22"/>
        </w:rPr>
        <w:t>CourseController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5"/>
    </w:p>
    <w:p w14:paraId="41A29E57" w14:textId="77777777" w:rsidR="008A423C" w:rsidRPr="00A42300" w:rsidRDefault="008A423C" w:rsidP="008A423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commentRangeStart w:id="56"/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  <w:commentRangeEnd w:id="56"/>
      <w:r w:rsidR="00F3683B">
        <w:rPr>
          <w:rStyle w:val="CommentReference"/>
          <w:rFonts w:cs="Arial"/>
          <w:b w:val="0"/>
          <w:bCs w:val="0"/>
          <w:noProof/>
          <w:lang w:val="en-GB"/>
        </w:rPr>
        <w:commentReference w:id="56"/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1053"/>
        <w:gridCol w:w="900"/>
        <w:gridCol w:w="3193"/>
      </w:tblGrid>
      <w:tr w:rsidR="008A423C" w:rsidRPr="00A42300" w14:paraId="278C0E41" w14:textId="77777777" w:rsidTr="008A423C">
        <w:trPr>
          <w:jc w:val="center"/>
        </w:trPr>
        <w:tc>
          <w:tcPr>
            <w:tcW w:w="524" w:type="dxa"/>
            <w:shd w:val="clear" w:color="auto" w:fill="92D050"/>
          </w:tcPr>
          <w:p w14:paraId="16A13704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14:paraId="41C84BE6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3C14A047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7E55A8F1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373F2DFF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93" w:type="dxa"/>
            <w:shd w:val="clear" w:color="auto" w:fill="92D050"/>
          </w:tcPr>
          <w:p w14:paraId="0DD460A3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A423C" w:rsidRPr="00A42300" w14:paraId="103AFDE2" w14:textId="77777777" w:rsidTr="008A423C">
        <w:trPr>
          <w:jc w:val="center"/>
        </w:trPr>
        <w:tc>
          <w:tcPr>
            <w:tcW w:w="524" w:type="dxa"/>
          </w:tcPr>
          <w:p w14:paraId="430BA091" w14:textId="77777777" w:rsidR="008A423C" w:rsidRPr="00A42300" w:rsidRDefault="008A423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301BA30F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14:paraId="2F4B3BC2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14:paraId="74405BFD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14:paraId="6415E2EF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93" w:type="dxa"/>
          </w:tcPr>
          <w:p w14:paraId="36AFC590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22A6F0A" w14:textId="77777777" w:rsidR="008A423C" w:rsidRPr="00A42300" w:rsidRDefault="008A423C" w:rsidP="008A423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8A423C" w:rsidRPr="00A42300" w14:paraId="3C153E92" w14:textId="77777777" w:rsidTr="008A423C">
        <w:trPr>
          <w:jc w:val="center"/>
        </w:trPr>
        <w:tc>
          <w:tcPr>
            <w:tcW w:w="838" w:type="dxa"/>
            <w:shd w:val="clear" w:color="auto" w:fill="92D050"/>
          </w:tcPr>
          <w:p w14:paraId="70F2A55A" w14:textId="77777777" w:rsidR="008A423C" w:rsidRPr="00620129" w:rsidRDefault="008A423C" w:rsidP="008A423C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27BE5BEB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4CD90157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A423C" w:rsidRPr="00A42300" w14:paraId="0C26C18C" w14:textId="77777777" w:rsidTr="008A423C">
        <w:trPr>
          <w:jc w:val="center"/>
        </w:trPr>
        <w:tc>
          <w:tcPr>
            <w:tcW w:w="838" w:type="dxa"/>
          </w:tcPr>
          <w:p w14:paraId="160E4A52" w14:textId="77777777" w:rsidR="008A423C" w:rsidRPr="00A42300" w:rsidRDefault="008A423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3D45F91E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getCourses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4072B8C2" w14:textId="24E23D77" w:rsidR="008A423C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</w:t>
            </w:r>
            <w:r w:rsidR="00F3683B"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57"/>
            </w:r>
            <w:r w:rsidR="003B68E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all courses</w:t>
            </w:r>
          </w:p>
        </w:tc>
      </w:tr>
    </w:tbl>
    <w:p w14:paraId="45DBCDE2" w14:textId="77777777" w:rsidR="008A423C" w:rsidRPr="00080663" w:rsidRDefault="008A423C" w:rsidP="008A423C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8" w:name="_Toc458058340"/>
      <w:commentRangeStart w:id="59"/>
      <w:r w:rsidRPr="008A423C">
        <w:rPr>
          <w:rFonts w:ascii="Times New Roman" w:hAnsi="Times New Roman" w:cs="Times New Roman"/>
          <w:sz w:val="22"/>
          <w:szCs w:val="22"/>
          <w:lang w:val="vi-VN"/>
        </w:rPr>
        <w:t>ExamController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commentRangeEnd w:id="59"/>
      <w:r w:rsidR="00B33191">
        <w:rPr>
          <w:rStyle w:val="CommentReference"/>
          <w:rFonts w:cs="Arial"/>
          <w:b w:val="0"/>
          <w:bCs w:val="0"/>
          <w:noProof/>
          <w:lang w:val="en-GB"/>
        </w:rPr>
        <w:commentReference w:id="59"/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58"/>
    </w:p>
    <w:p w14:paraId="1C762F85" w14:textId="77777777" w:rsidR="008A423C" w:rsidRPr="00A42300" w:rsidRDefault="008A423C" w:rsidP="008A423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1053"/>
        <w:gridCol w:w="900"/>
        <w:gridCol w:w="3193"/>
      </w:tblGrid>
      <w:tr w:rsidR="008A423C" w:rsidRPr="00A42300" w14:paraId="38A0B9A7" w14:textId="77777777" w:rsidTr="008A423C">
        <w:trPr>
          <w:jc w:val="center"/>
        </w:trPr>
        <w:tc>
          <w:tcPr>
            <w:tcW w:w="524" w:type="dxa"/>
            <w:shd w:val="clear" w:color="auto" w:fill="92D050"/>
          </w:tcPr>
          <w:p w14:paraId="7D09C1AD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14:paraId="7A580B2C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1EB1849B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1B38FE42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747EFC8B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93" w:type="dxa"/>
            <w:shd w:val="clear" w:color="auto" w:fill="92D050"/>
          </w:tcPr>
          <w:p w14:paraId="46AB6724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A423C" w:rsidRPr="00A42300" w14:paraId="3EE97C89" w14:textId="77777777" w:rsidTr="008A423C">
        <w:trPr>
          <w:jc w:val="center"/>
        </w:trPr>
        <w:tc>
          <w:tcPr>
            <w:tcW w:w="524" w:type="dxa"/>
          </w:tcPr>
          <w:p w14:paraId="08FF12E3" w14:textId="77777777" w:rsidR="008A423C" w:rsidRPr="00A42300" w:rsidRDefault="008A423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3C84526D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14:paraId="3B5AEFC6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14:paraId="2AAD400B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14:paraId="537EB9EA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93" w:type="dxa"/>
          </w:tcPr>
          <w:p w14:paraId="3FAF30A2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E5B6AC3" w14:textId="77777777" w:rsidR="008A423C" w:rsidRPr="00A42300" w:rsidRDefault="008A423C" w:rsidP="008A423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lastRenderedPageBreak/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8A423C" w:rsidRPr="00A42300" w14:paraId="57B29709" w14:textId="77777777" w:rsidTr="008A423C">
        <w:trPr>
          <w:jc w:val="center"/>
        </w:trPr>
        <w:tc>
          <w:tcPr>
            <w:tcW w:w="838" w:type="dxa"/>
            <w:shd w:val="clear" w:color="auto" w:fill="92D050"/>
          </w:tcPr>
          <w:p w14:paraId="341B9042" w14:textId="77777777" w:rsidR="008A423C" w:rsidRPr="00620129" w:rsidRDefault="008A423C" w:rsidP="008A423C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207A1084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05D857F2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A423C" w:rsidRPr="00A42300" w14:paraId="0B7B1717" w14:textId="77777777" w:rsidTr="008A423C">
        <w:trPr>
          <w:jc w:val="center"/>
        </w:trPr>
        <w:tc>
          <w:tcPr>
            <w:tcW w:w="838" w:type="dxa"/>
          </w:tcPr>
          <w:p w14:paraId="79590FFB" w14:textId="77777777" w:rsidR="008A423C" w:rsidRPr="00A42300" w:rsidRDefault="008A423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68C6F69C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createExam</w:t>
            </w:r>
            <w:proofErr w:type="spellEnd"/>
            <w:r w:rsidRP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33EFA433" w14:textId="7FF73D72" w:rsidR="008A423C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</w:t>
            </w:r>
            <w:r w:rsidR="003B68E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enerate an exam for learner and return the exam.</w:t>
            </w:r>
          </w:p>
        </w:tc>
      </w:tr>
    </w:tbl>
    <w:p w14:paraId="0C3189AD" w14:textId="77777777" w:rsidR="008A423C" w:rsidRPr="00080663" w:rsidRDefault="008A423C" w:rsidP="008A423C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0" w:name="_Toc458058341"/>
      <w:r w:rsidRPr="008A423C">
        <w:rPr>
          <w:rFonts w:ascii="Times New Roman" w:hAnsi="Times New Roman" w:cs="Times New Roman"/>
          <w:sz w:val="22"/>
          <w:szCs w:val="22"/>
          <w:lang w:val="vi-VN"/>
        </w:rPr>
        <w:t>LessonController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0"/>
    </w:p>
    <w:p w14:paraId="637B6DCA" w14:textId="77777777" w:rsidR="008A423C" w:rsidRPr="00A42300" w:rsidRDefault="008A423C" w:rsidP="008A423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1053"/>
        <w:gridCol w:w="900"/>
        <w:gridCol w:w="3193"/>
      </w:tblGrid>
      <w:tr w:rsidR="008A423C" w:rsidRPr="00A42300" w14:paraId="310BBECE" w14:textId="77777777" w:rsidTr="008A423C">
        <w:trPr>
          <w:jc w:val="center"/>
        </w:trPr>
        <w:tc>
          <w:tcPr>
            <w:tcW w:w="524" w:type="dxa"/>
            <w:shd w:val="clear" w:color="auto" w:fill="92D050"/>
          </w:tcPr>
          <w:p w14:paraId="112FC437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14:paraId="70871FAF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0AD77523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06B57D3C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7B921F24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93" w:type="dxa"/>
            <w:shd w:val="clear" w:color="auto" w:fill="92D050"/>
          </w:tcPr>
          <w:p w14:paraId="2FC198B2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A423C" w:rsidRPr="00A42300" w14:paraId="156F50AF" w14:textId="77777777" w:rsidTr="008A423C">
        <w:trPr>
          <w:jc w:val="center"/>
        </w:trPr>
        <w:tc>
          <w:tcPr>
            <w:tcW w:w="524" w:type="dxa"/>
          </w:tcPr>
          <w:p w14:paraId="2AA3AC05" w14:textId="77777777" w:rsidR="008A423C" w:rsidRPr="00A42300" w:rsidRDefault="008A423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640B04B8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14:paraId="15C0FCEF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14:paraId="27B41A7E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14:paraId="43691A0E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93" w:type="dxa"/>
          </w:tcPr>
          <w:p w14:paraId="32197376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A7702BE" w14:textId="77777777" w:rsidR="008A423C" w:rsidRPr="00A42300" w:rsidRDefault="008A423C" w:rsidP="008A423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8A423C" w:rsidRPr="00A42300" w14:paraId="432BF13A" w14:textId="77777777" w:rsidTr="008A423C">
        <w:trPr>
          <w:jc w:val="center"/>
        </w:trPr>
        <w:tc>
          <w:tcPr>
            <w:tcW w:w="838" w:type="dxa"/>
            <w:shd w:val="clear" w:color="auto" w:fill="92D050"/>
          </w:tcPr>
          <w:p w14:paraId="72B12390" w14:textId="77777777" w:rsidR="008A423C" w:rsidRPr="00620129" w:rsidRDefault="008A423C" w:rsidP="008A423C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10AE44C6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08912458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A423C" w:rsidRPr="00A42300" w14:paraId="58E25D24" w14:textId="77777777" w:rsidTr="008A423C">
        <w:trPr>
          <w:jc w:val="center"/>
        </w:trPr>
        <w:tc>
          <w:tcPr>
            <w:tcW w:w="838" w:type="dxa"/>
          </w:tcPr>
          <w:p w14:paraId="07D20CD3" w14:textId="77777777" w:rsidR="008A423C" w:rsidRPr="00A42300" w:rsidRDefault="008A423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2042AA75" w14:textId="77777777" w:rsidR="008A423C" w:rsidRPr="00A42300" w:rsidRDefault="00D32BFA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2BF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createLesson</w:t>
            </w:r>
            <w:proofErr w:type="spellEnd"/>
            <w:r w:rsidRPr="00D32BF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 w:rsid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38921FFF" w14:textId="5E74A00D" w:rsidR="008A423C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Create </w:t>
            </w:r>
            <w:r w:rsidR="00B33191"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61"/>
            </w:r>
            <w:r w:rsidR="003B68E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 lesson</w:t>
            </w:r>
          </w:p>
        </w:tc>
      </w:tr>
      <w:tr w:rsidR="008A423C" w:rsidRPr="00A42300" w14:paraId="3402D1B8" w14:textId="77777777" w:rsidTr="008A423C">
        <w:trPr>
          <w:jc w:val="center"/>
        </w:trPr>
        <w:tc>
          <w:tcPr>
            <w:tcW w:w="838" w:type="dxa"/>
          </w:tcPr>
          <w:p w14:paraId="7F1C104E" w14:textId="77777777" w:rsidR="008A423C" w:rsidRDefault="008A423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72AA858E" w14:textId="77777777" w:rsidR="008A423C" w:rsidRPr="008A423C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updateLesson</w:t>
            </w:r>
            <w:proofErr w:type="spellEnd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 w:rsid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12D2974B" w14:textId="48929E6B" w:rsidR="008A423C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lesson</w:t>
            </w:r>
          </w:p>
        </w:tc>
      </w:tr>
      <w:tr w:rsidR="008A423C" w:rsidRPr="00A42300" w14:paraId="747A3D1F" w14:textId="77777777" w:rsidTr="008A423C">
        <w:trPr>
          <w:jc w:val="center"/>
        </w:trPr>
        <w:tc>
          <w:tcPr>
            <w:tcW w:w="838" w:type="dxa"/>
          </w:tcPr>
          <w:p w14:paraId="6B343F88" w14:textId="77777777" w:rsidR="008A423C" w:rsidRDefault="008A423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525" w:type="dxa"/>
          </w:tcPr>
          <w:p w14:paraId="4E762D61" w14:textId="77777777" w:rsidR="008A423C" w:rsidRPr="008A423C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publishLesson</w:t>
            </w:r>
            <w:proofErr w:type="spellEnd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 w:rsid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26B7CE83" w14:textId="5C88822C" w:rsidR="008A423C" w:rsidRPr="00A42300" w:rsidRDefault="0063710D" w:rsidP="003B68E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Make updating lesson version to publish state</w:t>
            </w:r>
          </w:p>
        </w:tc>
      </w:tr>
      <w:tr w:rsidR="008A423C" w:rsidRPr="00A42300" w14:paraId="0DB67866" w14:textId="77777777" w:rsidTr="008A423C">
        <w:trPr>
          <w:jc w:val="center"/>
        </w:trPr>
        <w:tc>
          <w:tcPr>
            <w:tcW w:w="838" w:type="dxa"/>
          </w:tcPr>
          <w:p w14:paraId="1087BDAF" w14:textId="77777777" w:rsidR="008A423C" w:rsidRPr="00A42300" w:rsidRDefault="008A423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525" w:type="dxa"/>
          </w:tcPr>
          <w:p w14:paraId="428499F2" w14:textId="77777777" w:rsidR="008A423C" w:rsidRPr="008A423C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reportLesson</w:t>
            </w:r>
            <w:proofErr w:type="spellEnd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 w:rsid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7412BBAB" w14:textId="43669597" w:rsidR="008A423C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Report a lesson</w:t>
            </w:r>
          </w:p>
        </w:tc>
      </w:tr>
      <w:tr w:rsidR="00D36A1D" w:rsidRPr="00A42300" w14:paraId="38F497C0" w14:textId="77777777" w:rsidTr="008A423C">
        <w:trPr>
          <w:jc w:val="center"/>
        </w:trPr>
        <w:tc>
          <w:tcPr>
            <w:tcW w:w="838" w:type="dxa"/>
          </w:tcPr>
          <w:p w14:paraId="2C359C79" w14:textId="77777777" w:rsidR="00D36A1D" w:rsidRDefault="00D36A1D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525" w:type="dxa"/>
          </w:tcPr>
          <w:p w14:paraId="1FC0A95F" w14:textId="77777777" w:rsidR="00D36A1D" w:rsidRPr="00D36A1D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getLessonOfCourse</w:t>
            </w:r>
            <w:proofErr w:type="spellEnd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3D2E6C11" w14:textId="0B79A6F2" w:rsidR="00D36A1D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lesson of a course</w:t>
            </w:r>
          </w:p>
        </w:tc>
      </w:tr>
      <w:tr w:rsidR="00D36A1D" w:rsidRPr="00A42300" w14:paraId="23A8EE6A" w14:textId="77777777" w:rsidTr="008A423C">
        <w:trPr>
          <w:jc w:val="center"/>
        </w:trPr>
        <w:tc>
          <w:tcPr>
            <w:tcW w:w="838" w:type="dxa"/>
          </w:tcPr>
          <w:p w14:paraId="1A6E76D8" w14:textId="77777777" w:rsidR="00D36A1D" w:rsidRDefault="00D36A1D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525" w:type="dxa"/>
          </w:tcPr>
          <w:p w14:paraId="1AD20AFF" w14:textId="77777777" w:rsidR="00D36A1D" w:rsidRPr="00D36A1D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getLesson</w:t>
            </w:r>
            <w:proofErr w:type="spellEnd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06FC99E7" w14:textId="6E1C4DED" w:rsidR="00D36A1D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 lesson</w:t>
            </w:r>
          </w:p>
        </w:tc>
      </w:tr>
      <w:tr w:rsidR="00D36A1D" w:rsidRPr="00A42300" w14:paraId="6E450EB6" w14:textId="77777777" w:rsidTr="008A423C">
        <w:trPr>
          <w:jc w:val="center"/>
        </w:trPr>
        <w:tc>
          <w:tcPr>
            <w:tcW w:w="838" w:type="dxa"/>
          </w:tcPr>
          <w:p w14:paraId="22CF1487" w14:textId="77777777" w:rsidR="00D36A1D" w:rsidRDefault="00D36A1D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525" w:type="dxa"/>
          </w:tcPr>
          <w:p w14:paraId="7D534579" w14:textId="77777777" w:rsidR="00D36A1D" w:rsidRPr="00D36A1D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getAllLesson</w:t>
            </w:r>
            <w:proofErr w:type="spellEnd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7E9D2944" w14:textId="7A481164" w:rsidR="00D36A1D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lesson of system</w:t>
            </w:r>
          </w:p>
        </w:tc>
      </w:tr>
      <w:tr w:rsidR="00D36A1D" w:rsidRPr="00A42300" w14:paraId="58CD7FEC" w14:textId="77777777" w:rsidTr="008A423C">
        <w:trPr>
          <w:jc w:val="center"/>
        </w:trPr>
        <w:tc>
          <w:tcPr>
            <w:tcW w:w="838" w:type="dxa"/>
          </w:tcPr>
          <w:p w14:paraId="6A524371" w14:textId="77777777" w:rsidR="00D36A1D" w:rsidRDefault="00D36A1D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525" w:type="dxa"/>
          </w:tcPr>
          <w:p w14:paraId="70F23278" w14:textId="77777777" w:rsidR="00D36A1D" w:rsidRPr="00D36A1D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getLessonVersion</w:t>
            </w:r>
            <w:proofErr w:type="spellEnd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16871F6E" w14:textId="00188C21" w:rsidR="00D36A1D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versio</w:t>
            </w:r>
            <w:r w:rsidR="003B68E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n of lesson</w:t>
            </w:r>
          </w:p>
        </w:tc>
      </w:tr>
      <w:tr w:rsidR="00D36A1D" w:rsidRPr="00A42300" w14:paraId="78313A8D" w14:textId="77777777" w:rsidTr="008A423C">
        <w:trPr>
          <w:jc w:val="center"/>
        </w:trPr>
        <w:tc>
          <w:tcPr>
            <w:tcW w:w="838" w:type="dxa"/>
          </w:tcPr>
          <w:p w14:paraId="5EB16D14" w14:textId="77777777" w:rsidR="00D36A1D" w:rsidRDefault="00D36A1D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525" w:type="dxa"/>
          </w:tcPr>
          <w:p w14:paraId="57B28B21" w14:textId="77777777" w:rsidR="00D36A1D" w:rsidRPr="00D36A1D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delete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77905C48" w14:textId="3393BBD4" w:rsidR="00D36A1D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lesson</w:t>
            </w:r>
          </w:p>
        </w:tc>
      </w:tr>
    </w:tbl>
    <w:p w14:paraId="13A031EE" w14:textId="77777777" w:rsidR="008A423C" w:rsidRPr="00080663" w:rsidRDefault="00D36A1D" w:rsidP="00D36A1D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2" w:name="_Toc458058342"/>
      <w:r w:rsidRPr="00D36A1D">
        <w:rPr>
          <w:rFonts w:ascii="Times New Roman" w:hAnsi="Times New Roman" w:cs="Times New Roman"/>
          <w:sz w:val="22"/>
          <w:szCs w:val="22"/>
          <w:lang w:val="vi-VN"/>
        </w:rPr>
        <w:t>QuestionController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8A423C">
        <w:rPr>
          <w:rFonts w:ascii="Times New Roman" w:hAnsi="Times New Roman" w:cs="Times New Roman"/>
          <w:sz w:val="22"/>
          <w:szCs w:val="22"/>
        </w:rPr>
        <w:t>Class</w:t>
      </w:r>
      <w:bookmarkEnd w:id="62"/>
    </w:p>
    <w:p w14:paraId="03A830EF" w14:textId="77777777" w:rsidR="008A423C" w:rsidRPr="00A42300" w:rsidRDefault="008A423C" w:rsidP="008A423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1053"/>
        <w:gridCol w:w="900"/>
        <w:gridCol w:w="3193"/>
      </w:tblGrid>
      <w:tr w:rsidR="008A423C" w:rsidRPr="00A42300" w14:paraId="572836FB" w14:textId="77777777" w:rsidTr="008A423C">
        <w:trPr>
          <w:jc w:val="center"/>
        </w:trPr>
        <w:tc>
          <w:tcPr>
            <w:tcW w:w="524" w:type="dxa"/>
            <w:shd w:val="clear" w:color="auto" w:fill="92D050"/>
          </w:tcPr>
          <w:p w14:paraId="666A0083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14:paraId="0BA28A91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75AAA282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2E293A28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7EA8DDC7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93" w:type="dxa"/>
            <w:shd w:val="clear" w:color="auto" w:fill="92D050"/>
          </w:tcPr>
          <w:p w14:paraId="2F5125E9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A423C" w:rsidRPr="00A42300" w14:paraId="5FF7570A" w14:textId="77777777" w:rsidTr="008A423C">
        <w:trPr>
          <w:jc w:val="center"/>
        </w:trPr>
        <w:tc>
          <w:tcPr>
            <w:tcW w:w="524" w:type="dxa"/>
          </w:tcPr>
          <w:p w14:paraId="3CD22522" w14:textId="77777777" w:rsidR="008A423C" w:rsidRPr="00A42300" w:rsidRDefault="008A423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64E75D0B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14:paraId="1AE96B14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14:paraId="07BDB051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14:paraId="1321C2EF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93" w:type="dxa"/>
          </w:tcPr>
          <w:p w14:paraId="11400472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ED2FB5E" w14:textId="77777777" w:rsidR="008A423C" w:rsidRPr="00A42300" w:rsidRDefault="008A423C" w:rsidP="008A423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8A423C" w:rsidRPr="00A42300" w14:paraId="405ADA4D" w14:textId="77777777" w:rsidTr="008A423C">
        <w:trPr>
          <w:jc w:val="center"/>
        </w:trPr>
        <w:tc>
          <w:tcPr>
            <w:tcW w:w="838" w:type="dxa"/>
            <w:shd w:val="clear" w:color="auto" w:fill="92D050"/>
          </w:tcPr>
          <w:p w14:paraId="6F020BBA" w14:textId="77777777" w:rsidR="008A423C" w:rsidRPr="00620129" w:rsidRDefault="008A423C" w:rsidP="008A423C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3C88E2D2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6A725CB1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A423C" w:rsidRPr="00A42300" w14:paraId="0DDC3493" w14:textId="77777777" w:rsidTr="008A423C">
        <w:trPr>
          <w:jc w:val="center"/>
        </w:trPr>
        <w:tc>
          <w:tcPr>
            <w:tcW w:w="838" w:type="dxa"/>
          </w:tcPr>
          <w:p w14:paraId="78759A4E" w14:textId="77777777" w:rsidR="008A423C" w:rsidRPr="00A42300" w:rsidRDefault="008A423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52AD9679" w14:textId="77777777" w:rsidR="008A423C" w:rsidRPr="00A42300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createQuestion</w:t>
            </w:r>
            <w:proofErr w:type="spellEnd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 w:rsid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68728EC6" w14:textId="3022EDE0" w:rsidR="008A423C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Create a question</w:t>
            </w:r>
          </w:p>
        </w:tc>
      </w:tr>
      <w:tr w:rsidR="008A423C" w:rsidRPr="00A42300" w14:paraId="6549B4AA" w14:textId="77777777" w:rsidTr="008A423C">
        <w:trPr>
          <w:jc w:val="center"/>
        </w:trPr>
        <w:tc>
          <w:tcPr>
            <w:tcW w:w="838" w:type="dxa"/>
          </w:tcPr>
          <w:p w14:paraId="53D99B6E" w14:textId="77777777" w:rsidR="008A423C" w:rsidRDefault="008A423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2</w:t>
            </w:r>
          </w:p>
        </w:tc>
        <w:tc>
          <w:tcPr>
            <w:tcW w:w="2525" w:type="dxa"/>
          </w:tcPr>
          <w:p w14:paraId="5E2CB55C" w14:textId="77777777" w:rsidR="008A423C" w:rsidRPr="008A423C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updateQuestion</w:t>
            </w:r>
            <w:proofErr w:type="spellEnd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 w:rsid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74366190" w14:textId="4697DF62" w:rsidR="008A423C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question</w:t>
            </w:r>
          </w:p>
        </w:tc>
      </w:tr>
      <w:tr w:rsidR="008A423C" w:rsidRPr="00A42300" w14:paraId="661932CE" w14:textId="77777777" w:rsidTr="008A423C">
        <w:trPr>
          <w:jc w:val="center"/>
        </w:trPr>
        <w:tc>
          <w:tcPr>
            <w:tcW w:w="838" w:type="dxa"/>
          </w:tcPr>
          <w:p w14:paraId="57A4D890" w14:textId="77777777" w:rsidR="008A423C" w:rsidRDefault="008A423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525" w:type="dxa"/>
          </w:tcPr>
          <w:p w14:paraId="6A150159" w14:textId="77777777" w:rsidR="008A423C" w:rsidRPr="008A423C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getListQuestions</w:t>
            </w:r>
            <w:proofErr w:type="spellEnd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 w:rsid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42E1A8E5" w14:textId="7AE21F5D" w:rsidR="008A423C" w:rsidRPr="00A42300" w:rsidRDefault="0063710D" w:rsidP="003B68E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list of question</w:t>
            </w:r>
          </w:p>
        </w:tc>
      </w:tr>
      <w:tr w:rsidR="008A423C" w:rsidRPr="00A42300" w14:paraId="2F9269DD" w14:textId="77777777" w:rsidTr="008A423C">
        <w:trPr>
          <w:jc w:val="center"/>
        </w:trPr>
        <w:tc>
          <w:tcPr>
            <w:tcW w:w="838" w:type="dxa"/>
          </w:tcPr>
          <w:p w14:paraId="6FBEEBF7" w14:textId="77777777" w:rsidR="008A423C" w:rsidRPr="00A42300" w:rsidRDefault="008A423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525" w:type="dxa"/>
          </w:tcPr>
          <w:p w14:paraId="0A6F487D" w14:textId="77777777" w:rsidR="008A423C" w:rsidRPr="008A423C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getQuestion</w:t>
            </w:r>
            <w:proofErr w:type="spellEnd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 w:rsid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6A3C8A4C" w14:textId="7E9B5FD5" w:rsidR="008A423C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 question</w:t>
            </w:r>
          </w:p>
        </w:tc>
      </w:tr>
      <w:tr w:rsidR="00D36A1D" w:rsidRPr="00A42300" w14:paraId="647070E0" w14:textId="77777777" w:rsidTr="008A423C">
        <w:trPr>
          <w:jc w:val="center"/>
        </w:trPr>
        <w:tc>
          <w:tcPr>
            <w:tcW w:w="838" w:type="dxa"/>
          </w:tcPr>
          <w:p w14:paraId="1EF41E7A" w14:textId="77777777" w:rsidR="00D36A1D" w:rsidRDefault="00D36A1D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525" w:type="dxa"/>
          </w:tcPr>
          <w:p w14:paraId="1641E3F9" w14:textId="77777777" w:rsidR="00D36A1D" w:rsidRPr="00D36A1D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deleteQuestion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78D37D07" w14:textId="22494988" w:rsidR="00D36A1D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question</w:t>
            </w:r>
          </w:p>
        </w:tc>
      </w:tr>
      <w:tr w:rsidR="00D36A1D" w:rsidRPr="00A42300" w14:paraId="36A63A0E" w14:textId="77777777" w:rsidTr="008A423C">
        <w:trPr>
          <w:jc w:val="center"/>
        </w:trPr>
        <w:tc>
          <w:tcPr>
            <w:tcW w:w="838" w:type="dxa"/>
          </w:tcPr>
          <w:p w14:paraId="48A71A9D" w14:textId="77777777" w:rsidR="00D36A1D" w:rsidRDefault="00D36A1D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525" w:type="dxa"/>
          </w:tcPr>
          <w:p w14:paraId="4DB4DFB0" w14:textId="77777777" w:rsidR="00D36A1D" w:rsidRPr="00D36A1D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reportQuestion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2EF636EF" w14:textId="603ABB00" w:rsidR="00D36A1D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Report a question</w:t>
            </w:r>
          </w:p>
        </w:tc>
      </w:tr>
    </w:tbl>
    <w:p w14:paraId="220DECA6" w14:textId="55E34EDD" w:rsidR="008A423C" w:rsidRPr="00080663" w:rsidRDefault="00203BF6" w:rsidP="00203BF6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3" w:name="_Toc458058343"/>
      <w:r w:rsidRPr="00203BF6">
        <w:rPr>
          <w:rFonts w:ascii="Times New Roman" w:hAnsi="Times New Roman" w:cs="Times New Roman"/>
          <w:sz w:val="22"/>
          <w:szCs w:val="22"/>
          <w:lang w:val="vi-VN"/>
        </w:rPr>
        <w:t>SearchController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8A423C">
        <w:rPr>
          <w:rFonts w:ascii="Times New Roman" w:hAnsi="Times New Roman" w:cs="Times New Roman"/>
          <w:sz w:val="22"/>
          <w:szCs w:val="22"/>
        </w:rPr>
        <w:t>Class</w:t>
      </w:r>
      <w:bookmarkEnd w:id="63"/>
    </w:p>
    <w:p w14:paraId="0B3C73AD" w14:textId="77777777" w:rsidR="008A423C" w:rsidRPr="00A42300" w:rsidRDefault="008A423C" w:rsidP="008A423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1053"/>
        <w:gridCol w:w="900"/>
        <w:gridCol w:w="3193"/>
      </w:tblGrid>
      <w:tr w:rsidR="008A423C" w:rsidRPr="00A42300" w14:paraId="3268B913" w14:textId="77777777" w:rsidTr="008A423C">
        <w:trPr>
          <w:jc w:val="center"/>
        </w:trPr>
        <w:tc>
          <w:tcPr>
            <w:tcW w:w="524" w:type="dxa"/>
            <w:shd w:val="clear" w:color="auto" w:fill="92D050"/>
          </w:tcPr>
          <w:p w14:paraId="292E5F62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14:paraId="730DFA88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7A511BA1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149DE2CE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0812C14C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93" w:type="dxa"/>
            <w:shd w:val="clear" w:color="auto" w:fill="92D050"/>
          </w:tcPr>
          <w:p w14:paraId="528E2686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A423C" w:rsidRPr="00A42300" w14:paraId="68047438" w14:textId="77777777" w:rsidTr="008A423C">
        <w:trPr>
          <w:jc w:val="center"/>
        </w:trPr>
        <w:tc>
          <w:tcPr>
            <w:tcW w:w="524" w:type="dxa"/>
          </w:tcPr>
          <w:p w14:paraId="7690D1EF" w14:textId="77777777" w:rsidR="008A423C" w:rsidRPr="00A42300" w:rsidRDefault="008A423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2CD2BB55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14:paraId="2B6968F2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14:paraId="05EBE72E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14:paraId="46108C54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93" w:type="dxa"/>
          </w:tcPr>
          <w:p w14:paraId="03E44A56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DEB8447" w14:textId="77777777" w:rsidR="008A423C" w:rsidRPr="00A42300" w:rsidRDefault="008A423C" w:rsidP="008A423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8A423C" w:rsidRPr="00A42300" w14:paraId="3F3F28F6" w14:textId="77777777" w:rsidTr="008A423C">
        <w:trPr>
          <w:jc w:val="center"/>
        </w:trPr>
        <w:tc>
          <w:tcPr>
            <w:tcW w:w="838" w:type="dxa"/>
            <w:shd w:val="clear" w:color="auto" w:fill="92D050"/>
          </w:tcPr>
          <w:p w14:paraId="1F3E5BE8" w14:textId="77777777" w:rsidR="008A423C" w:rsidRPr="00620129" w:rsidRDefault="008A423C" w:rsidP="008A423C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36588B07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7DDA6AC6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A423C" w:rsidRPr="00A42300" w14:paraId="70FCFA37" w14:textId="77777777" w:rsidTr="008A423C">
        <w:trPr>
          <w:jc w:val="center"/>
        </w:trPr>
        <w:tc>
          <w:tcPr>
            <w:tcW w:w="838" w:type="dxa"/>
          </w:tcPr>
          <w:p w14:paraId="75134918" w14:textId="77777777" w:rsidR="008A423C" w:rsidRPr="00A42300" w:rsidRDefault="008A423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7FE814DA" w14:textId="2C82E2A2" w:rsidR="008A423C" w:rsidRPr="00A42300" w:rsidRDefault="00203BF6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203BF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searchQuestion</w:t>
            </w:r>
            <w:proofErr w:type="spellEnd"/>
            <w:r w:rsidRPr="00203BF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 w:rsid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0574E835" w14:textId="69020983" w:rsidR="008A423C" w:rsidRPr="00A42300" w:rsidRDefault="00203BF6" w:rsidP="00203B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Search a question</w:t>
            </w:r>
          </w:p>
        </w:tc>
      </w:tr>
    </w:tbl>
    <w:p w14:paraId="2C7D0574" w14:textId="77777777" w:rsidR="00203BF6" w:rsidRPr="00080663" w:rsidRDefault="00203BF6" w:rsidP="00203BF6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4" w:name="_Toc458058344"/>
      <w:r w:rsidRPr="00D36A1D">
        <w:rPr>
          <w:rFonts w:ascii="Times New Roman" w:hAnsi="Times New Roman" w:cs="Times New Roman"/>
          <w:sz w:val="22"/>
          <w:szCs w:val="22"/>
          <w:lang w:val="vi-VN"/>
        </w:rPr>
        <w:t>ReportController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</w:p>
    <w:p w14:paraId="5346F24E" w14:textId="77777777" w:rsidR="00203BF6" w:rsidRPr="00A42300" w:rsidRDefault="00203BF6" w:rsidP="00203BF6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1053"/>
        <w:gridCol w:w="900"/>
        <w:gridCol w:w="3193"/>
      </w:tblGrid>
      <w:tr w:rsidR="00203BF6" w:rsidRPr="00A42300" w14:paraId="6A793A5F" w14:textId="77777777" w:rsidTr="001B5EC0">
        <w:trPr>
          <w:jc w:val="center"/>
        </w:trPr>
        <w:tc>
          <w:tcPr>
            <w:tcW w:w="524" w:type="dxa"/>
            <w:shd w:val="clear" w:color="auto" w:fill="92D050"/>
          </w:tcPr>
          <w:p w14:paraId="63CA78E5" w14:textId="77777777" w:rsidR="00203BF6" w:rsidRPr="00620129" w:rsidRDefault="00203BF6" w:rsidP="001B5EC0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14:paraId="698CCBDF" w14:textId="77777777" w:rsidR="00203BF6" w:rsidRPr="00620129" w:rsidRDefault="00203BF6" w:rsidP="001B5EC0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59760C51" w14:textId="77777777" w:rsidR="00203BF6" w:rsidRPr="00620129" w:rsidRDefault="00203BF6" w:rsidP="001B5EC0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20C36541" w14:textId="77777777" w:rsidR="00203BF6" w:rsidRPr="00620129" w:rsidRDefault="00203BF6" w:rsidP="001B5EC0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031042B0" w14:textId="77777777" w:rsidR="00203BF6" w:rsidRPr="00620129" w:rsidRDefault="00203BF6" w:rsidP="001B5EC0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93" w:type="dxa"/>
            <w:shd w:val="clear" w:color="auto" w:fill="92D050"/>
          </w:tcPr>
          <w:p w14:paraId="21DB05C6" w14:textId="77777777" w:rsidR="00203BF6" w:rsidRPr="00620129" w:rsidRDefault="00203BF6" w:rsidP="001B5EC0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03BF6" w:rsidRPr="00A42300" w14:paraId="70D88420" w14:textId="77777777" w:rsidTr="001B5EC0">
        <w:trPr>
          <w:jc w:val="center"/>
        </w:trPr>
        <w:tc>
          <w:tcPr>
            <w:tcW w:w="524" w:type="dxa"/>
          </w:tcPr>
          <w:p w14:paraId="47C13D41" w14:textId="77777777" w:rsidR="00203BF6" w:rsidRPr="00A42300" w:rsidRDefault="00203BF6" w:rsidP="001B5EC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5B57D249" w14:textId="77777777" w:rsidR="00203BF6" w:rsidRPr="00A42300" w:rsidRDefault="00203BF6" w:rsidP="001B5EC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14:paraId="532B1508" w14:textId="77777777" w:rsidR="00203BF6" w:rsidRPr="00A42300" w:rsidRDefault="00203BF6" w:rsidP="001B5EC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14:paraId="36D2BDEE" w14:textId="77777777" w:rsidR="00203BF6" w:rsidRPr="00A42300" w:rsidRDefault="00203BF6" w:rsidP="001B5EC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14:paraId="4DCD2E20" w14:textId="77777777" w:rsidR="00203BF6" w:rsidRPr="00A42300" w:rsidRDefault="00203BF6" w:rsidP="001B5EC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93" w:type="dxa"/>
          </w:tcPr>
          <w:p w14:paraId="536F5339" w14:textId="77777777" w:rsidR="00203BF6" w:rsidRPr="00A42300" w:rsidRDefault="00203BF6" w:rsidP="001B5EC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D51B856" w14:textId="77777777" w:rsidR="00203BF6" w:rsidRPr="00A42300" w:rsidRDefault="00203BF6" w:rsidP="00203BF6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203BF6" w:rsidRPr="00A42300" w14:paraId="45387D13" w14:textId="77777777" w:rsidTr="001B5EC0">
        <w:trPr>
          <w:jc w:val="center"/>
        </w:trPr>
        <w:tc>
          <w:tcPr>
            <w:tcW w:w="838" w:type="dxa"/>
            <w:shd w:val="clear" w:color="auto" w:fill="92D050"/>
          </w:tcPr>
          <w:p w14:paraId="031986B3" w14:textId="77777777" w:rsidR="00203BF6" w:rsidRPr="00620129" w:rsidRDefault="00203BF6" w:rsidP="001B5EC0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05513123" w14:textId="77777777" w:rsidR="00203BF6" w:rsidRPr="00620129" w:rsidRDefault="00203BF6" w:rsidP="001B5EC0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16D6B05C" w14:textId="77777777" w:rsidR="00203BF6" w:rsidRPr="00620129" w:rsidRDefault="00203BF6" w:rsidP="001B5EC0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03BF6" w:rsidRPr="00A42300" w14:paraId="35641C3A" w14:textId="77777777" w:rsidTr="001B5EC0">
        <w:trPr>
          <w:jc w:val="center"/>
        </w:trPr>
        <w:tc>
          <w:tcPr>
            <w:tcW w:w="838" w:type="dxa"/>
          </w:tcPr>
          <w:p w14:paraId="23230D52" w14:textId="77777777" w:rsidR="00203BF6" w:rsidRPr="00A42300" w:rsidRDefault="00203BF6" w:rsidP="001B5EC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12C2C2A2" w14:textId="77777777" w:rsidR="00203BF6" w:rsidRPr="00A42300" w:rsidRDefault="00203BF6" w:rsidP="001B5EC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getReport</w:t>
            </w:r>
            <w:proofErr w:type="spellEnd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54B16B09" w14:textId="77777777" w:rsidR="00203BF6" w:rsidRPr="00A42300" w:rsidRDefault="00203BF6" w:rsidP="001B5EC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 report</w:t>
            </w:r>
          </w:p>
        </w:tc>
      </w:tr>
      <w:tr w:rsidR="00203BF6" w:rsidRPr="00A42300" w14:paraId="6AA1EE5F" w14:textId="77777777" w:rsidTr="001B5EC0">
        <w:trPr>
          <w:jc w:val="center"/>
        </w:trPr>
        <w:tc>
          <w:tcPr>
            <w:tcW w:w="838" w:type="dxa"/>
          </w:tcPr>
          <w:p w14:paraId="5C9B9C62" w14:textId="77777777" w:rsidR="00203BF6" w:rsidRDefault="00203BF6" w:rsidP="001B5EC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58CB4819" w14:textId="77777777" w:rsidR="00203BF6" w:rsidRPr="008A423C" w:rsidRDefault="00203BF6" w:rsidP="001B5EC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getAllReport</w:t>
            </w:r>
            <w:proofErr w:type="spellEnd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0999C186" w14:textId="77777777" w:rsidR="00203BF6" w:rsidRPr="00A42300" w:rsidRDefault="00203BF6" w:rsidP="001B5EC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report</w:t>
            </w:r>
          </w:p>
        </w:tc>
      </w:tr>
      <w:tr w:rsidR="00203BF6" w:rsidRPr="00A42300" w14:paraId="79FAF6BD" w14:textId="77777777" w:rsidTr="001B5EC0">
        <w:trPr>
          <w:jc w:val="center"/>
        </w:trPr>
        <w:tc>
          <w:tcPr>
            <w:tcW w:w="838" w:type="dxa"/>
          </w:tcPr>
          <w:p w14:paraId="6142914B" w14:textId="77777777" w:rsidR="00203BF6" w:rsidRDefault="00203BF6" w:rsidP="001B5EC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525" w:type="dxa"/>
          </w:tcPr>
          <w:p w14:paraId="51CCE1D5" w14:textId="77777777" w:rsidR="00203BF6" w:rsidRPr="008A423C" w:rsidRDefault="00203BF6" w:rsidP="001B5EC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readReport</w:t>
            </w:r>
            <w:proofErr w:type="spellEnd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3C007E52" w14:textId="77777777" w:rsidR="00203BF6" w:rsidRPr="00A42300" w:rsidRDefault="00203BF6" w:rsidP="001B5EC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Make a report as read state</w:t>
            </w:r>
          </w:p>
        </w:tc>
      </w:tr>
      <w:tr w:rsidR="00203BF6" w:rsidRPr="00A42300" w14:paraId="3D06759B" w14:textId="77777777" w:rsidTr="001B5EC0">
        <w:trPr>
          <w:jc w:val="center"/>
        </w:trPr>
        <w:tc>
          <w:tcPr>
            <w:tcW w:w="838" w:type="dxa"/>
          </w:tcPr>
          <w:p w14:paraId="2BD8A088" w14:textId="77777777" w:rsidR="00203BF6" w:rsidRPr="00A42300" w:rsidRDefault="00203BF6" w:rsidP="001B5EC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525" w:type="dxa"/>
          </w:tcPr>
          <w:p w14:paraId="30933C3A" w14:textId="77777777" w:rsidR="00203BF6" w:rsidRPr="008A423C" w:rsidRDefault="00203BF6" w:rsidP="001B5EC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deleteReport</w:t>
            </w:r>
            <w:proofErr w:type="spellEnd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1B7A471A" w14:textId="77777777" w:rsidR="00203BF6" w:rsidRPr="00A42300" w:rsidRDefault="00203BF6" w:rsidP="001B5EC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report</w:t>
            </w:r>
          </w:p>
        </w:tc>
      </w:tr>
    </w:tbl>
    <w:p w14:paraId="5485CFAD" w14:textId="77777777" w:rsidR="00203BF6" w:rsidRPr="00203BF6" w:rsidRDefault="00203BF6" w:rsidP="00203BF6"/>
    <w:p w14:paraId="471465C6" w14:textId="69A75C1E" w:rsidR="00203BF6" w:rsidRPr="00203BF6" w:rsidRDefault="00D36A1D" w:rsidP="00203BF6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D36A1D">
        <w:rPr>
          <w:rFonts w:ascii="Times New Roman" w:hAnsi="Times New Roman" w:cs="Times New Roman"/>
          <w:sz w:val="22"/>
          <w:szCs w:val="22"/>
          <w:lang w:val="vi-VN"/>
        </w:rPr>
        <w:lastRenderedPageBreak/>
        <w:t>UserController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8A423C">
        <w:rPr>
          <w:rFonts w:ascii="Times New Roman" w:hAnsi="Times New Roman" w:cs="Times New Roman"/>
          <w:sz w:val="22"/>
          <w:szCs w:val="22"/>
        </w:rPr>
        <w:t>Class</w:t>
      </w:r>
      <w:bookmarkEnd w:id="64"/>
    </w:p>
    <w:p w14:paraId="45A6B1D8" w14:textId="77777777" w:rsidR="008A423C" w:rsidRPr="00A42300" w:rsidRDefault="008A423C" w:rsidP="008A423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1053"/>
        <w:gridCol w:w="900"/>
        <w:gridCol w:w="3193"/>
      </w:tblGrid>
      <w:tr w:rsidR="008A423C" w:rsidRPr="00A42300" w14:paraId="0027F2C1" w14:textId="77777777" w:rsidTr="008A423C">
        <w:trPr>
          <w:jc w:val="center"/>
        </w:trPr>
        <w:tc>
          <w:tcPr>
            <w:tcW w:w="524" w:type="dxa"/>
            <w:shd w:val="clear" w:color="auto" w:fill="92D050"/>
          </w:tcPr>
          <w:p w14:paraId="270191AC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14:paraId="023E4409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29C4CADD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7DA73F99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143FD416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93" w:type="dxa"/>
            <w:shd w:val="clear" w:color="auto" w:fill="92D050"/>
          </w:tcPr>
          <w:p w14:paraId="6FB7FB13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A423C" w:rsidRPr="00A42300" w14:paraId="55BB8EE6" w14:textId="77777777" w:rsidTr="008A423C">
        <w:trPr>
          <w:jc w:val="center"/>
        </w:trPr>
        <w:tc>
          <w:tcPr>
            <w:tcW w:w="524" w:type="dxa"/>
          </w:tcPr>
          <w:p w14:paraId="17988A7E" w14:textId="77777777" w:rsidR="008A423C" w:rsidRPr="00A42300" w:rsidRDefault="008A423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5205B5FA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14:paraId="4023147D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14:paraId="1CD5D535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14:paraId="526104E8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93" w:type="dxa"/>
          </w:tcPr>
          <w:p w14:paraId="6F060A07" w14:textId="77777777" w:rsidR="008A423C" w:rsidRPr="00A42300" w:rsidRDefault="008A423C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765FE2D" w14:textId="77777777" w:rsidR="008A423C" w:rsidRPr="00A42300" w:rsidRDefault="008A423C" w:rsidP="008A423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A423C" w:rsidRPr="00A42300" w14:paraId="30BF9B55" w14:textId="77777777" w:rsidTr="00D36A1D">
        <w:trPr>
          <w:jc w:val="center"/>
        </w:trPr>
        <w:tc>
          <w:tcPr>
            <w:tcW w:w="838" w:type="dxa"/>
            <w:shd w:val="clear" w:color="auto" w:fill="92D050"/>
          </w:tcPr>
          <w:p w14:paraId="3ED4B80C" w14:textId="77777777" w:rsidR="008A423C" w:rsidRPr="00620129" w:rsidRDefault="008A423C" w:rsidP="008A423C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1A58AF1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46CFE637" w14:textId="77777777" w:rsidR="008A423C" w:rsidRPr="00620129" w:rsidRDefault="008A423C" w:rsidP="008A423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A423C" w:rsidRPr="00A42300" w14:paraId="34685482" w14:textId="77777777" w:rsidTr="00D36A1D">
        <w:trPr>
          <w:jc w:val="center"/>
        </w:trPr>
        <w:tc>
          <w:tcPr>
            <w:tcW w:w="838" w:type="dxa"/>
          </w:tcPr>
          <w:p w14:paraId="41B6D888" w14:textId="77777777" w:rsidR="008A423C" w:rsidRPr="00A42300" w:rsidRDefault="008A423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E9DAC48" w14:textId="77777777" w:rsidR="008A423C" w:rsidRPr="00A42300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register </w:t>
            </w:r>
            <w:r w:rsid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21E6F597" w14:textId="639ADD0A" w:rsidR="008A423C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Sign up an account</w:t>
            </w:r>
          </w:p>
        </w:tc>
      </w:tr>
      <w:tr w:rsidR="008A423C" w:rsidRPr="00A42300" w14:paraId="680DEB08" w14:textId="77777777" w:rsidTr="00D36A1D">
        <w:trPr>
          <w:jc w:val="center"/>
        </w:trPr>
        <w:tc>
          <w:tcPr>
            <w:tcW w:w="838" w:type="dxa"/>
          </w:tcPr>
          <w:p w14:paraId="217ED0FA" w14:textId="77777777" w:rsidR="008A423C" w:rsidRDefault="008A423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1923C0D1" w14:textId="77777777" w:rsidR="008A423C" w:rsidRPr="008A423C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loginProceed</w:t>
            </w:r>
            <w:proofErr w:type="spellEnd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 w:rsid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0BA8DC09" w14:textId="02C0CEC8" w:rsidR="008A423C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Login to system</w:t>
            </w:r>
          </w:p>
        </w:tc>
      </w:tr>
      <w:tr w:rsidR="008A423C" w:rsidRPr="00A42300" w14:paraId="553D06D8" w14:textId="77777777" w:rsidTr="00D36A1D">
        <w:trPr>
          <w:jc w:val="center"/>
        </w:trPr>
        <w:tc>
          <w:tcPr>
            <w:tcW w:w="838" w:type="dxa"/>
          </w:tcPr>
          <w:p w14:paraId="78FE80B9" w14:textId="77777777" w:rsidR="008A423C" w:rsidRDefault="008A423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569D2BD9" w14:textId="77777777" w:rsidR="008A423C" w:rsidRPr="008A423C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logoutProceed</w:t>
            </w:r>
            <w:proofErr w:type="spellEnd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 w:rsid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66A7FA5F" w14:textId="01503284" w:rsidR="008A423C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Logout system</w:t>
            </w:r>
          </w:p>
        </w:tc>
      </w:tr>
      <w:tr w:rsidR="008A423C" w:rsidRPr="00A42300" w14:paraId="6A809D5A" w14:textId="77777777" w:rsidTr="00D36A1D">
        <w:trPr>
          <w:jc w:val="center"/>
        </w:trPr>
        <w:tc>
          <w:tcPr>
            <w:tcW w:w="838" w:type="dxa"/>
          </w:tcPr>
          <w:p w14:paraId="213C81BC" w14:textId="77777777" w:rsidR="008A423C" w:rsidRPr="00A42300" w:rsidRDefault="008A423C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2949C70A" w14:textId="77777777" w:rsidR="008A423C" w:rsidRPr="008A423C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getCurrentUser</w:t>
            </w:r>
            <w:proofErr w:type="spellEnd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 w:rsid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0E6597E3" w14:textId="50DCB7DA" w:rsidR="008A423C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current user information</w:t>
            </w:r>
          </w:p>
        </w:tc>
      </w:tr>
      <w:tr w:rsidR="00D36A1D" w:rsidRPr="00A42300" w14:paraId="56602CBE" w14:textId="77777777" w:rsidTr="00D36A1D">
        <w:trPr>
          <w:jc w:val="center"/>
        </w:trPr>
        <w:tc>
          <w:tcPr>
            <w:tcW w:w="838" w:type="dxa"/>
          </w:tcPr>
          <w:p w14:paraId="6321873F" w14:textId="77777777" w:rsidR="00D36A1D" w:rsidRDefault="00D36A1D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184E57E7" w14:textId="77777777" w:rsidR="00D36A1D" w:rsidRPr="00D36A1D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updateCurrentUser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108EEE7F" w14:textId="371ADB2A" w:rsidR="00D36A1D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user information</w:t>
            </w:r>
          </w:p>
        </w:tc>
      </w:tr>
      <w:tr w:rsidR="00D36A1D" w:rsidRPr="00A42300" w14:paraId="641C4BE3" w14:textId="77777777" w:rsidTr="00D36A1D">
        <w:trPr>
          <w:jc w:val="center"/>
        </w:trPr>
        <w:tc>
          <w:tcPr>
            <w:tcW w:w="838" w:type="dxa"/>
          </w:tcPr>
          <w:p w14:paraId="42A14E1D" w14:textId="77777777" w:rsidR="00D36A1D" w:rsidRDefault="00D36A1D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413E8740" w14:textId="77777777" w:rsidR="00D36A1D" w:rsidRPr="00D36A1D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changePasswordCurrentUser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16D77E7D" w14:textId="449B7C83" w:rsidR="00D36A1D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Change pa</w:t>
            </w:r>
            <w:r w:rsidR="00D44DA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ssword</w:t>
            </w:r>
          </w:p>
        </w:tc>
      </w:tr>
      <w:tr w:rsidR="00D36A1D" w:rsidRPr="00A42300" w14:paraId="7D65174D" w14:textId="77777777" w:rsidTr="00D36A1D">
        <w:trPr>
          <w:jc w:val="center"/>
        </w:trPr>
        <w:tc>
          <w:tcPr>
            <w:tcW w:w="838" w:type="dxa"/>
          </w:tcPr>
          <w:p w14:paraId="2C98326F" w14:textId="77777777" w:rsidR="00D36A1D" w:rsidRDefault="00D36A1D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65D3A689" w14:textId="77777777" w:rsidR="00D36A1D" w:rsidRPr="00D36A1D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getUser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03A8CA49" w14:textId="774A7BEB" w:rsidR="00D36A1D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an user information</w:t>
            </w:r>
          </w:p>
        </w:tc>
      </w:tr>
      <w:tr w:rsidR="00D36A1D" w:rsidRPr="00A42300" w14:paraId="36008D03" w14:textId="77777777" w:rsidTr="00D36A1D">
        <w:trPr>
          <w:jc w:val="center"/>
        </w:trPr>
        <w:tc>
          <w:tcPr>
            <w:tcW w:w="838" w:type="dxa"/>
          </w:tcPr>
          <w:p w14:paraId="2A3BDB70" w14:textId="77777777" w:rsidR="00D36A1D" w:rsidRDefault="00D36A1D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555E11E8" w14:textId="77777777" w:rsidR="00D36A1D" w:rsidRPr="00D36A1D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getListUser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14E1D04B" w14:textId="0FE95DD7" w:rsidR="00D36A1D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list of the user</w:t>
            </w:r>
          </w:p>
        </w:tc>
      </w:tr>
      <w:tr w:rsidR="00D36A1D" w:rsidRPr="00A42300" w14:paraId="7531CD3F" w14:textId="77777777" w:rsidTr="00D36A1D">
        <w:trPr>
          <w:jc w:val="center"/>
        </w:trPr>
        <w:tc>
          <w:tcPr>
            <w:tcW w:w="838" w:type="dxa"/>
          </w:tcPr>
          <w:p w14:paraId="4E2E75AB" w14:textId="77777777" w:rsidR="00D36A1D" w:rsidRDefault="00D36A1D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67650932" w14:textId="77777777" w:rsidR="00D36A1D" w:rsidRPr="00D36A1D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getLearnerExamss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2A1EA878" w14:textId="52BD6CD5" w:rsidR="00D36A1D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done exam of a learner</w:t>
            </w:r>
          </w:p>
        </w:tc>
      </w:tr>
      <w:tr w:rsidR="00D36A1D" w:rsidRPr="00A42300" w14:paraId="7058DB8B" w14:textId="77777777" w:rsidTr="00D36A1D">
        <w:trPr>
          <w:jc w:val="center"/>
        </w:trPr>
        <w:tc>
          <w:tcPr>
            <w:tcW w:w="838" w:type="dxa"/>
          </w:tcPr>
          <w:p w14:paraId="129BD8EF" w14:textId="77777777" w:rsidR="00D36A1D" w:rsidRDefault="00D36A1D" w:rsidP="008A42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937" w:type="dxa"/>
          </w:tcPr>
          <w:p w14:paraId="7FDE03CA" w14:textId="77777777" w:rsidR="00D36A1D" w:rsidRPr="00D36A1D" w:rsidRDefault="00D36A1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changeUserRoll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03445AB7" w14:textId="029F57EF" w:rsidR="00D36A1D" w:rsidRPr="00A42300" w:rsidRDefault="0063710D" w:rsidP="008A423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Change user role</w:t>
            </w:r>
          </w:p>
        </w:tc>
      </w:tr>
    </w:tbl>
    <w:p w14:paraId="1BEB6520" w14:textId="77777777" w:rsidR="008A423C" w:rsidRPr="008A423C" w:rsidRDefault="008A423C" w:rsidP="008A423C"/>
    <w:p w14:paraId="30935052" w14:textId="77777777" w:rsidR="00290D2A" w:rsidRPr="00A42300" w:rsidRDefault="00290D2A" w:rsidP="00290D2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5" w:name="_Toc458058345"/>
      <w:r w:rsidRPr="00A42300">
        <w:rPr>
          <w:rFonts w:ascii="Times New Roman" w:hAnsi="Times New Roman" w:cs="Times New Roman"/>
          <w:sz w:val="22"/>
          <w:szCs w:val="22"/>
        </w:rPr>
        <w:lastRenderedPageBreak/>
        <w:t>Sequence Diagram</w:t>
      </w:r>
      <w:bookmarkEnd w:id="65"/>
    </w:p>
    <w:p w14:paraId="1E7D2F82" w14:textId="2FD5600D" w:rsidR="00290D2A" w:rsidRPr="00D36A1D" w:rsidRDefault="001B5EC0" w:rsidP="00290D2A">
      <w:pPr>
        <w:pStyle w:val="Heading2"/>
        <w:rPr>
          <w:rFonts w:ascii="Times New Roman" w:hAnsi="Times New Roman" w:cs="Times New Roman"/>
          <w:i w:val="0"/>
          <w:color w:val="auto"/>
        </w:rPr>
      </w:pPr>
      <w:bookmarkStart w:id="66" w:name="_Toc458058346"/>
      <w:r w:rsidRPr="001B5EC0">
        <w:rPr>
          <w:rFonts w:ascii="Times New Roman" w:hAnsi="Times New Roman" w:cs="Times New Roman"/>
          <w:noProof/>
          <w:lang w:eastAsia="ja-JP"/>
        </w:rPr>
        <w:drawing>
          <wp:anchor distT="0" distB="0" distL="114300" distR="114300" simplePos="0" relativeHeight="251675648" behindDoc="0" locked="0" layoutInCell="1" allowOverlap="1" wp14:anchorId="6B608565" wp14:editId="6C2B8C90">
            <wp:simplePos x="0" y="0"/>
            <wp:positionH relativeFrom="margin">
              <wp:posOffset>-476250</wp:posOffset>
            </wp:positionH>
            <wp:positionV relativeFrom="paragraph">
              <wp:posOffset>633730</wp:posOffset>
            </wp:positionV>
            <wp:extent cx="6207760" cy="4799330"/>
            <wp:effectExtent l="0" t="0" r="2540" b="1270"/>
            <wp:wrapTopAndBottom/>
            <wp:docPr id="3" name="Picture 3" descr="C:\Users\CuHo\Desktop\D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Ho\Desktop\Da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760" cy="479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D36A1D" w:rsidRPr="00D36A1D">
        <w:rPr>
          <w:rFonts w:ascii="Times New Roman" w:hAnsi="Times New Roman" w:cs="Times New Roman"/>
          <w:i w:val="0"/>
          <w:color w:val="auto"/>
        </w:rPr>
        <w:t>core.dao</w:t>
      </w:r>
      <w:proofErr w:type="spellEnd"/>
      <w:proofErr w:type="gramEnd"/>
      <w:r w:rsidR="00290D2A" w:rsidRPr="00D36A1D">
        <w:rPr>
          <w:rFonts w:ascii="Times New Roman" w:hAnsi="Times New Roman" w:cs="Times New Roman"/>
          <w:i w:val="0"/>
          <w:color w:val="auto"/>
        </w:rPr>
        <w:t xml:space="preserve"> Package</w:t>
      </w:r>
      <w:bookmarkEnd w:id="66"/>
    </w:p>
    <w:p w14:paraId="7336EEA7" w14:textId="77777777" w:rsidR="001B5EC0" w:rsidRPr="00A42300" w:rsidRDefault="001B5EC0" w:rsidP="001B5EC0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bookmarkStart w:id="67" w:name="_Toc458058347"/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3: Class diagram </w:t>
      </w:r>
      <w:proofErr w:type="spellStart"/>
      <w:r>
        <w:rPr>
          <w:rFonts w:ascii="Times New Roman" w:hAnsi="Times New Roman" w:cs="Times New Roman"/>
          <w:b/>
          <w:color w:val="auto"/>
          <w:sz w:val="22"/>
          <w:szCs w:val="22"/>
        </w:rPr>
        <w:t>core.dao</w:t>
      </w:r>
      <w:proofErr w:type="spellEnd"/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 package</w:t>
      </w:r>
    </w:p>
    <w:p w14:paraId="2342CA98" w14:textId="0073AD16" w:rsidR="00290D2A" w:rsidRPr="001B5EC0" w:rsidRDefault="00290D2A" w:rsidP="001B5EC0">
      <w:pPr>
        <w:pStyle w:val="Heading3"/>
        <w:rPr>
          <w:lang w:eastAsia="ja-JP"/>
        </w:rPr>
      </w:pPr>
      <w:commentRangeStart w:id="68"/>
      <w:r w:rsidRPr="00A42300">
        <w:rPr>
          <w:lang w:eastAsia="ja-JP"/>
        </w:rPr>
        <w:t>Class diagram</w:t>
      </w:r>
      <w:bookmarkEnd w:id="67"/>
      <w:commentRangeEnd w:id="68"/>
      <w:r w:rsidR="00B33191">
        <w:rPr>
          <w:rStyle w:val="CommentReference"/>
          <w:rFonts w:cs="Arial"/>
          <w:b w:val="0"/>
          <w:bCs w:val="0"/>
          <w:noProof/>
          <w:lang w:val="en-GB"/>
        </w:rPr>
        <w:commentReference w:id="68"/>
      </w:r>
      <w:r w:rsidRPr="001B5EC0"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73A49D33" w14:textId="77777777" w:rsidR="00A84380" w:rsidRPr="00A42300" w:rsidRDefault="00A84380" w:rsidP="00290D2A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4"/>
        <w:gridCol w:w="2678"/>
        <w:gridCol w:w="4959"/>
      </w:tblGrid>
      <w:tr w:rsidR="00290D2A" w:rsidRPr="00A42300" w14:paraId="59E70812" w14:textId="77777777" w:rsidTr="00A84380">
        <w:tc>
          <w:tcPr>
            <w:tcW w:w="614" w:type="dxa"/>
            <w:shd w:val="clear" w:color="auto" w:fill="92D050"/>
          </w:tcPr>
          <w:p w14:paraId="0D2F9A7A" w14:textId="77777777" w:rsidR="00290D2A" w:rsidRPr="00620129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678" w:type="dxa"/>
            <w:shd w:val="clear" w:color="auto" w:fill="92D050"/>
          </w:tcPr>
          <w:p w14:paraId="7645F1FD" w14:textId="77777777" w:rsidR="00290D2A" w:rsidRPr="00620129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959" w:type="dxa"/>
            <w:shd w:val="clear" w:color="auto" w:fill="92D050"/>
          </w:tcPr>
          <w:p w14:paraId="74617589" w14:textId="77777777" w:rsidR="00290D2A" w:rsidRPr="00620129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A84380" w:rsidRPr="00A42300" w14:paraId="21F108C3" w14:textId="77777777" w:rsidTr="00A84380">
        <w:tc>
          <w:tcPr>
            <w:tcW w:w="614" w:type="dxa"/>
          </w:tcPr>
          <w:p w14:paraId="0F2D8BC2" w14:textId="77777777" w:rsidR="00A84380" w:rsidRPr="00A42300" w:rsidRDefault="00A84380" w:rsidP="00A8438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678" w:type="dxa"/>
          </w:tcPr>
          <w:p w14:paraId="6157568F" w14:textId="77777777" w:rsidR="00A84380" w:rsidRPr="00F628B1" w:rsidRDefault="00A84380" w:rsidP="00A84380">
            <w:pPr>
              <w:ind w:left="0"/>
            </w:pPr>
            <w:proofErr w:type="spellStart"/>
            <w:r w:rsidRPr="00F628B1">
              <w:t>HibernateCourseDao</w:t>
            </w:r>
            <w:proofErr w:type="spellEnd"/>
          </w:p>
        </w:tc>
        <w:tc>
          <w:tcPr>
            <w:tcW w:w="4959" w:type="dxa"/>
          </w:tcPr>
          <w:p w14:paraId="6EA097EB" w14:textId="7C211A43" w:rsidR="00A84380" w:rsidRPr="00A42300" w:rsidRDefault="006F01DB" w:rsidP="00D44DA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Provide method to manage the course in database</w:t>
            </w:r>
          </w:p>
        </w:tc>
      </w:tr>
      <w:tr w:rsidR="00A84380" w:rsidRPr="00A42300" w14:paraId="542F685F" w14:textId="77777777" w:rsidTr="00A84380">
        <w:tc>
          <w:tcPr>
            <w:tcW w:w="614" w:type="dxa"/>
          </w:tcPr>
          <w:p w14:paraId="36E9D404" w14:textId="77777777" w:rsidR="00A84380" w:rsidRPr="00A42300" w:rsidRDefault="00A84380" w:rsidP="00A8438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678" w:type="dxa"/>
          </w:tcPr>
          <w:p w14:paraId="4377799D" w14:textId="77777777" w:rsidR="00A84380" w:rsidRPr="00F628B1" w:rsidRDefault="00A84380" w:rsidP="00A84380">
            <w:pPr>
              <w:ind w:left="0"/>
            </w:pPr>
            <w:proofErr w:type="spellStart"/>
            <w:r w:rsidRPr="00F628B1">
              <w:t>HibernateExamDao</w:t>
            </w:r>
            <w:proofErr w:type="spellEnd"/>
          </w:p>
        </w:tc>
        <w:tc>
          <w:tcPr>
            <w:tcW w:w="4959" w:type="dxa"/>
          </w:tcPr>
          <w:p w14:paraId="598165E8" w14:textId="28B8E301" w:rsidR="00A84380" w:rsidRPr="00A42300" w:rsidRDefault="006F01DB" w:rsidP="00D44DA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Provide method to  manage the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exam</w:t>
            </w:r>
            <w:r w:rsidR="00D44DA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in database</w:t>
            </w:r>
          </w:p>
        </w:tc>
      </w:tr>
      <w:tr w:rsidR="00A84380" w:rsidRPr="00A42300" w14:paraId="78E4E35B" w14:textId="77777777" w:rsidTr="00A84380">
        <w:tc>
          <w:tcPr>
            <w:tcW w:w="614" w:type="dxa"/>
          </w:tcPr>
          <w:p w14:paraId="39C3DE5A" w14:textId="77777777" w:rsidR="00A84380" w:rsidRPr="00A42300" w:rsidRDefault="00A84380" w:rsidP="00A8438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678" w:type="dxa"/>
          </w:tcPr>
          <w:p w14:paraId="2A35F45E" w14:textId="77777777" w:rsidR="00A84380" w:rsidRPr="00F628B1" w:rsidRDefault="00A84380" w:rsidP="00A84380">
            <w:pPr>
              <w:ind w:left="0"/>
            </w:pPr>
            <w:proofErr w:type="spellStart"/>
            <w:r w:rsidRPr="00F628B1">
              <w:t>HibernateLessonDao</w:t>
            </w:r>
            <w:proofErr w:type="spellEnd"/>
          </w:p>
        </w:tc>
        <w:tc>
          <w:tcPr>
            <w:tcW w:w="4959" w:type="dxa"/>
          </w:tcPr>
          <w:p w14:paraId="72EC9389" w14:textId="2E02ABF1" w:rsidR="00A84380" w:rsidRPr="00A42300" w:rsidRDefault="006F01DB" w:rsidP="00D44DA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Provide method to  manage the lesson in </w:t>
            </w:r>
            <w:r w:rsidR="00D44DA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database</w:t>
            </w:r>
          </w:p>
        </w:tc>
      </w:tr>
      <w:tr w:rsidR="00A84380" w:rsidRPr="00A42300" w14:paraId="0DE87A8E" w14:textId="77777777" w:rsidTr="00A84380">
        <w:tc>
          <w:tcPr>
            <w:tcW w:w="614" w:type="dxa"/>
          </w:tcPr>
          <w:p w14:paraId="7FF30C2C" w14:textId="77777777" w:rsidR="00A84380" w:rsidRPr="00A42300" w:rsidRDefault="00A84380" w:rsidP="00A8438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678" w:type="dxa"/>
          </w:tcPr>
          <w:p w14:paraId="2A26E667" w14:textId="77777777" w:rsidR="00A84380" w:rsidRPr="00F628B1" w:rsidRDefault="00A84380" w:rsidP="00A84380">
            <w:pPr>
              <w:ind w:left="0"/>
            </w:pPr>
            <w:proofErr w:type="spellStart"/>
            <w:r w:rsidRPr="00F628B1">
              <w:t>HibernateLessonVersionDao</w:t>
            </w:r>
            <w:proofErr w:type="spellEnd"/>
          </w:p>
        </w:tc>
        <w:tc>
          <w:tcPr>
            <w:tcW w:w="4959" w:type="dxa"/>
          </w:tcPr>
          <w:p w14:paraId="3161BEFB" w14:textId="6AFE4D7E" w:rsidR="00A84380" w:rsidRPr="00A42300" w:rsidRDefault="006F01DB" w:rsidP="00D44DA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Provide method to  manage the version of lesson in database</w:t>
            </w:r>
          </w:p>
        </w:tc>
      </w:tr>
      <w:tr w:rsidR="00A84380" w:rsidRPr="00A42300" w14:paraId="5E74076B" w14:textId="77777777" w:rsidTr="00A84380">
        <w:tc>
          <w:tcPr>
            <w:tcW w:w="614" w:type="dxa"/>
          </w:tcPr>
          <w:p w14:paraId="2AB2451F" w14:textId="77777777" w:rsidR="00A84380" w:rsidRPr="00A42300" w:rsidRDefault="00A84380" w:rsidP="00A8438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5</w:t>
            </w:r>
          </w:p>
        </w:tc>
        <w:tc>
          <w:tcPr>
            <w:tcW w:w="2678" w:type="dxa"/>
          </w:tcPr>
          <w:p w14:paraId="14127E32" w14:textId="77777777" w:rsidR="00A84380" w:rsidRPr="00F628B1" w:rsidRDefault="00A84380" w:rsidP="00A84380">
            <w:pPr>
              <w:ind w:left="0"/>
            </w:pPr>
            <w:proofErr w:type="spellStart"/>
            <w:r w:rsidRPr="00F628B1">
              <w:t>HibernateQuestionDao</w:t>
            </w:r>
            <w:proofErr w:type="spellEnd"/>
          </w:p>
        </w:tc>
        <w:tc>
          <w:tcPr>
            <w:tcW w:w="4959" w:type="dxa"/>
          </w:tcPr>
          <w:p w14:paraId="24800607" w14:textId="6399A72F" w:rsidR="00A84380" w:rsidRPr="00A42300" w:rsidRDefault="006F01DB" w:rsidP="00D44DA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Provide method to  manage the question in database</w:t>
            </w:r>
          </w:p>
        </w:tc>
      </w:tr>
      <w:tr w:rsidR="00A84380" w:rsidRPr="00A42300" w14:paraId="63DAD5DE" w14:textId="77777777" w:rsidTr="00A84380">
        <w:tc>
          <w:tcPr>
            <w:tcW w:w="614" w:type="dxa"/>
          </w:tcPr>
          <w:p w14:paraId="244D7BA6" w14:textId="77777777" w:rsidR="00A84380" w:rsidRPr="00A42300" w:rsidRDefault="00A84380" w:rsidP="00A8438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678" w:type="dxa"/>
          </w:tcPr>
          <w:p w14:paraId="4B8D58BC" w14:textId="77777777" w:rsidR="00A84380" w:rsidRPr="00F628B1" w:rsidRDefault="00A84380" w:rsidP="00A84380">
            <w:pPr>
              <w:ind w:left="0"/>
            </w:pPr>
            <w:proofErr w:type="spellStart"/>
            <w:r w:rsidRPr="00F628B1">
              <w:t>HibernateReportDao</w:t>
            </w:r>
            <w:proofErr w:type="spellEnd"/>
          </w:p>
        </w:tc>
        <w:tc>
          <w:tcPr>
            <w:tcW w:w="4959" w:type="dxa"/>
          </w:tcPr>
          <w:p w14:paraId="0891FE70" w14:textId="26A04299" w:rsidR="00A84380" w:rsidRPr="00A42300" w:rsidRDefault="006F01DB" w:rsidP="00D44DA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Provide method to  manage the report in database</w:t>
            </w:r>
          </w:p>
        </w:tc>
      </w:tr>
      <w:tr w:rsidR="00A84380" w:rsidRPr="00A42300" w14:paraId="4388FB08" w14:textId="77777777" w:rsidTr="00A84380">
        <w:tc>
          <w:tcPr>
            <w:tcW w:w="614" w:type="dxa"/>
          </w:tcPr>
          <w:p w14:paraId="5D4B94EA" w14:textId="77777777" w:rsidR="00A84380" w:rsidRPr="00A42300" w:rsidRDefault="00A84380" w:rsidP="00A8438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678" w:type="dxa"/>
          </w:tcPr>
          <w:p w14:paraId="379CCB18" w14:textId="77777777" w:rsidR="00A84380" w:rsidRDefault="00A84380" w:rsidP="00A84380">
            <w:pPr>
              <w:ind w:left="0"/>
            </w:pPr>
            <w:proofErr w:type="spellStart"/>
            <w:r w:rsidRPr="00F628B1">
              <w:t>HibernateUserDao</w:t>
            </w:r>
            <w:proofErr w:type="spellEnd"/>
          </w:p>
        </w:tc>
        <w:tc>
          <w:tcPr>
            <w:tcW w:w="4959" w:type="dxa"/>
          </w:tcPr>
          <w:p w14:paraId="15283BC0" w14:textId="26A79B44" w:rsidR="00A84380" w:rsidRPr="00A42300" w:rsidRDefault="006F01DB" w:rsidP="00D44DA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Provide method to  manage the account in database</w:t>
            </w:r>
          </w:p>
        </w:tc>
      </w:tr>
      <w:tr w:rsidR="001B5EC0" w:rsidRPr="00A42300" w14:paraId="1C6078A3" w14:textId="77777777" w:rsidTr="00A84380">
        <w:tc>
          <w:tcPr>
            <w:tcW w:w="614" w:type="dxa"/>
          </w:tcPr>
          <w:p w14:paraId="106599C2" w14:textId="2F07E3D0" w:rsidR="001B5EC0" w:rsidRDefault="001B5EC0" w:rsidP="00A8438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678" w:type="dxa"/>
          </w:tcPr>
          <w:p w14:paraId="24C870C2" w14:textId="1D6461C7" w:rsidR="001B5EC0" w:rsidRPr="00F628B1" w:rsidRDefault="001B5EC0" w:rsidP="00A84380">
            <w:pPr>
              <w:ind w:left="0"/>
            </w:pPr>
            <w:proofErr w:type="spellStart"/>
            <w:r w:rsidRPr="001B5EC0">
              <w:t>HibernateAnswerDao</w:t>
            </w:r>
            <w:proofErr w:type="spellEnd"/>
          </w:p>
        </w:tc>
        <w:tc>
          <w:tcPr>
            <w:tcW w:w="4959" w:type="dxa"/>
          </w:tcPr>
          <w:p w14:paraId="389A8EAE" w14:textId="44ED2199" w:rsidR="001B5EC0" w:rsidRDefault="001B5EC0" w:rsidP="001B5EC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Provide method to  manage the question answer in database</w:t>
            </w:r>
          </w:p>
        </w:tc>
      </w:tr>
      <w:tr w:rsidR="001B5EC0" w:rsidRPr="00A42300" w14:paraId="76FFF03A" w14:textId="77777777" w:rsidTr="001B5EC0">
        <w:tc>
          <w:tcPr>
            <w:tcW w:w="614" w:type="dxa"/>
          </w:tcPr>
          <w:p w14:paraId="71892EE1" w14:textId="582ED5A7" w:rsidR="001B5EC0" w:rsidRDefault="001B5EC0" w:rsidP="00A8438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678" w:type="dxa"/>
          </w:tcPr>
          <w:p w14:paraId="36D85C09" w14:textId="06B7D293" w:rsidR="001B5EC0" w:rsidRPr="00F628B1" w:rsidRDefault="001B5EC0" w:rsidP="00A84380">
            <w:pPr>
              <w:ind w:left="0"/>
            </w:pPr>
            <w:commentRangeStart w:id="69"/>
            <w:proofErr w:type="spellStart"/>
            <w:r w:rsidRPr="001B5EC0">
              <w:t>HibernateLuceneDao</w:t>
            </w:r>
            <w:commentRangeEnd w:id="69"/>
            <w:proofErr w:type="spellEnd"/>
            <w:r>
              <w:rPr>
                <w:rStyle w:val="CommentReference"/>
                <w:bCs w:val="0"/>
                <w:noProof/>
                <w:lang w:val="en-GB"/>
              </w:rPr>
              <w:commentReference w:id="69"/>
            </w:r>
          </w:p>
        </w:tc>
        <w:tc>
          <w:tcPr>
            <w:tcW w:w="4959" w:type="dxa"/>
            <w:shd w:val="clear" w:color="auto" w:fill="9CC2E5" w:themeFill="accent1" w:themeFillTint="99"/>
          </w:tcPr>
          <w:p w14:paraId="254F8722" w14:textId="77777777" w:rsidR="001B5EC0" w:rsidRDefault="001B5EC0" w:rsidP="00D44DA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9134A47" w14:textId="77777777" w:rsidR="00A84380" w:rsidRPr="00080663" w:rsidRDefault="00A84380" w:rsidP="00A84380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0" w:name="_Toc458058348"/>
      <w:r w:rsidRPr="00A84380">
        <w:rPr>
          <w:rFonts w:ascii="Times New Roman" w:hAnsi="Times New Roman" w:cs="Times New Roman"/>
          <w:sz w:val="22"/>
          <w:szCs w:val="22"/>
          <w:lang w:val="vi-VN"/>
        </w:rPr>
        <w:lastRenderedPageBreak/>
        <w:t xml:space="preserve">HibernateCourseDao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70"/>
    </w:p>
    <w:p w14:paraId="741586F7" w14:textId="77777777" w:rsidR="00A84380" w:rsidRPr="00A42300" w:rsidRDefault="00A84380" w:rsidP="00A8438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1053"/>
        <w:gridCol w:w="900"/>
        <w:gridCol w:w="3193"/>
      </w:tblGrid>
      <w:tr w:rsidR="00A84380" w:rsidRPr="00A42300" w14:paraId="6AF65890" w14:textId="77777777" w:rsidTr="0056375E">
        <w:trPr>
          <w:jc w:val="center"/>
        </w:trPr>
        <w:tc>
          <w:tcPr>
            <w:tcW w:w="524" w:type="dxa"/>
            <w:shd w:val="clear" w:color="auto" w:fill="92D050"/>
          </w:tcPr>
          <w:p w14:paraId="78E7B7A0" w14:textId="77777777" w:rsidR="00A84380" w:rsidRPr="00620129" w:rsidRDefault="00A8438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14:paraId="6C7C65BD" w14:textId="77777777" w:rsidR="00A84380" w:rsidRPr="00620129" w:rsidRDefault="00A8438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7B580429" w14:textId="77777777" w:rsidR="00A84380" w:rsidRPr="00620129" w:rsidRDefault="00A8438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7AA48683" w14:textId="77777777" w:rsidR="00A84380" w:rsidRPr="00620129" w:rsidRDefault="00A8438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14C945E8" w14:textId="77777777" w:rsidR="00A84380" w:rsidRPr="00620129" w:rsidRDefault="00A8438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93" w:type="dxa"/>
            <w:shd w:val="clear" w:color="auto" w:fill="92D050"/>
          </w:tcPr>
          <w:p w14:paraId="088B8191" w14:textId="77777777" w:rsidR="00A84380" w:rsidRPr="00620129" w:rsidRDefault="00A8438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A84380" w:rsidRPr="00A42300" w14:paraId="2677F6A4" w14:textId="77777777" w:rsidTr="0056375E">
        <w:trPr>
          <w:jc w:val="center"/>
        </w:trPr>
        <w:tc>
          <w:tcPr>
            <w:tcW w:w="524" w:type="dxa"/>
          </w:tcPr>
          <w:p w14:paraId="07B071B2" w14:textId="77777777" w:rsidR="00A84380" w:rsidRPr="00A42300" w:rsidRDefault="00A84380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17066400" w14:textId="77777777" w:rsidR="00A84380" w:rsidRPr="00A42300" w:rsidRDefault="00A8438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14:paraId="6B371F87" w14:textId="77777777" w:rsidR="00A84380" w:rsidRPr="00A42300" w:rsidRDefault="00A8438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14:paraId="3CC15B7B" w14:textId="77777777" w:rsidR="00A84380" w:rsidRPr="00A42300" w:rsidRDefault="00A8438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14:paraId="60DF44A4" w14:textId="77777777" w:rsidR="00A84380" w:rsidRPr="00A42300" w:rsidRDefault="00A8438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93" w:type="dxa"/>
          </w:tcPr>
          <w:p w14:paraId="705921F0" w14:textId="77777777" w:rsidR="00A84380" w:rsidRPr="00A42300" w:rsidRDefault="00A8438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33DAE31" w14:textId="77777777" w:rsidR="00A84380" w:rsidRPr="00A42300" w:rsidRDefault="00A84380" w:rsidP="00A8438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A84380" w:rsidRPr="00A42300" w14:paraId="14775426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50508BFB" w14:textId="77777777" w:rsidR="00A84380" w:rsidRPr="00620129" w:rsidRDefault="00A84380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D16F187" w14:textId="77777777" w:rsidR="00A84380" w:rsidRPr="00620129" w:rsidRDefault="00A8438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343C9D9D" w14:textId="77777777" w:rsidR="00A84380" w:rsidRPr="00620129" w:rsidRDefault="00A8438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A84380" w:rsidRPr="00A42300" w14:paraId="0B36E592" w14:textId="77777777" w:rsidTr="0056375E">
        <w:trPr>
          <w:jc w:val="center"/>
        </w:trPr>
        <w:tc>
          <w:tcPr>
            <w:tcW w:w="838" w:type="dxa"/>
          </w:tcPr>
          <w:p w14:paraId="40E3ED8D" w14:textId="77777777" w:rsidR="00A84380" w:rsidRPr="00A42300" w:rsidRDefault="00A84380" w:rsidP="00A8438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031D1976" w14:textId="77777777" w:rsidR="00A84380" w:rsidRPr="004A445C" w:rsidRDefault="00A84380" w:rsidP="00A84380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0E66722D" w14:textId="166C248E" w:rsidR="00A84380" w:rsidRPr="00A42300" w:rsidRDefault="006F01DB" w:rsidP="00A8438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course to database</w:t>
            </w:r>
          </w:p>
        </w:tc>
      </w:tr>
      <w:tr w:rsidR="00A84380" w:rsidRPr="00A42300" w14:paraId="58A1372D" w14:textId="77777777" w:rsidTr="0056375E">
        <w:trPr>
          <w:jc w:val="center"/>
        </w:trPr>
        <w:tc>
          <w:tcPr>
            <w:tcW w:w="838" w:type="dxa"/>
          </w:tcPr>
          <w:p w14:paraId="5411C584" w14:textId="77777777" w:rsidR="00A84380" w:rsidRDefault="00A84380" w:rsidP="00A8438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48D32AA0" w14:textId="77777777" w:rsidR="00A84380" w:rsidRPr="004A445C" w:rsidRDefault="00A84380" w:rsidP="00A84380">
            <w:pPr>
              <w:ind w:left="0"/>
            </w:pPr>
            <w:proofErr w:type="spellStart"/>
            <w:r w:rsidRPr="004A445C">
              <w:t>findById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68171583" w14:textId="513C526E" w:rsidR="00A84380" w:rsidRPr="00A42300" w:rsidRDefault="006F01DB" w:rsidP="00A8438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course by its id</w:t>
            </w:r>
          </w:p>
        </w:tc>
      </w:tr>
      <w:tr w:rsidR="00A84380" w:rsidRPr="00A42300" w14:paraId="21591D3D" w14:textId="77777777" w:rsidTr="0056375E">
        <w:trPr>
          <w:jc w:val="center"/>
        </w:trPr>
        <w:tc>
          <w:tcPr>
            <w:tcW w:w="838" w:type="dxa"/>
          </w:tcPr>
          <w:p w14:paraId="3BCEAB77" w14:textId="77777777" w:rsidR="00A84380" w:rsidRDefault="00A84380" w:rsidP="00A8438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0294C036" w14:textId="77777777" w:rsidR="00A84380" w:rsidRPr="004A445C" w:rsidRDefault="00A84380" w:rsidP="00A84380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1F9E9223" w14:textId="4E634CA0" w:rsidR="00A84380" w:rsidRPr="00A42300" w:rsidRDefault="006F01DB" w:rsidP="00A8438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course have same feature with example</w:t>
            </w:r>
          </w:p>
        </w:tc>
      </w:tr>
      <w:tr w:rsidR="00A84380" w:rsidRPr="00A42300" w14:paraId="3DABF98D" w14:textId="77777777" w:rsidTr="0056375E">
        <w:trPr>
          <w:jc w:val="center"/>
        </w:trPr>
        <w:tc>
          <w:tcPr>
            <w:tcW w:w="838" w:type="dxa"/>
          </w:tcPr>
          <w:p w14:paraId="72C37371" w14:textId="77777777" w:rsidR="00A84380" w:rsidRPr="00A42300" w:rsidRDefault="00A84380" w:rsidP="00A8438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4F309E6D" w14:textId="77777777" w:rsidR="00A84380" w:rsidRPr="004A445C" w:rsidRDefault="00A84380" w:rsidP="00A84380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173A967D" w14:textId="012D436B" w:rsidR="00A84380" w:rsidRPr="00A42300" w:rsidRDefault="006F01DB" w:rsidP="00D44DA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course have same feature with example</w:t>
            </w:r>
          </w:p>
        </w:tc>
      </w:tr>
      <w:tr w:rsidR="00A84380" w:rsidRPr="00A42300" w14:paraId="5C0E3662" w14:textId="77777777" w:rsidTr="0056375E">
        <w:trPr>
          <w:jc w:val="center"/>
        </w:trPr>
        <w:tc>
          <w:tcPr>
            <w:tcW w:w="838" w:type="dxa"/>
          </w:tcPr>
          <w:p w14:paraId="09915C49" w14:textId="77777777" w:rsidR="00A84380" w:rsidRDefault="00A84380" w:rsidP="00A8438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288E09A1" w14:textId="77777777" w:rsidR="00A84380" w:rsidRPr="004A445C" w:rsidRDefault="00A84380" w:rsidP="00A84380">
            <w:pPr>
              <w:ind w:left="0"/>
            </w:pPr>
            <w:proofErr w:type="spellStart"/>
            <w:r w:rsidRPr="004A445C">
              <w:t>getAll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6C14264D" w14:textId="0DF9FD6C" w:rsidR="00A84380" w:rsidRPr="00A42300" w:rsidRDefault="006F01DB" w:rsidP="00A8438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course</w:t>
            </w:r>
          </w:p>
        </w:tc>
      </w:tr>
      <w:tr w:rsidR="00A84380" w:rsidRPr="00A42300" w14:paraId="3448FB05" w14:textId="77777777" w:rsidTr="0056375E">
        <w:trPr>
          <w:jc w:val="center"/>
        </w:trPr>
        <w:tc>
          <w:tcPr>
            <w:tcW w:w="838" w:type="dxa"/>
          </w:tcPr>
          <w:p w14:paraId="28492259" w14:textId="77777777" w:rsidR="00A84380" w:rsidRDefault="00A84380" w:rsidP="00A8438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18B77485" w14:textId="77777777" w:rsidR="00A84380" w:rsidRPr="004A445C" w:rsidRDefault="00A84380" w:rsidP="00A84380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50FDD108" w14:textId="08688C22" w:rsidR="00A84380" w:rsidRPr="00A42300" w:rsidRDefault="006F01DB" w:rsidP="00A8438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course</w:t>
            </w:r>
          </w:p>
        </w:tc>
      </w:tr>
      <w:tr w:rsidR="00A84380" w:rsidRPr="00A42300" w14:paraId="1C7819A6" w14:textId="77777777" w:rsidTr="0056375E">
        <w:trPr>
          <w:jc w:val="center"/>
        </w:trPr>
        <w:tc>
          <w:tcPr>
            <w:tcW w:w="838" w:type="dxa"/>
          </w:tcPr>
          <w:p w14:paraId="6ED2C3DC" w14:textId="77777777" w:rsidR="00A84380" w:rsidRDefault="00A84380" w:rsidP="00A8438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26B0AEFB" w14:textId="77777777" w:rsidR="00A84380" w:rsidRPr="004A445C" w:rsidRDefault="00A84380" w:rsidP="00A84380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6335A7ED" w14:textId="5090B4B3" w:rsidR="00A84380" w:rsidRPr="00A42300" w:rsidRDefault="006F01DB" w:rsidP="00A8438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course</w:t>
            </w:r>
          </w:p>
        </w:tc>
      </w:tr>
      <w:tr w:rsidR="00A84380" w:rsidRPr="00A42300" w14:paraId="0607C5ED" w14:textId="77777777" w:rsidTr="0056375E">
        <w:trPr>
          <w:jc w:val="center"/>
        </w:trPr>
        <w:tc>
          <w:tcPr>
            <w:tcW w:w="838" w:type="dxa"/>
          </w:tcPr>
          <w:p w14:paraId="467CB405" w14:textId="77777777" w:rsidR="00A84380" w:rsidRDefault="00A84380" w:rsidP="00A8438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3912FEEE" w14:textId="77777777" w:rsidR="00A84380" w:rsidRPr="004A445C" w:rsidRDefault="00A84380" w:rsidP="00A84380">
            <w:pPr>
              <w:ind w:left="0"/>
            </w:pPr>
            <w:proofErr w:type="spellStart"/>
            <w:r w:rsidRPr="004A445C">
              <w:t>getCount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28CAC582" w14:textId="3D5C14EF" w:rsidR="00A84380" w:rsidRPr="00A42300" w:rsidRDefault="006F01DB" w:rsidP="00A8438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co</w:t>
            </w:r>
            <w:r w:rsidR="00D44DA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urse in database</w:t>
            </w:r>
          </w:p>
        </w:tc>
      </w:tr>
      <w:tr w:rsidR="00A84380" w:rsidRPr="00A42300" w14:paraId="016F1048" w14:textId="77777777" w:rsidTr="0056375E">
        <w:trPr>
          <w:jc w:val="center"/>
        </w:trPr>
        <w:tc>
          <w:tcPr>
            <w:tcW w:w="838" w:type="dxa"/>
          </w:tcPr>
          <w:p w14:paraId="7340C353" w14:textId="77777777" w:rsidR="00A84380" w:rsidRDefault="00A84380" w:rsidP="00A8438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16924A21" w14:textId="77777777" w:rsidR="00A84380" w:rsidRDefault="00A84380" w:rsidP="00A84380">
            <w:pPr>
              <w:ind w:left="0"/>
            </w:pPr>
            <w:proofErr w:type="spellStart"/>
            <w:r w:rsidRPr="004A445C">
              <w:t>executeSql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05329AF3" w14:textId="49DA9906" w:rsidR="00A84380" w:rsidRPr="00A42300" w:rsidRDefault="006F01DB" w:rsidP="00A8438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the courses execute by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sql</w:t>
            </w:r>
            <w:proofErr w:type="spellEnd"/>
          </w:p>
        </w:tc>
      </w:tr>
    </w:tbl>
    <w:p w14:paraId="1CD04FE2" w14:textId="77777777" w:rsidR="00A95DAD" w:rsidRPr="00080663" w:rsidRDefault="00A95DAD" w:rsidP="00A95DAD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1" w:name="_Toc458058349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HibernateExamDao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1"/>
    </w:p>
    <w:p w14:paraId="7E954DA4" w14:textId="77777777" w:rsidR="00A95DAD" w:rsidRPr="00A42300" w:rsidRDefault="00A95DAD" w:rsidP="00A95DAD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1053"/>
        <w:gridCol w:w="900"/>
        <w:gridCol w:w="3193"/>
      </w:tblGrid>
      <w:tr w:rsidR="00A95DAD" w:rsidRPr="00A42300" w14:paraId="7E4BD14F" w14:textId="77777777" w:rsidTr="0056375E">
        <w:trPr>
          <w:jc w:val="center"/>
        </w:trPr>
        <w:tc>
          <w:tcPr>
            <w:tcW w:w="524" w:type="dxa"/>
            <w:shd w:val="clear" w:color="auto" w:fill="92D050"/>
          </w:tcPr>
          <w:p w14:paraId="40D08F4A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14:paraId="1C15F21C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10F5E90D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44FA5923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533A5D25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93" w:type="dxa"/>
            <w:shd w:val="clear" w:color="auto" w:fill="92D050"/>
          </w:tcPr>
          <w:p w14:paraId="01142E96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A95DAD" w:rsidRPr="00A42300" w14:paraId="292EB966" w14:textId="77777777" w:rsidTr="0056375E">
        <w:trPr>
          <w:jc w:val="center"/>
        </w:trPr>
        <w:tc>
          <w:tcPr>
            <w:tcW w:w="524" w:type="dxa"/>
          </w:tcPr>
          <w:p w14:paraId="3DA9B2F8" w14:textId="77777777" w:rsidR="00A95DAD" w:rsidRPr="00A42300" w:rsidRDefault="00A95DAD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</w:t>
            </w:r>
          </w:p>
        </w:tc>
        <w:tc>
          <w:tcPr>
            <w:tcW w:w="1408" w:type="dxa"/>
          </w:tcPr>
          <w:p w14:paraId="3243AF6F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14:paraId="69ADF8E8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14:paraId="5232D657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14:paraId="03559D54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93" w:type="dxa"/>
          </w:tcPr>
          <w:p w14:paraId="06814B34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08B37AE" w14:textId="77777777" w:rsidR="00A95DAD" w:rsidRPr="00A42300" w:rsidRDefault="00A95DAD" w:rsidP="00A95DAD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A95DAD" w:rsidRPr="00A42300" w14:paraId="6927FF04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77E3B578" w14:textId="77777777" w:rsidR="00A95DAD" w:rsidRPr="00620129" w:rsidRDefault="00A95DAD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5B5C3B0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9212F7F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844DE" w:rsidRPr="00A42300" w14:paraId="11F4A03F" w14:textId="77777777" w:rsidTr="0056375E">
        <w:trPr>
          <w:jc w:val="center"/>
        </w:trPr>
        <w:tc>
          <w:tcPr>
            <w:tcW w:w="838" w:type="dxa"/>
          </w:tcPr>
          <w:p w14:paraId="3E6F1B2A" w14:textId="77777777" w:rsidR="004844DE" w:rsidRPr="00A42300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4771E483" w14:textId="77777777" w:rsidR="004844DE" w:rsidRPr="004A445C" w:rsidRDefault="004844DE" w:rsidP="004844DE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77584FA7" w14:textId="002C121B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an exam to database</w:t>
            </w:r>
          </w:p>
        </w:tc>
      </w:tr>
      <w:tr w:rsidR="004844DE" w:rsidRPr="00A42300" w14:paraId="7BB55EC2" w14:textId="77777777" w:rsidTr="0056375E">
        <w:trPr>
          <w:jc w:val="center"/>
        </w:trPr>
        <w:tc>
          <w:tcPr>
            <w:tcW w:w="838" w:type="dxa"/>
          </w:tcPr>
          <w:p w14:paraId="70B45DFC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5286893A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findById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0E4B5981" w14:textId="047FBD50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an exam by its id</w:t>
            </w:r>
          </w:p>
        </w:tc>
      </w:tr>
      <w:tr w:rsidR="004844DE" w:rsidRPr="00A42300" w14:paraId="028CC980" w14:textId="77777777" w:rsidTr="0056375E">
        <w:trPr>
          <w:jc w:val="center"/>
        </w:trPr>
        <w:tc>
          <w:tcPr>
            <w:tcW w:w="838" w:type="dxa"/>
          </w:tcPr>
          <w:p w14:paraId="780141D1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6346ED2E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3305DA19" w14:textId="75840685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exam have same feature with example</w:t>
            </w:r>
          </w:p>
        </w:tc>
      </w:tr>
      <w:tr w:rsidR="004844DE" w:rsidRPr="00A42300" w14:paraId="53F04987" w14:textId="77777777" w:rsidTr="0056375E">
        <w:trPr>
          <w:jc w:val="center"/>
        </w:trPr>
        <w:tc>
          <w:tcPr>
            <w:tcW w:w="838" w:type="dxa"/>
          </w:tcPr>
          <w:p w14:paraId="6E1AF3DC" w14:textId="77777777" w:rsidR="004844DE" w:rsidRPr="00A42300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1B0A4041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734FB56F" w14:textId="0ECFDF85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exam have same feature with example</w:t>
            </w:r>
          </w:p>
        </w:tc>
      </w:tr>
      <w:tr w:rsidR="004844DE" w:rsidRPr="00A42300" w14:paraId="3FFCF3DF" w14:textId="77777777" w:rsidTr="0056375E">
        <w:trPr>
          <w:jc w:val="center"/>
        </w:trPr>
        <w:tc>
          <w:tcPr>
            <w:tcW w:w="838" w:type="dxa"/>
          </w:tcPr>
          <w:p w14:paraId="44419097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2254D4D0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getAll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2B74EEE1" w14:textId="48F86394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exam</w:t>
            </w:r>
          </w:p>
        </w:tc>
      </w:tr>
      <w:tr w:rsidR="004844DE" w:rsidRPr="00A42300" w14:paraId="7936C87A" w14:textId="77777777" w:rsidTr="0056375E">
        <w:trPr>
          <w:jc w:val="center"/>
        </w:trPr>
        <w:tc>
          <w:tcPr>
            <w:tcW w:w="838" w:type="dxa"/>
          </w:tcPr>
          <w:p w14:paraId="66248C73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232CFAD6" w14:textId="77777777" w:rsidR="004844DE" w:rsidRPr="004A445C" w:rsidRDefault="004844DE" w:rsidP="004844DE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0F9F9C2B" w14:textId="35DB9143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an exam</w:t>
            </w:r>
          </w:p>
        </w:tc>
      </w:tr>
      <w:tr w:rsidR="004844DE" w:rsidRPr="00A42300" w14:paraId="1FDBBDB7" w14:textId="77777777" w:rsidTr="0056375E">
        <w:trPr>
          <w:jc w:val="center"/>
        </w:trPr>
        <w:tc>
          <w:tcPr>
            <w:tcW w:w="838" w:type="dxa"/>
          </w:tcPr>
          <w:p w14:paraId="45B5ECA0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6F439D26" w14:textId="77777777" w:rsidR="004844DE" w:rsidRPr="004A445C" w:rsidRDefault="004844DE" w:rsidP="004844DE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0FF0B1A5" w14:textId="699A6FCC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an exam</w:t>
            </w:r>
          </w:p>
        </w:tc>
      </w:tr>
      <w:tr w:rsidR="004844DE" w:rsidRPr="00A42300" w14:paraId="393D914A" w14:textId="77777777" w:rsidTr="0056375E">
        <w:trPr>
          <w:jc w:val="center"/>
        </w:trPr>
        <w:tc>
          <w:tcPr>
            <w:tcW w:w="838" w:type="dxa"/>
          </w:tcPr>
          <w:p w14:paraId="4C09E6DA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32EA1D13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getCount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5A6A409C" w14:textId="2CC7EE09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the number of the exam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 database</w:t>
            </w:r>
          </w:p>
        </w:tc>
      </w:tr>
      <w:tr w:rsidR="004844DE" w:rsidRPr="00A42300" w14:paraId="50AFC8D2" w14:textId="77777777" w:rsidTr="0056375E">
        <w:trPr>
          <w:jc w:val="center"/>
        </w:trPr>
        <w:tc>
          <w:tcPr>
            <w:tcW w:w="838" w:type="dxa"/>
          </w:tcPr>
          <w:p w14:paraId="09FB9DF3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14E7337E" w14:textId="77777777" w:rsidR="004844DE" w:rsidRDefault="004844DE" w:rsidP="004844DE">
            <w:pPr>
              <w:ind w:left="0"/>
            </w:pPr>
            <w:proofErr w:type="spellStart"/>
            <w:r w:rsidRPr="004A445C">
              <w:t>executeSql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04AF35CE" w14:textId="5D4B0D92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the exams execute by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sql</w:t>
            </w:r>
            <w:proofErr w:type="spellEnd"/>
          </w:p>
        </w:tc>
      </w:tr>
    </w:tbl>
    <w:p w14:paraId="02B807D8" w14:textId="77777777" w:rsidR="00A95DAD" w:rsidRPr="00080663" w:rsidRDefault="00A95DAD" w:rsidP="00A95DAD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2" w:name="_Toc458058350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HibernateLessonDao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2"/>
    </w:p>
    <w:p w14:paraId="69119DFE" w14:textId="77777777" w:rsidR="00A95DAD" w:rsidRPr="00A42300" w:rsidRDefault="00A95DAD" w:rsidP="00A95DAD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1053"/>
        <w:gridCol w:w="900"/>
        <w:gridCol w:w="3193"/>
      </w:tblGrid>
      <w:tr w:rsidR="00A95DAD" w:rsidRPr="00A42300" w14:paraId="104E6C76" w14:textId="77777777" w:rsidTr="0056375E">
        <w:trPr>
          <w:jc w:val="center"/>
        </w:trPr>
        <w:tc>
          <w:tcPr>
            <w:tcW w:w="524" w:type="dxa"/>
            <w:shd w:val="clear" w:color="auto" w:fill="92D050"/>
          </w:tcPr>
          <w:p w14:paraId="63E6FFC7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14:paraId="2FEF525B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0B373777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605791DE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1A83CFFC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93" w:type="dxa"/>
            <w:shd w:val="clear" w:color="auto" w:fill="92D050"/>
          </w:tcPr>
          <w:p w14:paraId="4DCEC452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A95DAD" w:rsidRPr="00A42300" w14:paraId="79EDD53B" w14:textId="77777777" w:rsidTr="0056375E">
        <w:trPr>
          <w:jc w:val="center"/>
        </w:trPr>
        <w:tc>
          <w:tcPr>
            <w:tcW w:w="524" w:type="dxa"/>
          </w:tcPr>
          <w:p w14:paraId="2BA3A936" w14:textId="77777777" w:rsidR="00A95DAD" w:rsidRPr="00A42300" w:rsidRDefault="00A95DAD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409F34E3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14:paraId="36BCD21D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14:paraId="04D580B9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14:paraId="0DB7F90D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93" w:type="dxa"/>
          </w:tcPr>
          <w:p w14:paraId="65DA11E8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41A447A" w14:textId="77777777" w:rsidR="00A95DAD" w:rsidRPr="00A42300" w:rsidRDefault="00A95DAD" w:rsidP="00A95DAD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A95DAD" w:rsidRPr="00A42300" w14:paraId="7EF75D46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6EC1C287" w14:textId="77777777" w:rsidR="00A95DAD" w:rsidRPr="00620129" w:rsidRDefault="00A95DAD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A509674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20A898B7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844DE" w:rsidRPr="00A42300" w14:paraId="02ABB5AE" w14:textId="77777777" w:rsidTr="0056375E">
        <w:trPr>
          <w:jc w:val="center"/>
        </w:trPr>
        <w:tc>
          <w:tcPr>
            <w:tcW w:w="838" w:type="dxa"/>
          </w:tcPr>
          <w:p w14:paraId="72C23A7E" w14:textId="77777777" w:rsidR="004844DE" w:rsidRPr="00A42300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204ADB8D" w14:textId="77777777" w:rsidR="004844DE" w:rsidRPr="004A445C" w:rsidRDefault="004844DE" w:rsidP="004844DE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72D579B9" w14:textId="7CC86F8F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lesson to database</w:t>
            </w:r>
          </w:p>
        </w:tc>
      </w:tr>
      <w:tr w:rsidR="004844DE" w:rsidRPr="00A42300" w14:paraId="41AE0483" w14:textId="77777777" w:rsidTr="0056375E">
        <w:trPr>
          <w:jc w:val="center"/>
        </w:trPr>
        <w:tc>
          <w:tcPr>
            <w:tcW w:w="838" w:type="dxa"/>
          </w:tcPr>
          <w:p w14:paraId="10659746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246921B7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findById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703F2652" w14:textId="5585DA92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lesson by its id</w:t>
            </w:r>
          </w:p>
        </w:tc>
      </w:tr>
      <w:tr w:rsidR="004844DE" w:rsidRPr="00A42300" w14:paraId="61CEAB54" w14:textId="77777777" w:rsidTr="0056375E">
        <w:trPr>
          <w:jc w:val="center"/>
        </w:trPr>
        <w:tc>
          <w:tcPr>
            <w:tcW w:w="838" w:type="dxa"/>
          </w:tcPr>
          <w:p w14:paraId="4BEFDEA5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4C3D3D9A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647118BB" w14:textId="3F4F446F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lesson have same feature with example</w:t>
            </w:r>
          </w:p>
        </w:tc>
      </w:tr>
      <w:tr w:rsidR="004844DE" w:rsidRPr="00A42300" w14:paraId="46CA74A7" w14:textId="77777777" w:rsidTr="0056375E">
        <w:trPr>
          <w:jc w:val="center"/>
        </w:trPr>
        <w:tc>
          <w:tcPr>
            <w:tcW w:w="838" w:type="dxa"/>
          </w:tcPr>
          <w:p w14:paraId="508F96D9" w14:textId="77777777" w:rsidR="004844DE" w:rsidRPr="00A42300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2F9ADACD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62C8A763" w14:textId="494E87B3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lesson have same feature with example</w:t>
            </w:r>
          </w:p>
        </w:tc>
      </w:tr>
      <w:tr w:rsidR="004844DE" w:rsidRPr="00A42300" w14:paraId="5593912E" w14:textId="77777777" w:rsidTr="0056375E">
        <w:trPr>
          <w:jc w:val="center"/>
        </w:trPr>
        <w:tc>
          <w:tcPr>
            <w:tcW w:w="838" w:type="dxa"/>
          </w:tcPr>
          <w:p w14:paraId="5FEA15E4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3256A2E5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getAll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40B40794" w14:textId="1EBD2273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lesson</w:t>
            </w:r>
          </w:p>
        </w:tc>
      </w:tr>
      <w:tr w:rsidR="004844DE" w:rsidRPr="00A42300" w14:paraId="08BB603C" w14:textId="77777777" w:rsidTr="0056375E">
        <w:trPr>
          <w:jc w:val="center"/>
        </w:trPr>
        <w:tc>
          <w:tcPr>
            <w:tcW w:w="838" w:type="dxa"/>
          </w:tcPr>
          <w:p w14:paraId="19357871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6</w:t>
            </w:r>
          </w:p>
        </w:tc>
        <w:tc>
          <w:tcPr>
            <w:tcW w:w="2937" w:type="dxa"/>
          </w:tcPr>
          <w:p w14:paraId="335A3BA7" w14:textId="77777777" w:rsidR="004844DE" w:rsidRPr="004A445C" w:rsidRDefault="004844DE" w:rsidP="004844DE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27AF3CC7" w14:textId="0CB04A42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lesson</w:t>
            </w:r>
          </w:p>
        </w:tc>
      </w:tr>
      <w:tr w:rsidR="004844DE" w:rsidRPr="00A42300" w14:paraId="318AB1D2" w14:textId="77777777" w:rsidTr="0056375E">
        <w:trPr>
          <w:jc w:val="center"/>
        </w:trPr>
        <w:tc>
          <w:tcPr>
            <w:tcW w:w="838" w:type="dxa"/>
          </w:tcPr>
          <w:p w14:paraId="17678B48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7A570672" w14:textId="77777777" w:rsidR="004844DE" w:rsidRPr="004A445C" w:rsidRDefault="004844DE" w:rsidP="004844DE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779F3394" w14:textId="203943C5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lesson</w:t>
            </w:r>
          </w:p>
        </w:tc>
      </w:tr>
      <w:tr w:rsidR="004844DE" w:rsidRPr="00A42300" w14:paraId="294ACFE0" w14:textId="77777777" w:rsidTr="0056375E">
        <w:trPr>
          <w:jc w:val="center"/>
        </w:trPr>
        <w:tc>
          <w:tcPr>
            <w:tcW w:w="838" w:type="dxa"/>
          </w:tcPr>
          <w:p w14:paraId="30D4A546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68D53C0E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getCount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576DC5D1" w14:textId="52DF72C6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the number of the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lesson in database</w:t>
            </w:r>
          </w:p>
        </w:tc>
      </w:tr>
      <w:tr w:rsidR="004844DE" w:rsidRPr="00A42300" w14:paraId="5D01CDE1" w14:textId="77777777" w:rsidTr="0056375E">
        <w:trPr>
          <w:jc w:val="center"/>
        </w:trPr>
        <w:tc>
          <w:tcPr>
            <w:tcW w:w="838" w:type="dxa"/>
          </w:tcPr>
          <w:p w14:paraId="36157BE6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713EF0E2" w14:textId="77777777" w:rsidR="004844DE" w:rsidRDefault="004844DE" w:rsidP="004844DE">
            <w:pPr>
              <w:ind w:left="0"/>
            </w:pPr>
            <w:proofErr w:type="spellStart"/>
            <w:r w:rsidRPr="004A445C">
              <w:t>executeSql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16ABEF23" w14:textId="6042C6BF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the lessons execute by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sql</w:t>
            </w:r>
            <w:proofErr w:type="spellEnd"/>
          </w:p>
        </w:tc>
      </w:tr>
    </w:tbl>
    <w:p w14:paraId="29442B79" w14:textId="77777777" w:rsidR="00A95DAD" w:rsidRPr="00080663" w:rsidRDefault="00A95DAD" w:rsidP="00A95DAD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3" w:name="_Toc458058351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HibernateLessonVersionDao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3"/>
    </w:p>
    <w:p w14:paraId="374488AA" w14:textId="77777777" w:rsidR="00A95DAD" w:rsidRPr="00A42300" w:rsidRDefault="00A95DAD" w:rsidP="00A95DAD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1053"/>
        <w:gridCol w:w="900"/>
        <w:gridCol w:w="3193"/>
      </w:tblGrid>
      <w:tr w:rsidR="00A95DAD" w:rsidRPr="00A42300" w14:paraId="2B845CD3" w14:textId="77777777" w:rsidTr="0056375E">
        <w:trPr>
          <w:jc w:val="center"/>
        </w:trPr>
        <w:tc>
          <w:tcPr>
            <w:tcW w:w="524" w:type="dxa"/>
            <w:shd w:val="clear" w:color="auto" w:fill="92D050"/>
          </w:tcPr>
          <w:p w14:paraId="5B3BB514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14:paraId="1C9E9982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0B73D085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75132BF2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7B89D481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93" w:type="dxa"/>
            <w:shd w:val="clear" w:color="auto" w:fill="92D050"/>
          </w:tcPr>
          <w:p w14:paraId="71AA40C9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A95DAD" w:rsidRPr="00A42300" w14:paraId="1BD09692" w14:textId="77777777" w:rsidTr="0056375E">
        <w:trPr>
          <w:jc w:val="center"/>
        </w:trPr>
        <w:tc>
          <w:tcPr>
            <w:tcW w:w="524" w:type="dxa"/>
          </w:tcPr>
          <w:p w14:paraId="0FE9E398" w14:textId="77777777" w:rsidR="00A95DAD" w:rsidRPr="00A42300" w:rsidRDefault="00A95DAD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1ACD0900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14:paraId="46DF031E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14:paraId="74875FA0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14:paraId="086C7324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93" w:type="dxa"/>
          </w:tcPr>
          <w:p w14:paraId="4389E2DA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C2D1C8F" w14:textId="77777777" w:rsidR="00A95DAD" w:rsidRPr="00A42300" w:rsidRDefault="00A95DAD" w:rsidP="00A95DAD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A95DAD" w:rsidRPr="00A42300" w14:paraId="3E4443E9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59AD524B" w14:textId="77777777" w:rsidR="00A95DAD" w:rsidRPr="00620129" w:rsidRDefault="00A95DAD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693AF7DC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1643B35A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844DE" w:rsidRPr="00A42300" w14:paraId="6A871259" w14:textId="77777777" w:rsidTr="0056375E">
        <w:trPr>
          <w:jc w:val="center"/>
        </w:trPr>
        <w:tc>
          <w:tcPr>
            <w:tcW w:w="838" w:type="dxa"/>
          </w:tcPr>
          <w:p w14:paraId="5BEE0EAB" w14:textId="77777777" w:rsidR="004844DE" w:rsidRPr="00A42300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6B5ABD5" w14:textId="77777777" w:rsidR="004844DE" w:rsidRPr="004A445C" w:rsidRDefault="004844DE" w:rsidP="004844DE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128DF1EF" w14:textId="3C3947EC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lesson version to database</w:t>
            </w:r>
          </w:p>
        </w:tc>
      </w:tr>
      <w:tr w:rsidR="004844DE" w:rsidRPr="00A42300" w14:paraId="557B30BA" w14:textId="77777777" w:rsidTr="0056375E">
        <w:trPr>
          <w:jc w:val="center"/>
        </w:trPr>
        <w:tc>
          <w:tcPr>
            <w:tcW w:w="838" w:type="dxa"/>
          </w:tcPr>
          <w:p w14:paraId="5AD7C6D5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22F3C5CD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findById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7CF81CF0" w14:textId="301A88BB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nd a lesson version by its id</w:t>
            </w:r>
          </w:p>
        </w:tc>
      </w:tr>
      <w:tr w:rsidR="004844DE" w:rsidRPr="00A42300" w14:paraId="12BB7F3A" w14:textId="77777777" w:rsidTr="0056375E">
        <w:trPr>
          <w:jc w:val="center"/>
        </w:trPr>
        <w:tc>
          <w:tcPr>
            <w:tcW w:w="838" w:type="dxa"/>
          </w:tcPr>
          <w:p w14:paraId="72092E0D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6538AACC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49FD3A89" w14:textId="59E4F06F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lesson version have same feature with example</w:t>
            </w:r>
          </w:p>
        </w:tc>
      </w:tr>
      <w:tr w:rsidR="004844DE" w:rsidRPr="00A42300" w14:paraId="3BC3DB41" w14:textId="77777777" w:rsidTr="0056375E">
        <w:trPr>
          <w:jc w:val="center"/>
        </w:trPr>
        <w:tc>
          <w:tcPr>
            <w:tcW w:w="838" w:type="dxa"/>
          </w:tcPr>
          <w:p w14:paraId="3E0C854C" w14:textId="77777777" w:rsidR="004844DE" w:rsidRPr="00A42300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01629B6A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3EF0ED14" w14:textId="7F8ED403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lesson version have same feature with example</w:t>
            </w:r>
          </w:p>
        </w:tc>
      </w:tr>
      <w:tr w:rsidR="004844DE" w:rsidRPr="00A42300" w14:paraId="2D912B39" w14:textId="77777777" w:rsidTr="0056375E">
        <w:trPr>
          <w:jc w:val="center"/>
        </w:trPr>
        <w:tc>
          <w:tcPr>
            <w:tcW w:w="838" w:type="dxa"/>
          </w:tcPr>
          <w:p w14:paraId="63BF1A63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356436A3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getAll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6090C98E" w14:textId="332B5034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lesson version</w:t>
            </w:r>
          </w:p>
        </w:tc>
      </w:tr>
      <w:tr w:rsidR="004844DE" w:rsidRPr="00A42300" w14:paraId="1EA0604E" w14:textId="77777777" w:rsidTr="0056375E">
        <w:trPr>
          <w:jc w:val="center"/>
        </w:trPr>
        <w:tc>
          <w:tcPr>
            <w:tcW w:w="838" w:type="dxa"/>
          </w:tcPr>
          <w:p w14:paraId="3533ECFE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2417AA76" w14:textId="77777777" w:rsidR="004844DE" w:rsidRPr="004A445C" w:rsidRDefault="004844DE" w:rsidP="004844DE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3AF330B5" w14:textId="55328839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lesson version</w:t>
            </w:r>
          </w:p>
        </w:tc>
      </w:tr>
      <w:tr w:rsidR="004844DE" w:rsidRPr="00A42300" w14:paraId="34DE5A0A" w14:textId="77777777" w:rsidTr="0056375E">
        <w:trPr>
          <w:jc w:val="center"/>
        </w:trPr>
        <w:tc>
          <w:tcPr>
            <w:tcW w:w="838" w:type="dxa"/>
          </w:tcPr>
          <w:p w14:paraId="099B4DEE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260962C7" w14:textId="77777777" w:rsidR="004844DE" w:rsidRPr="004A445C" w:rsidRDefault="004844DE" w:rsidP="004844DE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511F326D" w14:textId="4A1BC54C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lesson version</w:t>
            </w:r>
          </w:p>
        </w:tc>
      </w:tr>
      <w:tr w:rsidR="004844DE" w:rsidRPr="00A42300" w14:paraId="5ADE1E16" w14:textId="77777777" w:rsidTr="0056375E">
        <w:trPr>
          <w:jc w:val="center"/>
        </w:trPr>
        <w:tc>
          <w:tcPr>
            <w:tcW w:w="838" w:type="dxa"/>
          </w:tcPr>
          <w:p w14:paraId="5130EE53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5D33C4EF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getCount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2616FC69" w14:textId="38F66F68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lesson version in database</w:t>
            </w:r>
          </w:p>
        </w:tc>
      </w:tr>
      <w:tr w:rsidR="004844DE" w:rsidRPr="00A42300" w14:paraId="342EB23F" w14:textId="77777777" w:rsidTr="0056375E">
        <w:trPr>
          <w:jc w:val="center"/>
        </w:trPr>
        <w:tc>
          <w:tcPr>
            <w:tcW w:w="838" w:type="dxa"/>
          </w:tcPr>
          <w:p w14:paraId="163518F2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0E0AC56C" w14:textId="77777777" w:rsidR="004844DE" w:rsidRDefault="004844DE" w:rsidP="004844DE">
            <w:pPr>
              <w:ind w:left="0"/>
            </w:pPr>
            <w:proofErr w:type="spellStart"/>
            <w:r w:rsidRPr="004A445C">
              <w:t>executeSql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4E447AFA" w14:textId="2394AB47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the lesson versions execute by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sql</w:t>
            </w:r>
            <w:proofErr w:type="spellEnd"/>
          </w:p>
        </w:tc>
      </w:tr>
    </w:tbl>
    <w:p w14:paraId="7E78E42A" w14:textId="77777777" w:rsidR="00A95DAD" w:rsidRPr="00080663" w:rsidRDefault="00A95DAD" w:rsidP="00A95DAD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4" w:name="_Toc458058352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HibernateQuestionDao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4"/>
    </w:p>
    <w:p w14:paraId="7ED611D2" w14:textId="77777777" w:rsidR="00A95DAD" w:rsidRPr="00A42300" w:rsidRDefault="00A95DAD" w:rsidP="00A95DAD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1053"/>
        <w:gridCol w:w="900"/>
        <w:gridCol w:w="3193"/>
      </w:tblGrid>
      <w:tr w:rsidR="00A95DAD" w:rsidRPr="00A42300" w14:paraId="632D1682" w14:textId="77777777" w:rsidTr="0056375E">
        <w:trPr>
          <w:jc w:val="center"/>
        </w:trPr>
        <w:tc>
          <w:tcPr>
            <w:tcW w:w="524" w:type="dxa"/>
            <w:shd w:val="clear" w:color="auto" w:fill="92D050"/>
          </w:tcPr>
          <w:p w14:paraId="75769B26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14:paraId="622AF65E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253A4DD7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48C8F4D7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6065BDBC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93" w:type="dxa"/>
            <w:shd w:val="clear" w:color="auto" w:fill="92D050"/>
          </w:tcPr>
          <w:p w14:paraId="3A2CC923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A95DAD" w:rsidRPr="00A42300" w14:paraId="5E00ED48" w14:textId="77777777" w:rsidTr="0056375E">
        <w:trPr>
          <w:jc w:val="center"/>
        </w:trPr>
        <w:tc>
          <w:tcPr>
            <w:tcW w:w="524" w:type="dxa"/>
          </w:tcPr>
          <w:p w14:paraId="53C56E6A" w14:textId="77777777" w:rsidR="00A95DAD" w:rsidRPr="00A42300" w:rsidRDefault="00A95DAD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5829B5A4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14:paraId="532A4C50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14:paraId="18BE7CF2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14:paraId="5ECC0842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93" w:type="dxa"/>
          </w:tcPr>
          <w:p w14:paraId="5465BC98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49BC9BB" w14:textId="77777777" w:rsidR="00A95DAD" w:rsidRPr="00A42300" w:rsidRDefault="00A95DAD" w:rsidP="00A95DAD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lastRenderedPageBreak/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A95DAD" w:rsidRPr="00A42300" w14:paraId="5AB3389C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4796FE53" w14:textId="77777777" w:rsidR="00A95DAD" w:rsidRPr="00620129" w:rsidRDefault="00A95DAD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6A78581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3B9670D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844DE" w:rsidRPr="00A42300" w14:paraId="5ECB626D" w14:textId="77777777" w:rsidTr="0056375E">
        <w:trPr>
          <w:jc w:val="center"/>
        </w:trPr>
        <w:tc>
          <w:tcPr>
            <w:tcW w:w="838" w:type="dxa"/>
          </w:tcPr>
          <w:p w14:paraId="288F9F2D" w14:textId="77777777" w:rsidR="004844DE" w:rsidRPr="00A42300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28DA4768" w14:textId="77777777" w:rsidR="004844DE" w:rsidRPr="004A445C" w:rsidRDefault="004844DE" w:rsidP="004844DE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58F23440" w14:textId="32C80BF8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question to database</w:t>
            </w:r>
          </w:p>
        </w:tc>
      </w:tr>
      <w:tr w:rsidR="004844DE" w:rsidRPr="00A42300" w14:paraId="45C6C74E" w14:textId="77777777" w:rsidTr="0056375E">
        <w:trPr>
          <w:jc w:val="center"/>
        </w:trPr>
        <w:tc>
          <w:tcPr>
            <w:tcW w:w="838" w:type="dxa"/>
          </w:tcPr>
          <w:p w14:paraId="3B8BCE02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7D6AF778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findById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0BA4A125" w14:textId="2B904CEC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question by its id</w:t>
            </w:r>
          </w:p>
        </w:tc>
      </w:tr>
      <w:tr w:rsidR="004844DE" w:rsidRPr="00A42300" w14:paraId="77920682" w14:textId="77777777" w:rsidTr="0056375E">
        <w:trPr>
          <w:jc w:val="center"/>
        </w:trPr>
        <w:tc>
          <w:tcPr>
            <w:tcW w:w="838" w:type="dxa"/>
          </w:tcPr>
          <w:p w14:paraId="75D8E462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1CBE76C5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51DF1E16" w14:textId="12193885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question have same feature with example</w:t>
            </w:r>
          </w:p>
        </w:tc>
      </w:tr>
      <w:tr w:rsidR="004844DE" w:rsidRPr="00A42300" w14:paraId="761D596E" w14:textId="77777777" w:rsidTr="0056375E">
        <w:trPr>
          <w:jc w:val="center"/>
        </w:trPr>
        <w:tc>
          <w:tcPr>
            <w:tcW w:w="838" w:type="dxa"/>
          </w:tcPr>
          <w:p w14:paraId="3810A53C" w14:textId="77777777" w:rsidR="004844DE" w:rsidRPr="00A42300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719FB9F2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17AD803D" w14:textId="6BBCFF25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question have same feature with example</w:t>
            </w:r>
          </w:p>
        </w:tc>
      </w:tr>
      <w:tr w:rsidR="004844DE" w:rsidRPr="00A42300" w14:paraId="660C7468" w14:textId="77777777" w:rsidTr="0056375E">
        <w:trPr>
          <w:jc w:val="center"/>
        </w:trPr>
        <w:tc>
          <w:tcPr>
            <w:tcW w:w="838" w:type="dxa"/>
          </w:tcPr>
          <w:p w14:paraId="5EFCD6C8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24C8A062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getAll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3FBD8E64" w14:textId="121442BA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all question</w:t>
            </w:r>
          </w:p>
        </w:tc>
      </w:tr>
      <w:tr w:rsidR="004844DE" w:rsidRPr="00A42300" w14:paraId="6BFA7564" w14:textId="77777777" w:rsidTr="0056375E">
        <w:trPr>
          <w:jc w:val="center"/>
        </w:trPr>
        <w:tc>
          <w:tcPr>
            <w:tcW w:w="838" w:type="dxa"/>
          </w:tcPr>
          <w:p w14:paraId="06DAB112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0EC7B99D" w14:textId="77777777" w:rsidR="004844DE" w:rsidRPr="004A445C" w:rsidRDefault="004844DE" w:rsidP="004844DE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1F2866BF" w14:textId="636AF517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question</w:t>
            </w:r>
          </w:p>
        </w:tc>
      </w:tr>
      <w:tr w:rsidR="004844DE" w:rsidRPr="00A42300" w14:paraId="5EFCE83B" w14:textId="77777777" w:rsidTr="0056375E">
        <w:trPr>
          <w:jc w:val="center"/>
        </w:trPr>
        <w:tc>
          <w:tcPr>
            <w:tcW w:w="838" w:type="dxa"/>
          </w:tcPr>
          <w:p w14:paraId="02766C87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142E1970" w14:textId="77777777" w:rsidR="004844DE" w:rsidRPr="004A445C" w:rsidRDefault="004844DE" w:rsidP="004844DE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47929F7A" w14:textId="2E4E0FE1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question</w:t>
            </w:r>
          </w:p>
        </w:tc>
      </w:tr>
      <w:tr w:rsidR="004844DE" w:rsidRPr="00A42300" w14:paraId="0E61624D" w14:textId="77777777" w:rsidTr="0056375E">
        <w:trPr>
          <w:jc w:val="center"/>
        </w:trPr>
        <w:tc>
          <w:tcPr>
            <w:tcW w:w="838" w:type="dxa"/>
          </w:tcPr>
          <w:p w14:paraId="27660244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0F71B496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getCount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182995B8" w14:textId="0DA944B7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question in database</w:t>
            </w:r>
          </w:p>
        </w:tc>
      </w:tr>
      <w:tr w:rsidR="004844DE" w:rsidRPr="00A42300" w14:paraId="159348EC" w14:textId="77777777" w:rsidTr="0056375E">
        <w:trPr>
          <w:jc w:val="center"/>
        </w:trPr>
        <w:tc>
          <w:tcPr>
            <w:tcW w:w="838" w:type="dxa"/>
          </w:tcPr>
          <w:p w14:paraId="4904EF20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5D567F95" w14:textId="77777777" w:rsidR="004844DE" w:rsidRDefault="004844DE" w:rsidP="004844DE">
            <w:pPr>
              <w:ind w:left="0"/>
            </w:pPr>
            <w:proofErr w:type="spellStart"/>
            <w:r w:rsidRPr="004A445C">
              <w:t>executeSql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5A69529D" w14:textId="59FD953C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the questions execute by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sql</w:t>
            </w:r>
            <w:proofErr w:type="spellEnd"/>
          </w:p>
        </w:tc>
      </w:tr>
    </w:tbl>
    <w:p w14:paraId="4E615130" w14:textId="77777777" w:rsidR="00A95DAD" w:rsidRPr="00080663" w:rsidRDefault="00A95DAD" w:rsidP="00A95DAD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5" w:name="_Toc458058353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HibernateReportDao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5"/>
    </w:p>
    <w:p w14:paraId="067474E9" w14:textId="77777777" w:rsidR="00A95DAD" w:rsidRPr="00A42300" w:rsidRDefault="00A95DAD" w:rsidP="00A95DAD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1053"/>
        <w:gridCol w:w="900"/>
        <w:gridCol w:w="3193"/>
      </w:tblGrid>
      <w:tr w:rsidR="00A95DAD" w:rsidRPr="00A42300" w14:paraId="235D6EA3" w14:textId="77777777" w:rsidTr="0056375E">
        <w:trPr>
          <w:jc w:val="center"/>
        </w:trPr>
        <w:tc>
          <w:tcPr>
            <w:tcW w:w="524" w:type="dxa"/>
            <w:shd w:val="clear" w:color="auto" w:fill="92D050"/>
          </w:tcPr>
          <w:p w14:paraId="3CB5B349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14:paraId="21ABCA8B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5685F3DC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6BE9360E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6CCBAFF1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93" w:type="dxa"/>
            <w:shd w:val="clear" w:color="auto" w:fill="92D050"/>
          </w:tcPr>
          <w:p w14:paraId="5D29B04D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A95DAD" w:rsidRPr="00A42300" w14:paraId="3D610FF1" w14:textId="77777777" w:rsidTr="0056375E">
        <w:trPr>
          <w:jc w:val="center"/>
        </w:trPr>
        <w:tc>
          <w:tcPr>
            <w:tcW w:w="524" w:type="dxa"/>
          </w:tcPr>
          <w:p w14:paraId="526A35EF" w14:textId="77777777" w:rsidR="00A95DAD" w:rsidRPr="00A42300" w:rsidRDefault="00A95DAD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4FA4000B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14:paraId="61A28740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14:paraId="332B999D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14:paraId="2AB0DD13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93" w:type="dxa"/>
          </w:tcPr>
          <w:p w14:paraId="5E1DEEDA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FAD55DC" w14:textId="77777777" w:rsidR="00A95DAD" w:rsidRPr="00A42300" w:rsidRDefault="00A95DAD" w:rsidP="00A95DAD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A95DAD" w:rsidRPr="00A42300" w14:paraId="390FE33C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47C3B36F" w14:textId="77777777" w:rsidR="00A95DAD" w:rsidRPr="00620129" w:rsidRDefault="00A95DAD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9C79359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386C97FF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844DE" w:rsidRPr="00A42300" w14:paraId="613518B5" w14:textId="77777777" w:rsidTr="0056375E">
        <w:trPr>
          <w:jc w:val="center"/>
        </w:trPr>
        <w:tc>
          <w:tcPr>
            <w:tcW w:w="838" w:type="dxa"/>
          </w:tcPr>
          <w:p w14:paraId="318D4738" w14:textId="77777777" w:rsidR="004844DE" w:rsidRPr="00A42300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3F201B1" w14:textId="77777777" w:rsidR="004844DE" w:rsidRPr="004A445C" w:rsidRDefault="004844DE" w:rsidP="004844DE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4637AEAE" w14:textId="3D974EAB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report to database</w:t>
            </w:r>
          </w:p>
        </w:tc>
      </w:tr>
      <w:tr w:rsidR="004844DE" w:rsidRPr="00A42300" w14:paraId="6B3C0E63" w14:textId="77777777" w:rsidTr="0056375E">
        <w:trPr>
          <w:jc w:val="center"/>
        </w:trPr>
        <w:tc>
          <w:tcPr>
            <w:tcW w:w="838" w:type="dxa"/>
          </w:tcPr>
          <w:p w14:paraId="4D01CD3E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592B962B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findById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782CD6DF" w14:textId="6E1CBDB6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report by its id</w:t>
            </w:r>
          </w:p>
        </w:tc>
      </w:tr>
      <w:tr w:rsidR="004844DE" w:rsidRPr="00A42300" w14:paraId="780F8176" w14:textId="77777777" w:rsidTr="0056375E">
        <w:trPr>
          <w:jc w:val="center"/>
        </w:trPr>
        <w:tc>
          <w:tcPr>
            <w:tcW w:w="838" w:type="dxa"/>
          </w:tcPr>
          <w:p w14:paraId="7A00E306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0F124F26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4C7322EB" w14:textId="22157017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report have same feature with example</w:t>
            </w:r>
          </w:p>
        </w:tc>
      </w:tr>
      <w:tr w:rsidR="004844DE" w:rsidRPr="00A42300" w14:paraId="09ADD66B" w14:textId="77777777" w:rsidTr="0056375E">
        <w:trPr>
          <w:jc w:val="center"/>
        </w:trPr>
        <w:tc>
          <w:tcPr>
            <w:tcW w:w="838" w:type="dxa"/>
          </w:tcPr>
          <w:p w14:paraId="05E681E2" w14:textId="77777777" w:rsidR="004844DE" w:rsidRPr="00A42300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771171DF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734A6FBF" w14:textId="7EB09FA8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report have same feature with example</w:t>
            </w:r>
          </w:p>
        </w:tc>
      </w:tr>
      <w:tr w:rsidR="004844DE" w:rsidRPr="00A42300" w14:paraId="1167DA2E" w14:textId="77777777" w:rsidTr="0056375E">
        <w:trPr>
          <w:jc w:val="center"/>
        </w:trPr>
        <w:tc>
          <w:tcPr>
            <w:tcW w:w="838" w:type="dxa"/>
          </w:tcPr>
          <w:p w14:paraId="6D078D3A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55C1D96A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getAll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08BE8E5A" w14:textId="2039706A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report</w:t>
            </w:r>
          </w:p>
        </w:tc>
      </w:tr>
      <w:tr w:rsidR="004844DE" w:rsidRPr="00A42300" w14:paraId="7C096C23" w14:textId="77777777" w:rsidTr="0056375E">
        <w:trPr>
          <w:jc w:val="center"/>
        </w:trPr>
        <w:tc>
          <w:tcPr>
            <w:tcW w:w="838" w:type="dxa"/>
          </w:tcPr>
          <w:p w14:paraId="5829D520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57E2123A" w14:textId="77777777" w:rsidR="004844DE" w:rsidRPr="004A445C" w:rsidRDefault="004844DE" w:rsidP="004844DE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16E2209A" w14:textId="77D4C235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report</w:t>
            </w:r>
          </w:p>
        </w:tc>
      </w:tr>
      <w:tr w:rsidR="004844DE" w:rsidRPr="00A42300" w14:paraId="7FF99C01" w14:textId="77777777" w:rsidTr="0056375E">
        <w:trPr>
          <w:jc w:val="center"/>
        </w:trPr>
        <w:tc>
          <w:tcPr>
            <w:tcW w:w="838" w:type="dxa"/>
          </w:tcPr>
          <w:p w14:paraId="108683C3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7</w:t>
            </w:r>
          </w:p>
        </w:tc>
        <w:tc>
          <w:tcPr>
            <w:tcW w:w="2937" w:type="dxa"/>
          </w:tcPr>
          <w:p w14:paraId="13798BDC" w14:textId="77777777" w:rsidR="004844DE" w:rsidRPr="004A445C" w:rsidRDefault="004844DE" w:rsidP="004844DE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38F73D5B" w14:textId="72CF2FCE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report</w:t>
            </w:r>
          </w:p>
        </w:tc>
      </w:tr>
      <w:tr w:rsidR="004844DE" w:rsidRPr="00A42300" w14:paraId="3E42108C" w14:textId="77777777" w:rsidTr="0056375E">
        <w:trPr>
          <w:jc w:val="center"/>
        </w:trPr>
        <w:tc>
          <w:tcPr>
            <w:tcW w:w="838" w:type="dxa"/>
          </w:tcPr>
          <w:p w14:paraId="25E2CB4D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089E030C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getCount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30E78E12" w14:textId="273DE98E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report in database</w:t>
            </w:r>
          </w:p>
        </w:tc>
      </w:tr>
      <w:tr w:rsidR="004844DE" w:rsidRPr="00A42300" w14:paraId="7B3F2D11" w14:textId="77777777" w:rsidTr="0056375E">
        <w:trPr>
          <w:jc w:val="center"/>
        </w:trPr>
        <w:tc>
          <w:tcPr>
            <w:tcW w:w="838" w:type="dxa"/>
          </w:tcPr>
          <w:p w14:paraId="078193B2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110BB60F" w14:textId="77777777" w:rsidR="004844DE" w:rsidRDefault="004844DE" w:rsidP="004844DE">
            <w:pPr>
              <w:ind w:left="0"/>
            </w:pPr>
            <w:proofErr w:type="spellStart"/>
            <w:r w:rsidRPr="004A445C">
              <w:t>executeSql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09541F3D" w14:textId="5DA37379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the reports execute by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sql</w:t>
            </w:r>
            <w:proofErr w:type="spellEnd"/>
          </w:p>
        </w:tc>
      </w:tr>
    </w:tbl>
    <w:p w14:paraId="41B0D113" w14:textId="77777777" w:rsidR="00A95DAD" w:rsidRPr="00080663" w:rsidRDefault="00A95DAD" w:rsidP="00A95DAD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6" w:name="_Toc458058354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HibernateUserDao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6"/>
    </w:p>
    <w:p w14:paraId="37518EF5" w14:textId="77777777" w:rsidR="00A95DAD" w:rsidRPr="00A42300" w:rsidRDefault="00A95DAD" w:rsidP="00A95DAD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1053"/>
        <w:gridCol w:w="900"/>
        <w:gridCol w:w="3193"/>
      </w:tblGrid>
      <w:tr w:rsidR="00A95DAD" w:rsidRPr="00A42300" w14:paraId="333C5B09" w14:textId="77777777" w:rsidTr="0056375E">
        <w:trPr>
          <w:jc w:val="center"/>
        </w:trPr>
        <w:tc>
          <w:tcPr>
            <w:tcW w:w="524" w:type="dxa"/>
            <w:shd w:val="clear" w:color="auto" w:fill="92D050"/>
          </w:tcPr>
          <w:p w14:paraId="4EE62AAA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14:paraId="6EFF978B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5E659CE4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7B40B828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7CE5D4DB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93" w:type="dxa"/>
            <w:shd w:val="clear" w:color="auto" w:fill="92D050"/>
          </w:tcPr>
          <w:p w14:paraId="1823DF5B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A95DAD" w:rsidRPr="00A42300" w14:paraId="2E84B900" w14:textId="77777777" w:rsidTr="0056375E">
        <w:trPr>
          <w:jc w:val="center"/>
        </w:trPr>
        <w:tc>
          <w:tcPr>
            <w:tcW w:w="524" w:type="dxa"/>
          </w:tcPr>
          <w:p w14:paraId="2D7D2BDB" w14:textId="77777777" w:rsidR="00A95DAD" w:rsidRPr="00A42300" w:rsidRDefault="00A95DAD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36084441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14:paraId="762F4754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14:paraId="0ED059EE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14:paraId="6A16AF0A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93" w:type="dxa"/>
          </w:tcPr>
          <w:p w14:paraId="0345F997" w14:textId="77777777" w:rsidR="00A95DAD" w:rsidRPr="00A42300" w:rsidRDefault="00A95DAD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4B9EFBF" w14:textId="77777777" w:rsidR="00A95DAD" w:rsidRPr="00A42300" w:rsidRDefault="00A95DAD" w:rsidP="00A95DAD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A95DAD" w:rsidRPr="00A42300" w14:paraId="2C59F958" w14:textId="77777777" w:rsidTr="006F01DB">
        <w:trPr>
          <w:trHeight w:val="630"/>
          <w:jc w:val="center"/>
        </w:trPr>
        <w:tc>
          <w:tcPr>
            <w:tcW w:w="838" w:type="dxa"/>
            <w:shd w:val="clear" w:color="auto" w:fill="92D050"/>
          </w:tcPr>
          <w:p w14:paraId="5C2F4C73" w14:textId="77777777" w:rsidR="00A95DAD" w:rsidRPr="00620129" w:rsidRDefault="00A95DAD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D94BE5B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E577615" w14:textId="77777777" w:rsidR="00A95DAD" w:rsidRPr="00620129" w:rsidRDefault="00A95DAD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844DE" w:rsidRPr="00A42300" w14:paraId="4DD2AB23" w14:textId="77777777" w:rsidTr="0056375E">
        <w:trPr>
          <w:jc w:val="center"/>
        </w:trPr>
        <w:tc>
          <w:tcPr>
            <w:tcW w:w="838" w:type="dxa"/>
          </w:tcPr>
          <w:p w14:paraId="12BF663C" w14:textId="77777777" w:rsidR="004844DE" w:rsidRPr="00A42300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3C1C74A" w14:textId="77777777" w:rsidR="004844DE" w:rsidRPr="004A445C" w:rsidRDefault="004844DE" w:rsidP="004844DE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4C074443" w14:textId="324A455A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an account to database</w:t>
            </w:r>
          </w:p>
        </w:tc>
      </w:tr>
      <w:tr w:rsidR="004844DE" w:rsidRPr="00A42300" w14:paraId="5E31E69B" w14:textId="77777777" w:rsidTr="0056375E">
        <w:trPr>
          <w:jc w:val="center"/>
        </w:trPr>
        <w:tc>
          <w:tcPr>
            <w:tcW w:w="838" w:type="dxa"/>
          </w:tcPr>
          <w:p w14:paraId="25FC2DAA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5670A554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findById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3A8367CD" w14:textId="248A748D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an account by its id</w:t>
            </w:r>
          </w:p>
        </w:tc>
      </w:tr>
      <w:tr w:rsidR="004844DE" w:rsidRPr="00A42300" w14:paraId="1DB06435" w14:textId="77777777" w:rsidTr="0056375E">
        <w:trPr>
          <w:jc w:val="center"/>
        </w:trPr>
        <w:tc>
          <w:tcPr>
            <w:tcW w:w="838" w:type="dxa"/>
          </w:tcPr>
          <w:p w14:paraId="3B68BEEC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3C712BD1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5CAAC0B9" w14:textId="75B7BDD8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account have same feature with example</w:t>
            </w:r>
          </w:p>
        </w:tc>
      </w:tr>
      <w:tr w:rsidR="004844DE" w:rsidRPr="00A42300" w14:paraId="441296FF" w14:textId="77777777" w:rsidTr="0056375E">
        <w:trPr>
          <w:jc w:val="center"/>
        </w:trPr>
        <w:tc>
          <w:tcPr>
            <w:tcW w:w="838" w:type="dxa"/>
          </w:tcPr>
          <w:p w14:paraId="1301076B" w14:textId="77777777" w:rsidR="004844DE" w:rsidRPr="00A42300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29865642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21A7F945" w14:textId="4C2031B7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account have same feature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with example</w:t>
            </w:r>
          </w:p>
        </w:tc>
      </w:tr>
      <w:tr w:rsidR="004844DE" w:rsidRPr="00A42300" w14:paraId="7E46AEAC" w14:textId="77777777" w:rsidTr="0056375E">
        <w:trPr>
          <w:jc w:val="center"/>
        </w:trPr>
        <w:tc>
          <w:tcPr>
            <w:tcW w:w="838" w:type="dxa"/>
          </w:tcPr>
          <w:p w14:paraId="183780B1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2450C7CA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getAll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4A0D60C8" w14:textId="0CBA1525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account</w:t>
            </w:r>
          </w:p>
        </w:tc>
      </w:tr>
      <w:tr w:rsidR="004844DE" w:rsidRPr="00A42300" w14:paraId="3D7B8353" w14:textId="77777777" w:rsidTr="0056375E">
        <w:trPr>
          <w:jc w:val="center"/>
        </w:trPr>
        <w:tc>
          <w:tcPr>
            <w:tcW w:w="838" w:type="dxa"/>
          </w:tcPr>
          <w:p w14:paraId="78A7EA67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5CD85D3D" w14:textId="77777777" w:rsidR="004844DE" w:rsidRPr="004A445C" w:rsidRDefault="004844DE" w:rsidP="004844DE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737DD5AF" w14:textId="302FF117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an account</w:t>
            </w:r>
          </w:p>
        </w:tc>
      </w:tr>
      <w:tr w:rsidR="004844DE" w:rsidRPr="00A42300" w14:paraId="5DD50A12" w14:textId="77777777" w:rsidTr="0056375E">
        <w:trPr>
          <w:jc w:val="center"/>
        </w:trPr>
        <w:tc>
          <w:tcPr>
            <w:tcW w:w="838" w:type="dxa"/>
          </w:tcPr>
          <w:p w14:paraId="4669DE98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668D4615" w14:textId="77777777" w:rsidR="004844DE" w:rsidRPr="004A445C" w:rsidRDefault="004844DE" w:rsidP="004844DE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54C67DCD" w14:textId="601EFB48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an account</w:t>
            </w:r>
          </w:p>
        </w:tc>
      </w:tr>
      <w:tr w:rsidR="004844DE" w:rsidRPr="00A42300" w14:paraId="181866B5" w14:textId="77777777" w:rsidTr="0056375E">
        <w:trPr>
          <w:jc w:val="center"/>
        </w:trPr>
        <w:tc>
          <w:tcPr>
            <w:tcW w:w="838" w:type="dxa"/>
          </w:tcPr>
          <w:p w14:paraId="50F04442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2C776B26" w14:textId="77777777" w:rsidR="004844DE" w:rsidRPr="004A445C" w:rsidRDefault="004844DE" w:rsidP="004844DE">
            <w:pPr>
              <w:ind w:left="0"/>
            </w:pPr>
            <w:proofErr w:type="spellStart"/>
            <w:r w:rsidRPr="004A445C">
              <w:t>getCount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7C565C1B" w14:textId="12D6A437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account in database</w:t>
            </w:r>
          </w:p>
        </w:tc>
      </w:tr>
      <w:tr w:rsidR="004844DE" w:rsidRPr="00A42300" w14:paraId="735AE7A6" w14:textId="77777777" w:rsidTr="0056375E">
        <w:trPr>
          <w:jc w:val="center"/>
        </w:trPr>
        <w:tc>
          <w:tcPr>
            <w:tcW w:w="838" w:type="dxa"/>
          </w:tcPr>
          <w:p w14:paraId="7B28DAA2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6958717C" w14:textId="77777777" w:rsidR="004844DE" w:rsidRDefault="004844DE" w:rsidP="004844DE">
            <w:pPr>
              <w:ind w:left="0"/>
            </w:pPr>
            <w:proofErr w:type="spellStart"/>
            <w:r w:rsidRPr="004A445C">
              <w:t>executeSql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01068CF9" w14:textId="2CB5B8AF" w:rsidR="004844DE" w:rsidRPr="00A42300" w:rsidRDefault="006F01DB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the accounts execute by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sql</w:t>
            </w:r>
            <w:proofErr w:type="spellEnd"/>
          </w:p>
        </w:tc>
      </w:tr>
    </w:tbl>
    <w:p w14:paraId="58BF468F" w14:textId="0DE07604" w:rsidR="001B5EC0" w:rsidRPr="00080663" w:rsidRDefault="001B5EC0" w:rsidP="001B5EC0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7" w:name="_Toc458058355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</w:t>
      </w:r>
      <w:r>
        <w:rPr>
          <w:rFonts w:ascii="Times New Roman" w:hAnsi="Times New Roman" w:cs="Times New Roman"/>
          <w:sz w:val="22"/>
          <w:szCs w:val="22"/>
        </w:rPr>
        <w:t>Answer</w:t>
      </w:r>
      <w:r w:rsidRPr="00A95DAD">
        <w:rPr>
          <w:rFonts w:ascii="Times New Roman" w:hAnsi="Times New Roman" w:cs="Times New Roman"/>
          <w:sz w:val="22"/>
          <w:szCs w:val="22"/>
          <w:lang w:val="vi-VN"/>
        </w:rPr>
        <w:t>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</w:p>
    <w:p w14:paraId="3D02B09E" w14:textId="77777777" w:rsidR="001B5EC0" w:rsidRPr="00A42300" w:rsidRDefault="001B5EC0" w:rsidP="001B5EC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1053"/>
        <w:gridCol w:w="900"/>
        <w:gridCol w:w="3193"/>
      </w:tblGrid>
      <w:tr w:rsidR="001B5EC0" w:rsidRPr="00A42300" w14:paraId="3508D148" w14:textId="77777777" w:rsidTr="001B5EC0">
        <w:trPr>
          <w:jc w:val="center"/>
        </w:trPr>
        <w:tc>
          <w:tcPr>
            <w:tcW w:w="524" w:type="dxa"/>
            <w:shd w:val="clear" w:color="auto" w:fill="92D050"/>
          </w:tcPr>
          <w:p w14:paraId="2B3E80FB" w14:textId="77777777" w:rsidR="001B5EC0" w:rsidRPr="00620129" w:rsidRDefault="001B5EC0" w:rsidP="001B5EC0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14:paraId="17E6E006" w14:textId="77777777" w:rsidR="001B5EC0" w:rsidRPr="00620129" w:rsidRDefault="001B5EC0" w:rsidP="001B5EC0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0F2CFA8F" w14:textId="77777777" w:rsidR="001B5EC0" w:rsidRPr="00620129" w:rsidRDefault="001B5EC0" w:rsidP="001B5EC0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4B94F227" w14:textId="77777777" w:rsidR="001B5EC0" w:rsidRPr="00620129" w:rsidRDefault="001B5EC0" w:rsidP="001B5EC0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2C1A9078" w14:textId="77777777" w:rsidR="001B5EC0" w:rsidRPr="00620129" w:rsidRDefault="001B5EC0" w:rsidP="001B5EC0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93" w:type="dxa"/>
            <w:shd w:val="clear" w:color="auto" w:fill="92D050"/>
          </w:tcPr>
          <w:p w14:paraId="12251E51" w14:textId="77777777" w:rsidR="001B5EC0" w:rsidRPr="00620129" w:rsidRDefault="001B5EC0" w:rsidP="001B5EC0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B5EC0" w:rsidRPr="00A42300" w14:paraId="191AB071" w14:textId="77777777" w:rsidTr="001B5EC0">
        <w:trPr>
          <w:jc w:val="center"/>
        </w:trPr>
        <w:tc>
          <w:tcPr>
            <w:tcW w:w="524" w:type="dxa"/>
          </w:tcPr>
          <w:p w14:paraId="2E51986A" w14:textId="77777777" w:rsidR="001B5EC0" w:rsidRPr="00A42300" w:rsidRDefault="001B5EC0" w:rsidP="001B5EC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0B50EB82" w14:textId="77777777" w:rsidR="001B5EC0" w:rsidRPr="00A42300" w:rsidRDefault="001B5EC0" w:rsidP="001B5EC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14:paraId="3A679B44" w14:textId="77777777" w:rsidR="001B5EC0" w:rsidRPr="00A42300" w:rsidRDefault="001B5EC0" w:rsidP="001B5EC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14:paraId="33BC4CA8" w14:textId="77777777" w:rsidR="001B5EC0" w:rsidRPr="00A42300" w:rsidRDefault="001B5EC0" w:rsidP="001B5EC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14:paraId="59D59169" w14:textId="77777777" w:rsidR="001B5EC0" w:rsidRPr="00A42300" w:rsidRDefault="001B5EC0" w:rsidP="001B5EC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93" w:type="dxa"/>
          </w:tcPr>
          <w:p w14:paraId="713854D0" w14:textId="77777777" w:rsidR="001B5EC0" w:rsidRPr="00A42300" w:rsidRDefault="001B5EC0" w:rsidP="001B5EC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FEFA2B6" w14:textId="77777777" w:rsidR="001B5EC0" w:rsidRPr="00A42300" w:rsidRDefault="001B5EC0" w:rsidP="001B5EC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lastRenderedPageBreak/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1B5EC0" w:rsidRPr="00A42300" w14:paraId="7AF4F79D" w14:textId="77777777" w:rsidTr="001B5EC0">
        <w:trPr>
          <w:trHeight w:val="630"/>
          <w:jc w:val="center"/>
        </w:trPr>
        <w:tc>
          <w:tcPr>
            <w:tcW w:w="838" w:type="dxa"/>
            <w:shd w:val="clear" w:color="auto" w:fill="92D050"/>
          </w:tcPr>
          <w:p w14:paraId="1741FAC9" w14:textId="77777777" w:rsidR="001B5EC0" w:rsidRPr="00620129" w:rsidRDefault="001B5EC0" w:rsidP="001B5EC0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593E9C40" w14:textId="77777777" w:rsidR="001B5EC0" w:rsidRPr="00620129" w:rsidRDefault="001B5EC0" w:rsidP="001B5EC0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1FD3C09" w14:textId="77777777" w:rsidR="001B5EC0" w:rsidRPr="00620129" w:rsidRDefault="001B5EC0" w:rsidP="001B5EC0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B5EC0" w:rsidRPr="00A42300" w14:paraId="6C358B70" w14:textId="77777777" w:rsidTr="001B5EC0">
        <w:trPr>
          <w:jc w:val="center"/>
        </w:trPr>
        <w:tc>
          <w:tcPr>
            <w:tcW w:w="838" w:type="dxa"/>
          </w:tcPr>
          <w:p w14:paraId="22CC33C7" w14:textId="77777777" w:rsidR="001B5EC0" w:rsidRPr="00A42300" w:rsidRDefault="001B5EC0" w:rsidP="001B5EC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0EEB28F2" w14:textId="77777777" w:rsidR="001B5EC0" w:rsidRPr="004A445C" w:rsidRDefault="001B5EC0" w:rsidP="001B5EC0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6E8E829C" w14:textId="0EE6FB4A" w:rsidR="001B5EC0" w:rsidRPr="00A42300" w:rsidRDefault="001B5EC0" w:rsidP="001B5EC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an answer to database</w:t>
            </w:r>
          </w:p>
        </w:tc>
      </w:tr>
      <w:tr w:rsidR="001B5EC0" w:rsidRPr="00A42300" w14:paraId="718D4BA7" w14:textId="77777777" w:rsidTr="001B5EC0">
        <w:trPr>
          <w:jc w:val="center"/>
        </w:trPr>
        <w:tc>
          <w:tcPr>
            <w:tcW w:w="838" w:type="dxa"/>
          </w:tcPr>
          <w:p w14:paraId="5D332FC3" w14:textId="77777777" w:rsidR="001B5EC0" w:rsidRDefault="001B5EC0" w:rsidP="001B5EC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0FBC3139" w14:textId="77777777" w:rsidR="001B5EC0" w:rsidRPr="004A445C" w:rsidRDefault="001B5EC0" w:rsidP="001B5EC0">
            <w:pPr>
              <w:ind w:left="0"/>
            </w:pPr>
            <w:proofErr w:type="spellStart"/>
            <w:r w:rsidRPr="004A445C">
              <w:t>findById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41B901F8" w14:textId="6A2B9F1E" w:rsidR="001B5EC0" w:rsidRPr="00A42300" w:rsidRDefault="001B5EC0" w:rsidP="001B5EC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an answer by its id</w:t>
            </w:r>
          </w:p>
        </w:tc>
      </w:tr>
      <w:tr w:rsidR="001B5EC0" w:rsidRPr="00A42300" w14:paraId="363E81CE" w14:textId="77777777" w:rsidTr="001B5EC0">
        <w:trPr>
          <w:jc w:val="center"/>
        </w:trPr>
        <w:tc>
          <w:tcPr>
            <w:tcW w:w="838" w:type="dxa"/>
          </w:tcPr>
          <w:p w14:paraId="549C2739" w14:textId="77777777" w:rsidR="001B5EC0" w:rsidRDefault="001B5EC0" w:rsidP="001B5EC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0599A2BB" w14:textId="77777777" w:rsidR="001B5EC0" w:rsidRPr="004A445C" w:rsidRDefault="001B5EC0" w:rsidP="001B5EC0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72049E6C" w14:textId="39E5FCC2" w:rsidR="001B5EC0" w:rsidRPr="00A42300" w:rsidRDefault="001B5EC0" w:rsidP="001B5EC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answer have same feature with example</w:t>
            </w:r>
          </w:p>
        </w:tc>
      </w:tr>
      <w:tr w:rsidR="001B5EC0" w:rsidRPr="00A42300" w14:paraId="383C44BD" w14:textId="77777777" w:rsidTr="001B5EC0">
        <w:trPr>
          <w:jc w:val="center"/>
        </w:trPr>
        <w:tc>
          <w:tcPr>
            <w:tcW w:w="838" w:type="dxa"/>
          </w:tcPr>
          <w:p w14:paraId="17069D52" w14:textId="77777777" w:rsidR="001B5EC0" w:rsidRPr="00A42300" w:rsidRDefault="001B5EC0" w:rsidP="001B5EC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73CE1253" w14:textId="77777777" w:rsidR="001B5EC0" w:rsidRPr="004A445C" w:rsidRDefault="001B5EC0" w:rsidP="001B5EC0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43A1FB8E" w14:textId="7500A3DB" w:rsidR="001B5EC0" w:rsidRPr="00A42300" w:rsidRDefault="001B5EC0" w:rsidP="001B5EC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answer have same feature with example</w:t>
            </w:r>
          </w:p>
        </w:tc>
      </w:tr>
      <w:tr w:rsidR="001B5EC0" w:rsidRPr="00A42300" w14:paraId="400D7512" w14:textId="77777777" w:rsidTr="001B5EC0">
        <w:trPr>
          <w:jc w:val="center"/>
        </w:trPr>
        <w:tc>
          <w:tcPr>
            <w:tcW w:w="838" w:type="dxa"/>
          </w:tcPr>
          <w:p w14:paraId="7B25CB71" w14:textId="77777777" w:rsidR="001B5EC0" w:rsidRDefault="001B5EC0" w:rsidP="001B5EC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73FAA482" w14:textId="77777777" w:rsidR="001B5EC0" w:rsidRPr="004A445C" w:rsidRDefault="001B5EC0" w:rsidP="001B5EC0">
            <w:pPr>
              <w:ind w:left="0"/>
            </w:pPr>
            <w:proofErr w:type="spellStart"/>
            <w:r w:rsidRPr="004A445C">
              <w:t>getAll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7186162B" w14:textId="3A10B992" w:rsidR="001B5EC0" w:rsidRPr="00A42300" w:rsidRDefault="001B5EC0" w:rsidP="001B5EC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answer</w:t>
            </w:r>
          </w:p>
        </w:tc>
      </w:tr>
      <w:tr w:rsidR="001B5EC0" w:rsidRPr="00A42300" w14:paraId="5271B2FE" w14:textId="77777777" w:rsidTr="001B5EC0">
        <w:trPr>
          <w:jc w:val="center"/>
        </w:trPr>
        <w:tc>
          <w:tcPr>
            <w:tcW w:w="838" w:type="dxa"/>
          </w:tcPr>
          <w:p w14:paraId="5F50FA58" w14:textId="77777777" w:rsidR="001B5EC0" w:rsidRDefault="001B5EC0" w:rsidP="001B5EC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40A0F4C2" w14:textId="77777777" w:rsidR="001B5EC0" w:rsidRPr="004A445C" w:rsidRDefault="001B5EC0" w:rsidP="001B5EC0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79DA9ACD" w14:textId="14F33E5A" w:rsidR="001B5EC0" w:rsidRPr="00A42300" w:rsidRDefault="001B5EC0" w:rsidP="001B5EC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an answer</w:t>
            </w:r>
          </w:p>
        </w:tc>
      </w:tr>
      <w:tr w:rsidR="001B5EC0" w:rsidRPr="00A42300" w14:paraId="7548030A" w14:textId="77777777" w:rsidTr="001B5EC0">
        <w:trPr>
          <w:jc w:val="center"/>
        </w:trPr>
        <w:tc>
          <w:tcPr>
            <w:tcW w:w="838" w:type="dxa"/>
          </w:tcPr>
          <w:p w14:paraId="6EEC9250" w14:textId="77777777" w:rsidR="001B5EC0" w:rsidRDefault="001B5EC0" w:rsidP="001B5EC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04B5F151" w14:textId="77777777" w:rsidR="001B5EC0" w:rsidRPr="004A445C" w:rsidRDefault="001B5EC0" w:rsidP="001B5EC0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52F7536B" w14:textId="23EAFFF5" w:rsidR="001B5EC0" w:rsidRPr="00A42300" w:rsidRDefault="001B5EC0" w:rsidP="001B5EC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an answer</w:t>
            </w:r>
          </w:p>
        </w:tc>
      </w:tr>
      <w:tr w:rsidR="001B5EC0" w:rsidRPr="00A42300" w14:paraId="1E280056" w14:textId="77777777" w:rsidTr="001B5EC0">
        <w:trPr>
          <w:jc w:val="center"/>
        </w:trPr>
        <w:tc>
          <w:tcPr>
            <w:tcW w:w="838" w:type="dxa"/>
          </w:tcPr>
          <w:p w14:paraId="66A9884C" w14:textId="77777777" w:rsidR="001B5EC0" w:rsidRDefault="001B5EC0" w:rsidP="001B5EC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10DEBA95" w14:textId="77777777" w:rsidR="001B5EC0" w:rsidRPr="004A445C" w:rsidRDefault="001B5EC0" w:rsidP="001B5EC0">
            <w:pPr>
              <w:ind w:left="0"/>
            </w:pPr>
            <w:proofErr w:type="spellStart"/>
            <w:r w:rsidRPr="004A445C">
              <w:t>getCount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4BA899FB" w14:textId="50A62804" w:rsidR="001B5EC0" w:rsidRPr="00A42300" w:rsidRDefault="001B5EC0" w:rsidP="001B5EC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answer in database</w:t>
            </w:r>
          </w:p>
        </w:tc>
      </w:tr>
      <w:tr w:rsidR="001B5EC0" w:rsidRPr="00A42300" w14:paraId="659C2BFA" w14:textId="77777777" w:rsidTr="001B5EC0">
        <w:trPr>
          <w:jc w:val="center"/>
        </w:trPr>
        <w:tc>
          <w:tcPr>
            <w:tcW w:w="838" w:type="dxa"/>
          </w:tcPr>
          <w:p w14:paraId="7FA1A806" w14:textId="77777777" w:rsidR="001B5EC0" w:rsidRDefault="001B5EC0" w:rsidP="001B5EC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77B7E4A3" w14:textId="77777777" w:rsidR="001B5EC0" w:rsidRDefault="001B5EC0" w:rsidP="001B5EC0">
            <w:pPr>
              <w:ind w:left="0"/>
            </w:pPr>
            <w:proofErr w:type="spellStart"/>
            <w:r w:rsidRPr="004A445C">
              <w:t>executeSql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64CB4829" w14:textId="44A258B5" w:rsidR="001B5EC0" w:rsidRPr="00A42300" w:rsidRDefault="001B5EC0" w:rsidP="001B5EC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the answer execute by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sql</w:t>
            </w:r>
            <w:proofErr w:type="spellEnd"/>
          </w:p>
        </w:tc>
      </w:tr>
    </w:tbl>
    <w:p w14:paraId="1191393A" w14:textId="38C0E5BC" w:rsidR="001B5EC0" w:rsidRPr="00080663" w:rsidRDefault="001B5EC0" w:rsidP="001B5EC0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1B5EC0">
        <w:rPr>
          <w:rFonts w:ascii="Times New Roman" w:hAnsi="Times New Roman" w:cs="Times New Roman"/>
          <w:sz w:val="22"/>
          <w:szCs w:val="22"/>
          <w:lang w:val="vi-VN"/>
        </w:rPr>
        <w:t>HibernateLuceneDao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</w:p>
    <w:p w14:paraId="0B4D0FBC" w14:textId="77777777" w:rsidR="001B5EC0" w:rsidRPr="00A42300" w:rsidRDefault="001B5EC0" w:rsidP="001B5EC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1053"/>
        <w:gridCol w:w="900"/>
        <w:gridCol w:w="3193"/>
      </w:tblGrid>
      <w:tr w:rsidR="001B5EC0" w:rsidRPr="00A42300" w14:paraId="5E6C4D2A" w14:textId="77777777" w:rsidTr="001B5EC0">
        <w:trPr>
          <w:jc w:val="center"/>
        </w:trPr>
        <w:tc>
          <w:tcPr>
            <w:tcW w:w="524" w:type="dxa"/>
            <w:shd w:val="clear" w:color="auto" w:fill="92D050"/>
          </w:tcPr>
          <w:p w14:paraId="2661527A" w14:textId="77777777" w:rsidR="001B5EC0" w:rsidRPr="00620129" w:rsidRDefault="001B5EC0" w:rsidP="001B5EC0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14:paraId="7EA5C81E" w14:textId="77777777" w:rsidR="001B5EC0" w:rsidRPr="00620129" w:rsidRDefault="001B5EC0" w:rsidP="001B5EC0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38FB10C6" w14:textId="77777777" w:rsidR="001B5EC0" w:rsidRPr="00620129" w:rsidRDefault="001B5EC0" w:rsidP="001B5EC0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12BF48BC" w14:textId="77777777" w:rsidR="001B5EC0" w:rsidRPr="00620129" w:rsidRDefault="001B5EC0" w:rsidP="001B5EC0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4F560EBE" w14:textId="77777777" w:rsidR="001B5EC0" w:rsidRPr="00620129" w:rsidRDefault="001B5EC0" w:rsidP="001B5EC0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93" w:type="dxa"/>
            <w:shd w:val="clear" w:color="auto" w:fill="92D050"/>
          </w:tcPr>
          <w:p w14:paraId="33805C93" w14:textId="77777777" w:rsidR="001B5EC0" w:rsidRPr="00620129" w:rsidRDefault="001B5EC0" w:rsidP="001B5EC0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B5EC0" w:rsidRPr="00A42300" w14:paraId="4698F892" w14:textId="77777777" w:rsidTr="001B5EC0">
        <w:trPr>
          <w:jc w:val="center"/>
        </w:trPr>
        <w:tc>
          <w:tcPr>
            <w:tcW w:w="524" w:type="dxa"/>
          </w:tcPr>
          <w:p w14:paraId="7BD93552" w14:textId="77777777" w:rsidR="001B5EC0" w:rsidRPr="00A42300" w:rsidRDefault="001B5EC0" w:rsidP="001B5EC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56DF8EA9" w14:textId="77777777" w:rsidR="001B5EC0" w:rsidRPr="00A42300" w:rsidRDefault="001B5EC0" w:rsidP="001B5EC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14:paraId="5970DD9B" w14:textId="77777777" w:rsidR="001B5EC0" w:rsidRPr="00A42300" w:rsidRDefault="001B5EC0" w:rsidP="001B5EC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14:paraId="59F278F2" w14:textId="77777777" w:rsidR="001B5EC0" w:rsidRPr="00A42300" w:rsidRDefault="001B5EC0" w:rsidP="001B5EC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14:paraId="4616BC7F" w14:textId="77777777" w:rsidR="001B5EC0" w:rsidRPr="00A42300" w:rsidRDefault="001B5EC0" w:rsidP="001B5EC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93" w:type="dxa"/>
          </w:tcPr>
          <w:p w14:paraId="714A3325" w14:textId="77777777" w:rsidR="001B5EC0" w:rsidRPr="00A42300" w:rsidRDefault="001B5EC0" w:rsidP="001B5EC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584C2B1" w14:textId="77777777" w:rsidR="001B5EC0" w:rsidRPr="00A42300" w:rsidRDefault="001B5EC0" w:rsidP="001B5EC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1B5EC0" w:rsidRPr="00A42300" w14:paraId="2C1426EF" w14:textId="77777777" w:rsidTr="001B5EC0">
        <w:trPr>
          <w:trHeight w:val="630"/>
          <w:jc w:val="center"/>
        </w:trPr>
        <w:tc>
          <w:tcPr>
            <w:tcW w:w="838" w:type="dxa"/>
            <w:shd w:val="clear" w:color="auto" w:fill="92D050"/>
          </w:tcPr>
          <w:p w14:paraId="012DEF59" w14:textId="77777777" w:rsidR="001B5EC0" w:rsidRPr="00620129" w:rsidRDefault="001B5EC0" w:rsidP="001B5EC0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5A43E44D" w14:textId="77777777" w:rsidR="001B5EC0" w:rsidRPr="00620129" w:rsidRDefault="001B5EC0" w:rsidP="001B5EC0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799A35F0" w14:textId="77777777" w:rsidR="001B5EC0" w:rsidRPr="00620129" w:rsidRDefault="001B5EC0" w:rsidP="001B5EC0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B5EC0" w:rsidRPr="00A42300" w14:paraId="5C3B2FC4" w14:textId="77777777" w:rsidTr="001B5EC0">
        <w:trPr>
          <w:jc w:val="center"/>
        </w:trPr>
        <w:tc>
          <w:tcPr>
            <w:tcW w:w="838" w:type="dxa"/>
          </w:tcPr>
          <w:p w14:paraId="1C266449" w14:textId="77777777" w:rsidR="001B5EC0" w:rsidRPr="00A42300" w:rsidRDefault="001B5EC0" w:rsidP="001B5EC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07E2069C" w14:textId="4245A2DD" w:rsidR="001B5EC0" w:rsidRPr="004A445C" w:rsidRDefault="001B5EC0" w:rsidP="001B5EC0">
            <w:pPr>
              <w:ind w:left="0"/>
            </w:pPr>
            <w:commentRangeStart w:id="78"/>
            <w:proofErr w:type="spellStart"/>
            <w:r w:rsidRPr="001B5EC0">
              <w:t>luceneModel</w:t>
            </w:r>
            <w:commentRangeEnd w:id="78"/>
            <w:proofErr w:type="spellEnd"/>
            <w:r>
              <w:rPr>
                <w:rStyle w:val="CommentReference"/>
                <w:bCs w:val="0"/>
                <w:noProof/>
                <w:lang w:val="en-GB"/>
              </w:rPr>
              <w:commentReference w:id="78"/>
            </w:r>
            <w:r>
              <w:t>()</w:t>
            </w:r>
          </w:p>
        </w:tc>
        <w:tc>
          <w:tcPr>
            <w:tcW w:w="4476" w:type="dxa"/>
            <w:shd w:val="clear" w:color="auto" w:fill="9CC2E5" w:themeFill="accent1" w:themeFillTint="99"/>
          </w:tcPr>
          <w:p w14:paraId="05244A18" w14:textId="0485C0F8" w:rsidR="001B5EC0" w:rsidRPr="00A42300" w:rsidRDefault="001B5EC0" w:rsidP="001B5EC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7E2896F" w14:textId="77777777" w:rsidR="001B5EC0" w:rsidRPr="001B5EC0" w:rsidRDefault="001B5EC0" w:rsidP="001B5EC0"/>
    <w:p w14:paraId="0175B82E" w14:textId="77777777" w:rsidR="00290D2A" w:rsidRPr="00A42300" w:rsidRDefault="00290D2A" w:rsidP="00290D2A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A42300">
        <w:rPr>
          <w:rFonts w:ascii="Times New Roman" w:hAnsi="Times New Roman" w:cs="Times New Roman"/>
          <w:sz w:val="22"/>
          <w:szCs w:val="22"/>
        </w:rPr>
        <w:lastRenderedPageBreak/>
        <w:t>Sequence diagram</w:t>
      </w:r>
      <w:bookmarkEnd w:id="77"/>
    </w:p>
    <w:p w14:paraId="1C2778E2" w14:textId="77777777" w:rsidR="00290D2A" w:rsidRPr="00A42300" w:rsidRDefault="00375B6B" w:rsidP="00290D2A">
      <w:pPr>
        <w:pStyle w:val="Heading2"/>
        <w:rPr>
          <w:rFonts w:ascii="Times New Roman" w:hAnsi="Times New Roman" w:cs="Times New Roman"/>
          <w:i w:val="0"/>
        </w:rPr>
      </w:pPr>
      <w:bookmarkStart w:id="79" w:name="_Toc458058356"/>
      <w:proofErr w:type="spellStart"/>
      <w:proofErr w:type="gramStart"/>
      <w:r>
        <w:rPr>
          <w:rFonts w:ascii="Times New Roman" w:hAnsi="Times New Roman" w:cs="Times New Roman"/>
          <w:i w:val="0"/>
        </w:rPr>
        <w:t>core.exception</w:t>
      </w:r>
      <w:proofErr w:type="spellEnd"/>
      <w:proofErr w:type="gramEnd"/>
      <w:r w:rsidRPr="00A42300">
        <w:rPr>
          <w:rFonts w:ascii="Times New Roman" w:hAnsi="Times New Roman" w:cs="Times New Roman"/>
          <w:i w:val="0"/>
        </w:rPr>
        <w:t xml:space="preserve"> </w:t>
      </w:r>
      <w:r w:rsidR="00290D2A" w:rsidRPr="00A42300">
        <w:rPr>
          <w:rFonts w:ascii="Times New Roman" w:hAnsi="Times New Roman" w:cs="Times New Roman"/>
          <w:i w:val="0"/>
        </w:rPr>
        <w:t>Package</w:t>
      </w:r>
      <w:bookmarkEnd w:id="79"/>
    </w:p>
    <w:p w14:paraId="3155241C" w14:textId="2246E6E8" w:rsidR="00290D2A" w:rsidRPr="00A42300" w:rsidRDefault="001B5EC0" w:rsidP="00290D2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80" w:name="_Toc458058357"/>
      <w:r w:rsidRPr="001B5EC0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76672" behindDoc="0" locked="0" layoutInCell="1" allowOverlap="1" wp14:anchorId="1B54A884" wp14:editId="56015AC8">
            <wp:simplePos x="0" y="0"/>
            <wp:positionH relativeFrom="margin">
              <wp:posOffset>-609600</wp:posOffset>
            </wp:positionH>
            <wp:positionV relativeFrom="paragraph">
              <wp:posOffset>313690</wp:posOffset>
            </wp:positionV>
            <wp:extent cx="6362700" cy="3453130"/>
            <wp:effectExtent l="0" t="0" r="0" b="0"/>
            <wp:wrapTopAndBottom/>
            <wp:docPr id="6" name="Picture 6" descr="C:\Users\CuHo\Desktop\Exce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Ho\Desktop\Exceptio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D2A"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80"/>
    </w:p>
    <w:p w14:paraId="2A571962" w14:textId="3C4AF287" w:rsidR="00290D2A" w:rsidRPr="00A42300" w:rsidRDefault="00290D2A" w:rsidP="00290D2A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6A758034" w14:textId="77777777" w:rsidR="00290D2A" w:rsidRPr="00A42300" w:rsidRDefault="00290D2A" w:rsidP="00290D2A">
      <w:pPr>
        <w:ind w:left="1440" w:firstLine="720"/>
        <w:rPr>
          <w:rFonts w:ascii="Times New Roman" w:hAnsi="Times New Roman" w:cs="Times New Roman"/>
          <w:b/>
          <w:i/>
          <w:sz w:val="22"/>
          <w:szCs w:val="22"/>
        </w:rPr>
      </w:pPr>
      <w:r w:rsidRPr="00A42300">
        <w:rPr>
          <w:rFonts w:ascii="Times New Roman" w:hAnsi="Times New Roman" w:cs="Times New Roman"/>
          <w:b/>
          <w:i/>
          <w:sz w:val="22"/>
          <w:szCs w:val="22"/>
        </w:rPr>
        <w:t xml:space="preserve">Figure 4: Class diagram Practice </w:t>
      </w:r>
      <w:proofErr w:type="spellStart"/>
      <w:r w:rsidR="00902488">
        <w:rPr>
          <w:rFonts w:ascii="Times New Roman" w:hAnsi="Times New Roman" w:cs="Times New Roman"/>
          <w:b/>
          <w:i/>
          <w:sz w:val="22"/>
          <w:szCs w:val="22"/>
        </w:rPr>
        <w:t>core.exception</w:t>
      </w:r>
      <w:proofErr w:type="spellEnd"/>
      <w:r w:rsidRPr="00A42300">
        <w:rPr>
          <w:rFonts w:ascii="Times New Roman" w:hAnsi="Times New Roman" w:cs="Times New Roman"/>
          <w:b/>
          <w:i/>
          <w:sz w:val="22"/>
          <w:szCs w:val="22"/>
        </w:rPr>
        <w:t xml:space="preserve"> 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8"/>
        <w:gridCol w:w="2867"/>
        <w:gridCol w:w="4776"/>
      </w:tblGrid>
      <w:tr w:rsidR="00290D2A" w:rsidRPr="00A42300" w14:paraId="4059DF82" w14:textId="77777777" w:rsidTr="00902488">
        <w:tc>
          <w:tcPr>
            <w:tcW w:w="611" w:type="dxa"/>
            <w:shd w:val="clear" w:color="auto" w:fill="92D050"/>
          </w:tcPr>
          <w:p w14:paraId="38C44AE8" w14:textId="77777777" w:rsidR="00290D2A" w:rsidRPr="00FA5E9E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770" w:type="dxa"/>
            <w:shd w:val="clear" w:color="auto" w:fill="92D050"/>
          </w:tcPr>
          <w:p w14:paraId="5D7A79C0" w14:textId="77777777" w:rsidR="00290D2A" w:rsidRPr="00FA5E9E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870" w:type="dxa"/>
            <w:shd w:val="clear" w:color="auto" w:fill="92D050"/>
          </w:tcPr>
          <w:p w14:paraId="3E9DA1ED" w14:textId="77777777" w:rsidR="00290D2A" w:rsidRPr="00FA5E9E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02488" w:rsidRPr="00A42300" w14:paraId="3B19EE26" w14:textId="77777777" w:rsidTr="00902488">
        <w:tc>
          <w:tcPr>
            <w:tcW w:w="611" w:type="dxa"/>
          </w:tcPr>
          <w:p w14:paraId="52E052F8" w14:textId="77777777" w:rsidR="00902488" w:rsidRPr="00A42300" w:rsidRDefault="00902488" w:rsidP="0090248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770" w:type="dxa"/>
          </w:tcPr>
          <w:p w14:paraId="02DBDEA5" w14:textId="77777777" w:rsidR="00902488" w:rsidRPr="00CF1A82" w:rsidRDefault="00902488" w:rsidP="00902488">
            <w:pPr>
              <w:ind w:left="0"/>
            </w:pPr>
            <w:proofErr w:type="spellStart"/>
            <w:r w:rsidRPr="00CF1A82">
              <w:t>CorruptedFormException</w:t>
            </w:r>
            <w:proofErr w:type="spellEnd"/>
          </w:p>
        </w:tc>
        <w:tc>
          <w:tcPr>
            <w:tcW w:w="4870" w:type="dxa"/>
          </w:tcPr>
          <w:p w14:paraId="47F91EA8" w14:textId="4E810BE1" w:rsidR="00902488" w:rsidRPr="00A42300" w:rsidRDefault="006F01DB" w:rsidP="0090248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Corrupted form exception</w:t>
            </w:r>
          </w:p>
        </w:tc>
      </w:tr>
      <w:tr w:rsidR="00902488" w:rsidRPr="00A42300" w14:paraId="2761C527" w14:textId="77777777" w:rsidTr="00902488">
        <w:tc>
          <w:tcPr>
            <w:tcW w:w="611" w:type="dxa"/>
          </w:tcPr>
          <w:p w14:paraId="6CD1ED7C" w14:textId="77777777" w:rsidR="00902488" w:rsidRPr="00A42300" w:rsidRDefault="00902488" w:rsidP="0090248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770" w:type="dxa"/>
          </w:tcPr>
          <w:p w14:paraId="4C90AB67" w14:textId="77777777" w:rsidR="00902488" w:rsidRPr="00CF1A82" w:rsidRDefault="00902488" w:rsidP="00902488">
            <w:pPr>
              <w:ind w:left="0"/>
            </w:pPr>
            <w:proofErr w:type="spellStart"/>
            <w:r w:rsidRPr="00CF1A82">
              <w:t>EmailExpectedException</w:t>
            </w:r>
            <w:proofErr w:type="spellEnd"/>
          </w:p>
        </w:tc>
        <w:tc>
          <w:tcPr>
            <w:tcW w:w="4870" w:type="dxa"/>
          </w:tcPr>
          <w:p w14:paraId="650C63E9" w14:textId="04ECCDF2" w:rsidR="00902488" w:rsidRPr="00A42300" w:rsidRDefault="006F01DB" w:rsidP="000F2DD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F2DD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Email expected exception</w:t>
            </w:r>
          </w:p>
        </w:tc>
      </w:tr>
      <w:tr w:rsidR="00902488" w:rsidRPr="00A42300" w14:paraId="3E1F8946" w14:textId="77777777" w:rsidTr="00902488">
        <w:tc>
          <w:tcPr>
            <w:tcW w:w="611" w:type="dxa"/>
          </w:tcPr>
          <w:p w14:paraId="6CD52509" w14:textId="77777777" w:rsidR="00902488" w:rsidRPr="00A42300" w:rsidRDefault="00902488" w:rsidP="0090248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770" w:type="dxa"/>
          </w:tcPr>
          <w:p w14:paraId="47FAA921" w14:textId="77777777" w:rsidR="00902488" w:rsidRPr="00CF1A82" w:rsidRDefault="00902488" w:rsidP="00902488">
            <w:pPr>
              <w:ind w:left="0"/>
            </w:pPr>
            <w:proofErr w:type="spellStart"/>
            <w:r w:rsidRPr="00CF1A82">
              <w:t>InvalidEmailException</w:t>
            </w:r>
            <w:proofErr w:type="spellEnd"/>
          </w:p>
        </w:tc>
        <w:tc>
          <w:tcPr>
            <w:tcW w:w="4870" w:type="dxa"/>
          </w:tcPr>
          <w:p w14:paraId="76372F53" w14:textId="65C9D301" w:rsidR="00902488" w:rsidRPr="00A42300" w:rsidRDefault="006F01DB" w:rsidP="0090248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F2DD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Invalid email exception</w:t>
            </w:r>
          </w:p>
        </w:tc>
      </w:tr>
      <w:tr w:rsidR="00902488" w:rsidRPr="00A42300" w14:paraId="39033F8C" w14:textId="77777777" w:rsidTr="00902488">
        <w:tc>
          <w:tcPr>
            <w:tcW w:w="611" w:type="dxa"/>
          </w:tcPr>
          <w:p w14:paraId="5AE221AA" w14:textId="77777777" w:rsidR="00902488" w:rsidRPr="00A42300" w:rsidRDefault="00902488" w:rsidP="0090248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770" w:type="dxa"/>
          </w:tcPr>
          <w:p w14:paraId="30324B6E" w14:textId="77777777" w:rsidR="00902488" w:rsidRPr="00CF1A82" w:rsidRDefault="00902488" w:rsidP="00902488">
            <w:pPr>
              <w:ind w:left="0"/>
            </w:pPr>
            <w:proofErr w:type="spellStart"/>
            <w:r w:rsidRPr="00CF1A82">
              <w:t>PasswordExpectedException</w:t>
            </w:r>
            <w:proofErr w:type="spellEnd"/>
          </w:p>
        </w:tc>
        <w:tc>
          <w:tcPr>
            <w:tcW w:w="4870" w:type="dxa"/>
          </w:tcPr>
          <w:p w14:paraId="1484782E" w14:textId="3AF92ECA" w:rsidR="00902488" w:rsidRPr="00A42300" w:rsidRDefault="006F01DB" w:rsidP="0090248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F2DD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Password expected exception</w:t>
            </w:r>
          </w:p>
        </w:tc>
      </w:tr>
      <w:tr w:rsidR="00902488" w:rsidRPr="00A42300" w14:paraId="611E6C87" w14:textId="77777777" w:rsidTr="00902488">
        <w:tc>
          <w:tcPr>
            <w:tcW w:w="611" w:type="dxa"/>
          </w:tcPr>
          <w:p w14:paraId="4CA9B899" w14:textId="77777777" w:rsidR="00902488" w:rsidRPr="00A42300" w:rsidRDefault="00902488" w:rsidP="0090248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770" w:type="dxa"/>
          </w:tcPr>
          <w:p w14:paraId="261B9E26" w14:textId="77777777" w:rsidR="00902488" w:rsidRPr="00CF1A82" w:rsidRDefault="00902488" w:rsidP="00902488">
            <w:pPr>
              <w:ind w:left="0"/>
            </w:pPr>
            <w:proofErr w:type="spellStart"/>
            <w:r w:rsidRPr="00CF1A82">
              <w:t>PasswordIncorrectException</w:t>
            </w:r>
            <w:proofErr w:type="spellEnd"/>
          </w:p>
        </w:tc>
        <w:tc>
          <w:tcPr>
            <w:tcW w:w="4870" w:type="dxa"/>
          </w:tcPr>
          <w:p w14:paraId="0C8EE61C" w14:textId="75FAA8A1" w:rsidR="00902488" w:rsidRPr="00A42300" w:rsidRDefault="006F01DB" w:rsidP="0090248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F2DD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Password incorrect exception</w:t>
            </w:r>
          </w:p>
        </w:tc>
      </w:tr>
      <w:tr w:rsidR="00902488" w:rsidRPr="00A42300" w14:paraId="0CC8972C" w14:textId="77777777" w:rsidTr="00902488">
        <w:tc>
          <w:tcPr>
            <w:tcW w:w="611" w:type="dxa"/>
          </w:tcPr>
          <w:p w14:paraId="67366543" w14:textId="0D049C07" w:rsidR="00902488" w:rsidRPr="00A42300" w:rsidRDefault="001B5EC0" w:rsidP="0090248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770" w:type="dxa"/>
          </w:tcPr>
          <w:p w14:paraId="2CD79C99" w14:textId="77777777" w:rsidR="00902488" w:rsidRDefault="00902488" w:rsidP="00902488">
            <w:pPr>
              <w:ind w:left="0"/>
            </w:pPr>
            <w:proofErr w:type="spellStart"/>
            <w:r w:rsidRPr="00CF1A82">
              <w:t>UsernameExpectedException</w:t>
            </w:r>
            <w:proofErr w:type="spellEnd"/>
          </w:p>
        </w:tc>
        <w:tc>
          <w:tcPr>
            <w:tcW w:w="4870" w:type="dxa"/>
          </w:tcPr>
          <w:p w14:paraId="669F6A94" w14:textId="7E65AC38" w:rsidR="00902488" w:rsidRPr="00A42300" w:rsidRDefault="006F01DB" w:rsidP="0090248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F2DD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Username expected exception</w:t>
            </w:r>
          </w:p>
        </w:tc>
      </w:tr>
      <w:tr w:rsidR="001B5EC0" w:rsidRPr="00A42300" w14:paraId="7E8AB6D2" w14:textId="77777777" w:rsidTr="00902488">
        <w:tc>
          <w:tcPr>
            <w:tcW w:w="611" w:type="dxa"/>
          </w:tcPr>
          <w:p w14:paraId="6AFBBD65" w14:textId="2C8C9E49" w:rsidR="001B5EC0" w:rsidRDefault="001B5EC0" w:rsidP="0090248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770" w:type="dxa"/>
          </w:tcPr>
          <w:p w14:paraId="569DB2F1" w14:textId="66A03E8D" w:rsidR="001B5EC0" w:rsidRPr="00CF1A82" w:rsidRDefault="001B5EC0" w:rsidP="00902488">
            <w:pPr>
              <w:ind w:left="0"/>
            </w:pPr>
            <w:proofErr w:type="spellStart"/>
            <w:r w:rsidRPr="001B5EC0">
              <w:t>NullOrEmptyContentException</w:t>
            </w:r>
            <w:proofErr w:type="spellEnd"/>
          </w:p>
        </w:tc>
        <w:tc>
          <w:tcPr>
            <w:tcW w:w="4870" w:type="dxa"/>
          </w:tcPr>
          <w:p w14:paraId="7AE6AD13" w14:textId="29A1220D" w:rsidR="001B5EC0" w:rsidRPr="000F2DD2" w:rsidRDefault="001B5EC0" w:rsidP="0090248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Content is null or empty exception</w:t>
            </w:r>
          </w:p>
        </w:tc>
      </w:tr>
    </w:tbl>
    <w:p w14:paraId="065C1994" w14:textId="77777777" w:rsidR="00290D2A" w:rsidRDefault="00290D2A" w:rsidP="00290D2A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164DE4C9" w14:textId="77777777" w:rsidR="00902488" w:rsidRPr="00080663" w:rsidRDefault="00902488" w:rsidP="00902488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1" w:name="_Toc458058358"/>
      <w:r w:rsidRPr="00902488">
        <w:rPr>
          <w:rFonts w:ascii="Times New Roman" w:hAnsi="Times New Roman" w:cs="Times New Roman"/>
          <w:sz w:val="22"/>
          <w:szCs w:val="22"/>
          <w:lang w:val="vi-VN"/>
        </w:rPr>
        <w:lastRenderedPageBreak/>
        <w:t>CorruptedFormException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81"/>
    </w:p>
    <w:p w14:paraId="454EB854" w14:textId="77777777" w:rsidR="00902488" w:rsidRPr="00A42300" w:rsidRDefault="00902488" w:rsidP="0090248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902488" w:rsidRPr="00A42300" w14:paraId="347B81D7" w14:textId="77777777" w:rsidTr="00902488">
        <w:trPr>
          <w:jc w:val="center"/>
        </w:trPr>
        <w:tc>
          <w:tcPr>
            <w:tcW w:w="524" w:type="dxa"/>
            <w:shd w:val="clear" w:color="auto" w:fill="92D050"/>
          </w:tcPr>
          <w:p w14:paraId="78024907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0AB87B92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6269446A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7B726F12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701BFA33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7C5A6FAF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02488" w:rsidRPr="00A42300" w14:paraId="2FC43323" w14:textId="77777777" w:rsidTr="00902488">
        <w:trPr>
          <w:jc w:val="center"/>
        </w:trPr>
        <w:tc>
          <w:tcPr>
            <w:tcW w:w="524" w:type="dxa"/>
          </w:tcPr>
          <w:p w14:paraId="0130D2ED" w14:textId="77777777" w:rsidR="00902488" w:rsidRPr="00A42300" w:rsidRDefault="00902488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49187BF4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4B581FC6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53" w:type="dxa"/>
          </w:tcPr>
          <w:p w14:paraId="0EC7D5F6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367E87B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44E6D4E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4EA8B7A" w14:textId="77777777" w:rsidR="00902488" w:rsidRPr="00A42300" w:rsidRDefault="00902488" w:rsidP="0090248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902488" w:rsidRPr="00A42300" w14:paraId="32713CBD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04F57EEC" w14:textId="77777777" w:rsidR="00902488" w:rsidRPr="00620129" w:rsidRDefault="00902488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5912CEAB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418F5308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02488" w:rsidRPr="00A42300" w14:paraId="35565AE9" w14:textId="77777777" w:rsidTr="0056375E">
        <w:trPr>
          <w:jc w:val="center"/>
        </w:trPr>
        <w:tc>
          <w:tcPr>
            <w:tcW w:w="838" w:type="dxa"/>
          </w:tcPr>
          <w:p w14:paraId="3D33E88A" w14:textId="77777777" w:rsidR="00902488" w:rsidRPr="00A42300" w:rsidRDefault="00902488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0B6CD3B9" w14:textId="77777777" w:rsidR="00902488" w:rsidRPr="004A445C" w:rsidRDefault="00902488" w:rsidP="0056375E">
            <w:pPr>
              <w:ind w:left="0"/>
            </w:pPr>
            <w:proofErr w:type="spellStart"/>
            <w:r w:rsidRPr="00902488">
              <w:t>getCode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69030EA9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CEA7D9A" w14:textId="77777777" w:rsidR="00290D2A" w:rsidRDefault="00290D2A" w:rsidP="00290D2A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5AE1586E" w14:textId="77777777" w:rsidR="00902488" w:rsidRPr="00080663" w:rsidRDefault="00902488" w:rsidP="00902488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2" w:name="_Toc458058359"/>
      <w:r w:rsidRPr="00902488">
        <w:rPr>
          <w:rFonts w:ascii="Times New Roman" w:hAnsi="Times New Roman" w:cs="Times New Roman"/>
          <w:sz w:val="22"/>
          <w:szCs w:val="22"/>
          <w:lang w:val="vi-VN"/>
        </w:rPr>
        <w:t>EmailExpectedException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82"/>
    </w:p>
    <w:p w14:paraId="120A6BD9" w14:textId="77777777" w:rsidR="00902488" w:rsidRPr="00A42300" w:rsidRDefault="00902488" w:rsidP="0090248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902488" w:rsidRPr="00A42300" w14:paraId="51D8B089" w14:textId="77777777" w:rsidTr="0056375E">
        <w:trPr>
          <w:jc w:val="center"/>
        </w:trPr>
        <w:tc>
          <w:tcPr>
            <w:tcW w:w="524" w:type="dxa"/>
            <w:shd w:val="clear" w:color="auto" w:fill="92D050"/>
          </w:tcPr>
          <w:p w14:paraId="34D82F49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649AD9FC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23A989EA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3A1CA907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788D5545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610D2F33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02488" w:rsidRPr="00A42300" w14:paraId="17F15B5C" w14:textId="77777777" w:rsidTr="0056375E">
        <w:trPr>
          <w:jc w:val="center"/>
        </w:trPr>
        <w:tc>
          <w:tcPr>
            <w:tcW w:w="524" w:type="dxa"/>
          </w:tcPr>
          <w:p w14:paraId="00F95F06" w14:textId="77777777" w:rsidR="00902488" w:rsidRPr="00A42300" w:rsidRDefault="00902488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9BF2831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3575D6CA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53" w:type="dxa"/>
          </w:tcPr>
          <w:p w14:paraId="04BDD37C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166F632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5FF8DD7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14A86BB" w14:textId="77777777" w:rsidR="00902488" w:rsidRPr="00A42300" w:rsidRDefault="00902488" w:rsidP="0090248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902488" w:rsidRPr="00A42300" w14:paraId="02E00304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431F7126" w14:textId="77777777" w:rsidR="00902488" w:rsidRPr="00620129" w:rsidRDefault="00902488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2844A801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CEE0919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02488" w:rsidRPr="00A42300" w14:paraId="39EDF8BA" w14:textId="77777777" w:rsidTr="0056375E">
        <w:trPr>
          <w:jc w:val="center"/>
        </w:trPr>
        <w:tc>
          <w:tcPr>
            <w:tcW w:w="838" w:type="dxa"/>
          </w:tcPr>
          <w:p w14:paraId="66E0588A" w14:textId="77777777" w:rsidR="00902488" w:rsidRPr="00A42300" w:rsidRDefault="00902488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47B186CB" w14:textId="77777777" w:rsidR="00902488" w:rsidRPr="004A445C" w:rsidRDefault="00902488" w:rsidP="0056375E">
            <w:pPr>
              <w:ind w:left="0"/>
            </w:pPr>
            <w:proofErr w:type="spellStart"/>
            <w:r w:rsidRPr="00902488">
              <w:t>getCode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008CF05E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96BC259" w14:textId="77777777" w:rsidR="00902488" w:rsidRPr="00080663" w:rsidRDefault="00902488" w:rsidP="00902488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3" w:name="_Toc458058360"/>
      <w:r w:rsidRPr="00902488">
        <w:rPr>
          <w:rFonts w:ascii="Times New Roman" w:hAnsi="Times New Roman" w:cs="Times New Roman"/>
          <w:sz w:val="22"/>
          <w:szCs w:val="22"/>
          <w:lang w:val="vi-VN"/>
        </w:rPr>
        <w:t>InvalidEmailException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83"/>
    </w:p>
    <w:p w14:paraId="360BC047" w14:textId="77777777" w:rsidR="00902488" w:rsidRPr="00A42300" w:rsidRDefault="00902488" w:rsidP="0090248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902488" w:rsidRPr="00A42300" w14:paraId="6370FE28" w14:textId="77777777" w:rsidTr="0056375E">
        <w:trPr>
          <w:jc w:val="center"/>
        </w:trPr>
        <w:tc>
          <w:tcPr>
            <w:tcW w:w="524" w:type="dxa"/>
            <w:shd w:val="clear" w:color="auto" w:fill="92D050"/>
          </w:tcPr>
          <w:p w14:paraId="7BDC25A7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79D6AE8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7D1B2E34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16C87EA0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24AE6BCF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26ABA11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02488" w:rsidRPr="00A42300" w14:paraId="085F1475" w14:textId="77777777" w:rsidTr="0056375E">
        <w:trPr>
          <w:jc w:val="center"/>
        </w:trPr>
        <w:tc>
          <w:tcPr>
            <w:tcW w:w="524" w:type="dxa"/>
          </w:tcPr>
          <w:p w14:paraId="00D33886" w14:textId="77777777" w:rsidR="00902488" w:rsidRPr="00A42300" w:rsidRDefault="00902488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422C270D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32E2E44F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53" w:type="dxa"/>
          </w:tcPr>
          <w:p w14:paraId="455D6DAF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C45BB40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A2D5694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2A071D2" w14:textId="77777777" w:rsidR="00902488" w:rsidRPr="00A42300" w:rsidRDefault="00902488" w:rsidP="0090248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902488" w:rsidRPr="00A42300" w14:paraId="38FBC6E0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203B4A4D" w14:textId="77777777" w:rsidR="00902488" w:rsidRPr="00620129" w:rsidRDefault="00902488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D9E2A9D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7D59D2E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02488" w:rsidRPr="00A42300" w14:paraId="27A4617E" w14:textId="77777777" w:rsidTr="0056375E">
        <w:trPr>
          <w:jc w:val="center"/>
        </w:trPr>
        <w:tc>
          <w:tcPr>
            <w:tcW w:w="838" w:type="dxa"/>
          </w:tcPr>
          <w:p w14:paraId="2E095F0F" w14:textId="77777777" w:rsidR="00902488" w:rsidRPr="00A42300" w:rsidRDefault="00902488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38909A91" w14:textId="77777777" w:rsidR="00902488" w:rsidRPr="004A445C" w:rsidRDefault="00902488" w:rsidP="0056375E">
            <w:pPr>
              <w:ind w:left="0"/>
            </w:pPr>
            <w:proofErr w:type="spellStart"/>
            <w:r w:rsidRPr="00902488">
              <w:t>getCode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1E867788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83CE461" w14:textId="77777777" w:rsidR="00290D2A" w:rsidRDefault="00290D2A" w:rsidP="00290D2A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031253A1" w14:textId="77777777" w:rsidR="00902488" w:rsidRPr="00080663" w:rsidRDefault="00902488" w:rsidP="00902488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4" w:name="_Toc458058361"/>
      <w:r w:rsidRPr="00902488">
        <w:rPr>
          <w:rFonts w:ascii="Times New Roman" w:hAnsi="Times New Roman" w:cs="Times New Roman"/>
          <w:sz w:val="22"/>
          <w:szCs w:val="22"/>
          <w:lang w:val="vi-VN"/>
        </w:rPr>
        <w:lastRenderedPageBreak/>
        <w:t>PasswordExpectedException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84"/>
    </w:p>
    <w:p w14:paraId="711EFAA9" w14:textId="77777777" w:rsidR="00902488" w:rsidRPr="00A42300" w:rsidRDefault="00902488" w:rsidP="0090248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902488" w:rsidRPr="00A42300" w14:paraId="2A36C83C" w14:textId="77777777" w:rsidTr="0056375E">
        <w:trPr>
          <w:jc w:val="center"/>
        </w:trPr>
        <w:tc>
          <w:tcPr>
            <w:tcW w:w="524" w:type="dxa"/>
            <w:shd w:val="clear" w:color="auto" w:fill="92D050"/>
          </w:tcPr>
          <w:p w14:paraId="4C8327EC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5E9F6352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23B231C8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062C9C34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7871227F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27455767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02488" w:rsidRPr="00A42300" w14:paraId="3FD9ADE0" w14:textId="77777777" w:rsidTr="0056375E">
        <w:trPr>
          <w:jc w:val="center"/>
        </w:trPr>
        <w:tc>
          <w:tcPr>
            <w:tcW w:w="524" w:type="dxa"/>
          </w:tcPr>
          <w:p w14:paraId="12AC7A05" w14:textId="77777777" w:rsidR="00902488" w:rsidRPr="00A42300" w:rsidRDefault="00902488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DD1CB95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747C150D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53" w:type="dxa"/>
          </w:tcPr>
          <w:p w14:paraId="574092BA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6349BEE9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F2DEC94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CF0487D" w14:textId="77777777" w:rsidR="00902488" w:rsidRPr="00A42300" w:rsidRDefault="00902488" w:rsidP="0090248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902488" w:rsidRPr="00A42300" w14:paraId="301E14B6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49199C48" w14:textId="77777777" w:rsidR="00902488" w:rsidRPr="00620129" w:rsidRDefault="00902488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68D4AD2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257C643C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02488" w:rsidRPr="00A42300" w14:paraId="2E2314DC" w14:textId="77777777" w:rsidTr="0056375E">
        <w:trPr>
          <w:jc w:val="center"/>
        </w:trPr>
        <w:tc>
          <w:tcPr>
            <w:tcW w:w="838" w:type="dxa"/>
          </w:tcPr>
          <w:p w14:paraId="0D0D4577" w14:textId="77777777" w:rsidR="00902488" w:rsidRPr="00A42300" w:rsidRDefault="00902488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12E9450" w14:textId="77777777" w:rsidR="00902488" w:rsidRPr="004A445C" w:rsidRDefault="00902488" w:rsidP="0056375E">
            <w:pPr>
              <w:ind w:left="0"/>
            </w:pPr>
            <w:proofErr w:type="spellStart"/>
            <w:r w:rsidRPr="00902488">
              <w:t>getCode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02FC8FBE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2E4158B" w14:textId="77777777" w:rsidR="00902488" w:rsidRPr="00080663" w:rsidRDefault="00902488" w:rsidP="00902488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5" w:name="_Toc458058362"/>
      <w:r w:rsidRPr="00902488">
        <w:rPr>
          <w:rFonts w:ascii="Times New Roman" w:hAnsi="Times New Roman" w:cs="Times New Roman"/>
          <w:sz w:val="22"/>
          <w:szCs w:val="22"/>
          <w:lang w:val="vi-VN"/>
        </w:rPr>
        <w:t>PasswordIncorrectException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85"/>
    </w:p>
    <w:p w14:paraId="531B22E7" w14:textId="77777777" w:rsidR="00902488" w:rsidRPr="00A42300" w:rsidRDefault="00902488" w:rsidP="0090248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902488" w:rsidRPr="00A42300" w14:paraId="2A59AA10" w14:textId="77777777" w:rsidTr="0056375E">
        <w:trPr>
          <w:jc w:val="center"/>
        </w:trPr>
        <w:tc>
          <w:tcPr>
            <w:tcW w:w="524" w:type="dxa"/>
            <w:shd w:val="clear" w:color="auto" w:fill="92D050"/>
          </w:tcPr>
          <w:p w14:paraId="5316D49A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2DE70C3C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13CD300B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41B8CC18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697A941A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1E908C0E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02488" w:rsidRPr="00A42300" w14:paraId="3388F3AE" w14:textId="77777777" w:rsidTr="0056375E">
        <w:trPr>
          <w:jc w:val="center"/>
        </w:trPr>
        <w:tc>
          <w:tcPr>
            <w:tcW w:w="524" w:type="dxa"/>
          </w:tcPr>
          <w:p w14:paraId="4CDDEB66" w14:textId="77777777" w:rsidR="00902488" w:rsidRPr="00A42300" w:rsidRDefault="00902488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89C7BBF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26444A78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53" w:type="dxa"/>
          </w:tcPr>
          <w:p w14:paraId="24E9AFA4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3403FC72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7F88166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7F93AF2" w14:textId="77777777" w:rsidR="00902488" w:rsidRPr="00A42300" w:rsidRDefault="00902488" w:rsidP="0090248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902488" w:rsidRPr="00A42300" w14:paraId="28A66E43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1F571C80" w14:textId="77777777" w:rsidR="00902488" w:rsidRPr="00620129" w:rsidRDefault="00902488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6BED1205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0D93A83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02488" w:rsidRPr="00A42300" w14:paraId="61CF8C37" w14:textId="77777777" w:rsidTr="0056375E">
        <w:trPr>
          <w:jc w:val="center"/>
        </w:trPr>
        <w:tc>
          <w:tcPr>
            <w:tcW w:w="838" w:type="dxa"/>
          </w:tcPr>
          <w:p w14:paraId="13E0BC70" w14:textId="77777777" w:rsidR="00902488" w:rsidRPr="00A42300" w:rsidRDefault="00902488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2FA9C73A" w14:textId="77777777" w:rsidR="00902488" w:rsidRPr="004A445C" w:rsidRDefault="00902488" w:rsidP="0056375E">
            <w:pPr>
              <w:ind w:left="0"/>
            </w:pPr>
            <w:proofErr w:type="spellStart"/>
            <w:r w:rsidRPr="00902488">
              <w:t>getCode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1F4CD68C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24309E2" w14:textId="77777777" w:rsidR="00902488" w:rsidRPr="00080663" w:rsidRDefault="00902488" w:rsidP="00902488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6" w:name="_Toc458058363"/>
      <w:r w:rsidRPr="00902488">
        <w:rPr>
          <w:rFonts w:ascii="Times New Roman" w:hAnsi="Times New Roman" w:cs="Times New Roman"/>
          <w:sz w:val="22"/>
          <w:szCs w:val="22"/>
          <w:lang w:val="vi-VN"/>
        </w:rPr>
        <w:t>UsernameExpectedException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86"/>
    </w:p>
    <w:p w14:paraId="10DF1AD7" w14:textId="77777777" w:rsidR="00902488" w:rsidRPr="00A42300" w:rsidRDefault="00902488" w:rsidP="0090248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902488" w:rsidRPr="00A42300" w14:paraId="4FD24D3C" w14:textId="77777777" w:rsidTr="0056375E">
        <w:trPr>
          <w:jc w:val="center"/>
        </w:trPr>
        <w:tc>
          <w:tcPr>
            <w:tcW w:w="524" w:type="dxa"/>
            <w:shd w:val="clear" w:color="auto" w:fill="92D050"/>
          </w:tcPr>
          <w:p w14:paraId="5A1567C5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023ADD37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274548FE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280E1317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3EFF2987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DE90784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02488" w:rsidRPr="00A42300" w14:paraId="2003FAC4" w14:textId="77777777" w:rsidTr="0056375E">
        <w:trPr>
          <w:jc w:val="center"/>
        </w:trPr>
        <w:tc>
          <w:tcPr>
            <w:tcW w:w="524" w:type="dxa"/>
          </w:tcPr>
          <w:p w14:paraId="51E9E16B" w14:textId="77777777" w:rsidR="00902488" w:rsidRPr="00A42300" w:rsidRDefault="00902488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1479B1EC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1BAB5B5E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53" w:type="dxa"/>
          </w:tcPr>
          <w:p w14:paraId="17DCD435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DC5AB6E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34E5AF2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3B7E6A0" w14:textId="77777777" w:rsidR="00902488" w:rsidRPr="00A42300" w:rsidRDefault="00902488" w:rsidP="0090248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902488" w:rsidRPr="00A42300" w14:paraId="5F8DE258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51177585" w14:textId="77777777" w:rsidR="00902488" w:rsidRPr="00620129" w:rsidRDefault="00902488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C0450A7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1C96C846" w14:textId="77777777" w:rsidR="00902488" w:rsidRPr="00620129" w:rsidRDefault="00902488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02488" w:rsidRPr="00A42300" w14:paraId="4991BC99" w14:textId="77777777" w:rsidTr="0056375E">
        <w:trPr>
          <w:jc w:val="center"/>
        </w:trPr>
        <w:tc>
          <w:tcPr>
            <w:tcW w:w="838" w:type="dxa"/>
          </w:tcPr>
          <w:p w14:paraId="61313DA8" w14:textId="77777777" w:rsidR="00902488" w:rsidRPr="00A42300" w:rsidRDefault="00902488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39174141" w14:textId="77777777" w:rsidR="00902488" w:rsidRPr="004A445C" w:rsidRDefault="00902488" w:rsidP="0056375E">
            <w:pPr>
              <w:ind w:left="0"/>
            </w:pPr>
            <w:proofErr w:type="spellStart"/>
            <w:r w:rsidRPr="00902488">
              <w:t>getCode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4C2F31AE" w14:textId="77777777" w:rsidR="00902488" w:rsidRPr="00A42300" w:rsidRDefault="00902488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74055D0" w14:textId="2A51ECE0" w:rsidR="001B5EC0" w:rsidRPr="00080663" w:rsidRDefault="001B5EC0" w:rsidP="001B5EC0">
      <w:pPr>
        <w:pStyle w:val="Heading3"/>
        <w:rPr>
          <w:rFonts w:ascii="Times New Roman" w:hAnsi="Times New Roman" w:cs="Times New Roman"/>
          <w:sz w:val="22"/>
          <w:szCs w:val="22"/>
        </w:rPr>
      </w:pPr>
      <w:proofErr w:type="spellStart"/>
      <w:r w:rsidRPr="001B5EC0">
        <w:t>NullOrEmptyContentException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</w:p>
    <w:p w14:paraId="3A28CF8D" w14:textId="77777777" w:rsidR="001B5EC0" w:rsidRPr="00A42300" w:rsidRDefault="001B5EC0" w:rsidP="001B5EC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1B5EC0" w:rsidRPr="00A42300" w14:paraId="0337D750" w14:textId="77777777" w:rsidTr="001B5EC0">
        <w:trPr>
          <w:jc w:val="center"/>
        </w:trPr>
        <w:tc>
          <w:tcPr>
            <w:tcW w:w="524" w:type="dxa"/>
            <w:shd w:val="clear" w:color="auto" w:fill="92D050"/>
          </w:tcPr>
          <w:p w14:paraId="4AAF1689" w14:textId="77777777" w:rsidR="001B5EC0" w:rsidRPr="00620129" w:rsidRDefault="001B5EC0" w:rsidP="001B5EC0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A005618" w14:textId="77777777" w:rsidR="001B5EC0" w:rsidRPr="00620129" w:rsidRDefault="001B5EC0" w:rsidP="001B5EC0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39F3A5C5" w14:textId="77777777" w:rsidR="001B5EC0" w:rsidRPr="00620129" w:rsidRDefault="001B5EC0" w:rsidP="001B5EC0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532B423E" w14:textId="77777777" w:rsidR="001B5EC0" w:rsidRPr="00620129" w:rsidRDefault="001B5EC0" w:rsidP="001B5EC0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3D992FE5" w14:textId="77777777" w:rsidR="001B5EC0" w:rsidRPr="00620129" w:rsidRDefault="001B5EC0" w:rsidP="001B5EC0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38CF4932" w14:textId="77777777" w:rsidR="001B5EC0" w:rsidRPr="00620129" w:rsidRDefault="001B5EC0" w:rsidP="001B5EC0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B5EC0" w:rsidRPr="00A42300" w14:paraId="2E766D7C" w14:textId="77777777" w:rsidTr="001B5EC0">
        <w:trPr>
          <w:jc w:val="center"/>
        </w:trPr>
        <w:tc>
          <w:tcPr>
            <w:tcW w:w="524" w:type="dxa"/>
          </w:tcPr>
          <w:p w14:paraId="104BCADE" w14:textId="77777777" w:rsidR="001B5EC0" w:rsidRPr="00A42300" w:rsidRDefault="001B5EC0" w:rsidP="001B5EC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</w:t>
            </w:r>
          </w:p>
        </w:tc>
        <w:tc>
          <w:tcPr>
            <w:tcW w:w="1721" w:type="dxa"/>
          </w:tcPr>
          <w:p w14:paraId="46B25FF9" w14:textId="77777777" w:rsidR="001B5EC0" w:rsidRPr="00A42300" w:rsidRDefault="001B5EC0" w:rsidP="001B5EC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44189C36" w14:textId="77777777" w:rsidR="001B5EC0" w:rsidRPr="00A42300" w:rsidRDefault="001B5EC0" w:rsidP="001B5EC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53" w:type="dxa"/>
          </w:tcPr>
          <w:p w14:paraId="7F2DABC4" w14:textId="77777777" w:rsidR="001B5EC0" w:rsidRPr="00A42300" w:rsidRDefault="001B5EC0" w:rsidP="001B5EC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16236A7A" w14:textId="77777777" w:rsidR="001B5EC0" w:rsidRPr="00A42300" w:rsidRDefault="001B5EC0" w:rsidP="001B5EC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7B88FED" w14:textId="77777777" w:rsidR="001B5EC0" w:rsidRPr="00A42300" w:rsidRDefault="001B5EC0" w:rsidP="001B5EC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0530797" w14:textId="77777777" w:rsidR="001B5EC0" w:rsidRPr="00A42300" w:rsidRDefault="001B5EC0" w:rsidP="001B5EC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1B5EC0" w:rsidRPr="00A42300" w14:paraId="77A6B68B" w14:textId="77777777" w:rsidTr="001B5EC0">
        <w:trPr>
          <w:jc w:val="center"/>
        </w:trPr>
        <w:tc>
          <w:tcPr>
            <w:tcW w:w="838" w:type="dxa"/>
            <w:shd w:val="clear" w:color="auto" w:fill="92D050"/>
          </w:tcPr>
          <w:p w14:paraId="5C56E1A7" w14:textId="77777777" w:rsidR="001B5EC0" w:rsidRPr="00620129" w:rsidRDefault="001B5EC0" w:rsidP="001B5EC0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C1BAD8C" w14:textId="77777777" w:rsidR="001B5EC0" w:rsidRPr="00620129" w:rsidRDefault="001B5EC0" w:rsidP="001B5EC0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1CDD7A3A" w14:textId="77777777" w:rsidR="001B5EC0" w:rsidRPr="00620129" w:rsidRDefault="001B5EC0" w:rsidP="001B5EC0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B5EC0" w:rsidRPr="00A42300" w14:paraId="76EE7EC6" w14:textId="77777777" w:rsidTr="001B5EC0">
        <w:trPr>
          <w:jc w:val="center"/>
        </w:trPr>
        <w:tc>
          <w:tcPr>
            <w:tcW w:w="838" w:type="dxa"/>
          </w:tcPr>
          <w:p w14:paraId="51B5EA88" w14:textId="77777777" w:rsidR="001B5EC0" w:rsidRPr="00A42300" w:rsidRDefault="001B5EC0" w:rsidP="001B5EC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4AF33CF2" w14:textId="77777777" w:rsidR="001B5EC0" w:rsidRPr="004A445C" w:rsidRDefault="001B5EC0" w:rsidP="001B5EC0">
            <w:pPr>
              <w:ind w:left="0"/>
            </w:pPr>
            <w:proofErr w:type="spellStart"/>
            <w:r w:rsidRPr="00902488">
              <w:t>getCode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7075EC13" w14:textId="77777777" w:rsidR="001B5EC0" w:rsidRPr="00A42300" w:rsidRDefault="001B5EC0" w:rsidP="001B5EC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6FD11FF" w14:textId="77777777" w:rsidR="00290D2A" w:rsidRPr="00A42300" w:rsidRDefault="00290D2A" w:rsidP="00290D2A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65A84A5D" w14:textId="77777777" w:rsidR="00290D2A" w:rsidRPr="00A42300" w:rsidRDefault="00290D2A" w:rsidP="00290D2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7" w:name="_Toc458058364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87"/>
    </w:p>
    <w:p w14:paraId="0439ACD4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</w:rPr>
      </w:pPr>
    </w:p>
    <w:p w14:paraId="33A7E8BB" w14:textId="77777777" w:rsidR="00290D2A" w:rsidRPr="00A42300" w:rsidRDefault="00252F60" w:rsidP="00290D2A">
      <w:pPr>
        <w:pStyle w:val="Heading2"/>
        <w:rPr>
          <w:rFonts w:ascii="Times New Roman" w:hAnsi="Times New Roman" w:cs="Times New Roman"/>
          <w:i w:val="0"/>
        </w:rPr>
      </w:pPr>
      <w:bookmarkStart w:id="88" w:name="_Toc458058365"/>
      <w:proofErr w:type="spellStart"/>
      <w:proofErr w:type="gramStart"/>
      <w:r>
        <w:rPr>
          <w:rFonts w:ascii="Times New Roman" w:hAnsi="Times New Roman" w:cs="Times New Roman"/>
          <w:i w:val="0"/>
        </w:rPr>
        <w:lastRenderedPageBreak/>
        <w:t>core.form</w:t>
      </w:r>
      <w:proofErr w:type="spellEnd"/>
      <w:proofErr w:type="gramEnd"/>
      <w:r w:rsidR="00290D2A" w:rsidRPr="00A42300">
        <w:rPr>
          <w:rFonts w:ascii="Times New Roman" w:hAnsi="Times New Roman" w:cs="Times New Roman"/>
          <w:i w:val="0"/>
        </w:rPr>
        <w:t xml:space="preserve"> Package</w:t>
      </w:r>
      <w:bookmarkEnd w:id="88"/>
    </w:p>
    <w:p w14:paraId="4B980BC0" w14:textId="77777777" w:rsidR="00290D2A" w:rsidRPr="00A42300" w:rsidRDefault="00290D2A" w:rsidP="00290D2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89" w:name="_Toc458058366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89"/>
    </w:p>
    <w:p w14:paraId="230798F9" w14:textId="1805B323" w:rsidR="00290D2A" w:rsidRPr="00A42300" w:rsidRDefault="001535ED" w:rsidP="00290D2A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1535ED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77696" behindDoc="0" locked="0" layoutInCell="1" allowOverlap="1" wp14:anchorId="3FD9AA6C" wp14:editId="1610238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945" cy="5471527"/>
            <wp:effectExtent l="0" t="0" r="1905" b="0"/>
            <wp:wrapTopAndBottom/>
            <wp:docPr id="7" name="Picture 7" descr="C:\Users\CuHo\Desktop\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uHo\Desktop\For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47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844239" w14:textId="77777777" w:rsidR="00290D2A" w:rsidRPr="00A42300" w:rsidRDefault="00290D2A" w:rsidP="00290D2A">
      <w:pPr>
        <w:ind w:firstLine="720"/>
        <w:rPr>
          <w:rFonts w:ascii="Times New Roman" w:hAnsi="Times New Roman" w:cs="Times New Roman"/>
          <w:b/>
          <w:sz w:val="22"/>
          <w:szCs w:val="22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 xml:space="preserve">Figure 5: Class diagram </w:t>
      </w:r>
      <w:proofErr w:type="spellStart"/>
      <w:r w:rsidR="00252F60">
        <w:rPr>
          <w:rFonts w:ascii="Times New Roman" w:hAnsi="Times New Roman" w:cs="Times New Roman"/>
          <w:b/>
          <w:sz w:val="22"/>
          <w:szCs w:val="22"/>
        </w:rPr>
        <w:t>core.form</w:t>
      </w:r>
      <w:proofErr w:type="spellEnd"/>
      <w:r w:rsidRPr="00A42300">
        <w:rPr>
          <w:rFonts w:ascii="Times New Roman" w:hAnsi="Times New Roman" w:cs="Times New Roman"/>
          <w:b/>
          <w:sz w:val="22"/>
          <w:szCs w:val="22"/>
        </w:rPr>
        <w:t xml:space="preserve"> package</w:t>
      </w:r>
    </w:p>
    <w:p w14:paraId="6DED86A1" w14:textId="77777777" w:rsidR="00290D2A" w:rsidRPr="00A42300" w:rsidRDefault="00290D2A" w:rsidP="00290D2A">
      <w:pPr>
        <w:ind w:left="1440" w:firstLine="720"/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PrChange w:id="90" w:author="Cụ Hồ" w:date="2016-08-09T08:40:00Z">
          <w:tblPr>
            <w:tblpPr w:leftFromText="180" w:rightFromText="180" w:vertAnchor="text" w:tblpXSpec="center" w:tblpY="1"/>
            <w:tblOverlap w:val="never"/>
            <w:tblW w:w="8251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</w:tblPrChange>
      </w:tblPr>
      <w:tblGrid>
        <w:gridCol w:w="610"/>
        <w:gridCol w:w="2915"/>
        <w:gridCol w:w="4726"/>
        <w:tblGridChange w:id="91">
          <w:tblGrid>
            <w:gridCol w:w="610"/>
            <w:gridCol w:w="2915"/>
            <w:gridCol w:w="4726"/>
          </w:tblGrid>
        </w:tblGridChange>
      </w:tblGrid>
      <w:tr w:rsidR="00290D2A" w:rsidRPr="00A42300" w14:paraId="66A9F3B4" w14:textId="77777777" w:rsidTr="006711A3">
        <w:tc>
          <w:tcPr>
            <w:tcW w:w="610" w:type="dxa"/>
            <w:shd w:val="clear" w:color="auto" w:fill="92D050"/>
            <w:tcPrChange w:id="92" w:author="Cụ Hồ" w:date="2016-08-09T08:40:00Z">
              <w:tcPr>
                <w:tcW w:w="626" w:type="dxa"/>
                <w:shd w:val="clear" w:color="auto" w:fill="92D050"/>
              </w:tcPr>
            </w:tcPrChange>
          </w:tcPr>
          <w:p w14:paraId="4C52CD7E" w14:textId="77777777" w:rsidR="00290D2A" w:rsidRPr="00FA5E9E" w:rsidRDefault="00290D2A" w:rsidP="00252F60">
            <w:pPr>
              <w:pStyle w:val="TableCaption0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915" w:type="dxa"/>
            <w:shd w:val="clear" w:color="auto" w:fill="92D050"/>
            <w:tcPrChange w:id="93" w:author="Cụ Hồ" w:date="2016-08-09T08:40:00Z">
              <w:tcPr>
                <w:tcW w:w="2414" w:type="dxa"/>
                <w:shd w:val="clear" w:color="auto" w:fill="92D050"/>
              </w:tcPr>
            </w:tcPrChange>
          </w:tcPr>
          <w:p w14:paraId="1FA2301E" w14:textId="77777777" w:rsidR="00290D2A" w:rsidRPr="00FA5E9E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726" w:type="dxa"/>
            <w:shd w:val="clear" w:color="auto" w:fill="92D050"/>
            <w:tcPrChange w:id="94" w:author="Cụ Hồ" w:date="2016-08-09T08:40:00Z">
              <w:tcPr>
                <w:tcW w:w="5211" w:type="dxa"/>
                <w:shd w:val="clear" w:color="auto" w:fill="92D050"/>
              </w:tcPr>
            </w:tcPrChange>
          </w:tcPr>
          <w:p w14:paraId="2C1CC478" w14:textId="77777777" w:rsidR="00290D2A" w:rsidRPr="00FA5E9E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6711A3" w:rsidRPr="00A42300" w14:paraId="261DB250" w14:textId="77777777" w:rsidTr="006711A3">
        <w:tc>
          <w:tcPr>
            <w:tcW w:w="610" w:type="dxa"/>
            <w:tcPrChange w:id="95" w:author="Cụ Hồ" w:date="2016-08-09T08:40:00Z">
              <w:tcPr>
                <w:tcW w:w="626" w:type="dxa"/>
              </w:tcPr>
            </w:tcPrChange>
          </w:tcPr>
          <w:p w14:paraId="20F71E81" w14:textId="77777777" w:rsidR="006711A3" w:rsidRPr="00A42300" w:rsidRDefault="006711A3" w:rsidP="006711A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15" w:type="dxa"/>
            <w:tcPrChange w:id="96" w:author="Cụ Hồ" w:date="2016-08-09T08:40:00Z">
              <w:tcPr>
                <w:tcW w:w="2414" w:type="dxa"/>
              </w:tcPr>
            </w:tcPrChange>
          </w:tcPr>
          <w:p w14:paraId="4359F3BC" w14:textId="2B95237A" w:rsidR="006711A3" w:rsidRPr="00AC029E" w:rsidRDefault="006711A3" w:rsidP="006711A3">
            <w:pPr>
              <w:ind w:left="0"/>
            </w:pPr>
            <w:proofErr w:type="spellStart"/>
            <w:r w:rsidRPr="00E24E8F">
              <w:t>AnswerForm</w:t>
            </w:r>
            <w:proofErr w:type="spellEnd"/>
          </w:p>
        </w:tc>
        <w:tc>
          <w:tcPr>
            <w:tcW w:w="4726" w:type="dxa"/>
            <w:tcPrChange w:id="97" w:author="Cụ Hồ" w:date="2016-08-09T08:40:00Z">
              <w:tcPr>
                <w:tcW w:w="5211" w:type="dxa"/>
              </w:tcPr>
            </w:tcPrChange>
          </w:tcPr>
          <w:p w14:paraId="6CE847F7" w14:textId="40754DD8" w:rsidR="006711A3" w:rsidRPr="000F2DD2" w:rsidRDefault="006711A3" w:rsidP="006711A3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Answer form</w:t>
            </w:r>
          </w:p>
        </w:tc>
      </w:tr>
      <w:tr w:rsidR="006711A3" w:rsidRPr="00A42300" w14:paraId="19975A11" w14:textId="77777777" w:rsidTr="006711A3">
        <w:tc>
          <w:tcPr>
            <w:tcW w:w="610" w:type="dxa"/>
            <w:tcPrChange w:id="98" w:author="Cụ Hồ" w:date="2016-08-09T08:40:00Z">
              <w:tcPr>
                <w:tcW w:w="626" w:type="dxa"/>
              </w:tcPr>
            </w:tcPrChange>
          </w:tcPr>
          <w:p w14:paraId="5C4E69F9" w14:textId="77777777" w:rsidR="006711A3" w:rsidRPr="00A42300" w:rsidRDefault="006711A3" w:rsidP="006711A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15" w:type="dxa"/>
            <w:tcPrChange w:id="99" w:author="Cụ Hồ" w:date="2016-08-09T08:40:00Z">
              <w:tcPr>
                <w:tcW w:w="2414" w:type="dxa"/>
              </w:tcPr>
            </w:tcPrChange>
          </w:tcPr>
          <w:p w14:paraId="4744572A" w14:textId="03DF5143" w:rsidR="006711A3" w:rsidRPr="00AC029E" w:rsidRDefault="006711A3" w:rsidP="006711A3">
            <w:pPr>
              <w:ind w:left="0"/>
            </w:pPr>
            <w:proofErr w:type="spellStart"/>
            <w:r w:rsidRPr="00E24E8F">
              <w:t>ChangeRoleForm</w:t>
            </w:r>
            <w:proofErr w:type="spellEnd"/>
          </w:p>
        </w:tc>
        <w:tc>
          <w:tcPr>
            <w:tcW w:w="4726" w:type="dxa"/>
            <w:tcPrChange w:id="100" w:author="Cụ Hồ" w:date="2016-08-09T08:40:00Z">
              <w:tcPr>
                <w:tcW w:w="5211" w:type="dxa"/>
              </w:tcPr>
            </w:tcPrChange>
          </w:tcPr>
          <w:p w14:paraId="23D0BAB4" w14:textId="5B9D004A" w:rsidR="006711A3" w:rsidRPr="000F2DD2" w:rsidRDefault="006711A3" w:rsidP="006711A3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Change user role form</w:t>
            </w:r>
          </w:p>
        </w:tc>
      </w:tr>
      <w:tr w:rsidR="006711A3" w:rsidRPr="00A42300" w14:paraId="5FEB56E2" w14:textId="77777777" w:rsidTr="006711A3">
        <w:tc>
          <w:tcPr>
            <w:tcW w:w="610" w:type="dxa"/>
            <w:tcPrChange w:id="101" w:author="Cụ Hồ" w:date="2016-08-09T08:40:00Z">
              <w:tcPr>
                <w:tcW w:w="626" w:type="dxa"/>
              </w:tcPr>
            </w:tcPrChange>
          </w:tcPr>
          <w:p w14:paraId="5E670D60" w14:textId="77777777" w:rsidR="006711A3" w:rsidRPr="00A42300" w:rsidRDefault="006711A3" w:rsidP="006711A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15" w:type="dxa"/>
            <w:tcPrChange w:id="102" w:author="Cụ Hồ" w:date="2016-08-09T08:40:00Z">
              <w:tcPr>
                <w:tcW w:w="2414" w:type="dxa"/>
              </w:tcPr>
            </w:tcPrChange>
          </w:tcPr>
          <w:p w14:paraId="3278F57E" w14:textId="28FCB87B" w:rsidR="006711A3" w:rsidRPr="00AC029E" w:rsidRDefault="006711A3" w:rsidP="006711A3">
            <w:pPr>
              <w:ind w:left="0"/>
            </w:pPr>
            <w:proofErr w:type="spellStart"/>
            <w:r w:rsidRPr="00E24E8F">
              <w:t>ChgpwdForm</w:t>
            </w:r>
            <w:proofErr w:type="spellEnd"/>
          </w:p>
        </w:tc>
        <w:tc>
          <w:tcPr>
            <w:tcW w:w="4726" w:type="dxa"/>
            <w:tcPrChange w:id="103" w:author="Cụ Hồ" w:date="2016-08-09T08:40:00Z">
              <w:tcPr>
                <w:tcW w:w="5211" w:type="dxa"/>
              </w:tcPr>
            </w:tcPrChange>
          </w:tcPr>
          <w:p w14:paraId="656E9F8A" w14:textId="5A82DB10" w:rsidR="006711A3" w:rsidRPr="000F2DD2" w:rsidRDefault="006711A3" w:rsidP="006711A3">
            <w:pPr>
              <w:ind w:left="0"/>
            </w:pPr>
            <w:r>
              <w:t>Change password form</w:t>
            </w:r>
          </w:p>
        </w:tc>
      </w:tr>
      <w:tr w:rsidR="006711A3" w:rsidRPr="00A42300" w14:paraId="6C1C76A7" w14:textId="77777777" w:rsidTr="006711A3">
        <w:tc>
          <w:tcPr>
            <w:tcW w:w="610" w:type="dxa"/>
            <w:tcPrChange w:id="104" w:author="Cụ Hồ" w:date="2016-08-09T08:40:00Z">
              <w:tcPr>
                <w:tcW w:w="626" w:type="dxa"/>
              </w:tcPr>
            </w:tcPrChange>
          </w:tcPr>
          <w:p w14:paraId="62710F90" w14:textId="77777777" w:rsidR="006711A3" w:rsidRPr="00A42300" w:rsidRDefault="006711A3" w:rsidP="006711A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4</w:t>
            </w:r>
          </w:p>
        </w:tc>
        <w:tc>
          <w:tcPr>
            <w:tcW w:w="2915" w:type="dxa"/>
            <w:tcPrChange w:id="105" w:author="Cụ Hồ" w:date="2016-08-09T08:40:00Z">
              <w:tcPr>
                <w:tcW w:w="2414" w:type="dxa"/>
              </w:tcPr>
            </w:tcPrChange>
          </w:tcPr>
          <w:p w14:paraId="266F03FF" w14:textId="228F9C15" w:rsidR="006711A3" w:rsidRPr="00AC029E" w:rsidRDefault="006711A3" w:rsidP="006711A3">
            <w:pPr>
              <w:ind w:left="0"/>
            </w:pPr>
            <w:proofErr w:type="spellStart"/>
            <w:r w:rsidRPr="00E24E8F">
              <w:t>CreateExamForm</w:t>
            </w:r>
            <w:proofErr w:type="spellEnd"/>
          </w:p>
        </w:tc>
        <w:tc>
          <w:tcPr>
            <w:tcW w:w="4726" w:type="dxa"/>
            <w:tcPrChange w:id="106" w:author="Cụ Hồ" w:date="2016-08-09T08:40:00Z">
              <w:tcPr>
                <w:tcW w:w="5211" w:type="dxa"/>
              </w:tcPr>
            </w:tcPrChange>
          </w:tcPr>
          <w:p w14:paraId="0BF90AB5" w14:textId="47B28918" w:rsidR="006711A3" w:rsidRPr="000F2DD2" w:rsidRDefault="006711A3" w:rsidP="006711A3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Create exam form</w:t>
            </w:r>
          </w:p>
        </w:tc>
      </w:tr>
      <w:tr w:rsidR="006711A3" w:rsidRPr="00A42300" w14:paraId="0FD126C5" w14:textId="77777777" w:rsidTr="006711A3">
        <w:tc>
          <w:tcPr>
            <w:tcW w:w="610" w:type="dxa"/>
            <w:tcPrChange w:id="107" w:author="Cụ Hồ" w:date="2016-08-09T08:40:00Z">
              <w:tcPr>
                <w:tcW w:w="626" w:type="dxa"/>
              </w:tcPr>
            </w:tcPrChange>
          </w:tcPr>
          <w:p w14:paraId="1B00C7A7" w14:textId="77777777" w:rsidR="006711A3" w:rsidRPr="00A42300" w:rsidRDefault="006711A3" w:rsidP="006711A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15" w:type="dxa"/>
            <w:tcPrChange w:id="108" w:author="Cụ Hồ" w:date="2016-08-09T08:40:00Z">
              <w:tcPr>
                <w:tcW w:w="2414" w:type="dxa"/>
              </w:tcPr>
            </w:tcPrChange>
          </w:tcPr>
          <w:p w14:paraId="07F80333" w14:textId="572A0328" w:rsidR="006711A3" w:rsidRPr="00AC029E" w:rsidRDefault="006711A3" w:rsidP="006711A3">
            <w:pPr>
              <w:ind w:left="0"/>
            </w:pPr>
            <w:proofErr w:type="spellStart"/>
            <w:r w:rsidRPr="00E24E8F">
              <w:t>CreateLessonForm</w:t>
            </w:r>
            <w:proofErr w:type="spellEnd"/>
          </w:p>
        </w:tc>
        <w:tc>
          <w:tcPr>
            <w:tcW w:w="4726" w:type="dxa"/>
            <w:tcPrChange w:id="109" w:author="Cụ Hồ" w:date="2016-08-09T08:40:00Z">
              <w:tcPr>
                <w:tcW w:w="5211" w:type="dxa"/>
              </w:tcPr>
            </w:tcPrChange>
          </w:tcPr>
          <w:p w14:paraId="509F717A" w14:textId="0FFE57EF" w:rsidR="006711A3" w:rsidRPr="000F2DD2" w:rsidRDefault="006711A3" w:rsidP="006711A3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Create lesson form</w:t>
            </w:r>
          </w:p>
        </w:tc>
      </w:tr>
      <w:tr w:rsidR="006711A3" w:rsidRPr="00A42300" w14:paraId="1F5714D8" w14:textId="77777777" w:rsidTr="006711A3">
        <w:tc>
          <w:tcPr>
            <w:tcW w:w="610" w:type="dxa"/>
            <w:tcPrChange w:id="110" w:author="Cụ Hồ" w:date="2016-08-09T08:40:00Z">
              <w:tcPr>
                <w:tcW w:w="626" w:type="dxa"/>
              </w:tcPr>
            </w:tcPrChange>
          </w:tcPr>
          <w:p w14:paraId="65C9180D" w14:textId="77777777" w:rsidR="006711A3" w:rsidRPr="00A42300" w:rsidRDefault="006711A3" w:rsidP="006711A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15" w:type="dxa"/>
            <w:tcPrChange w:id="111" w:author="Cụ Hồ" w:date="2016-08-09T08:40:00Z">
              <w:tcPr>
                <w:tcW w:w="2414" w:type="dxa"/>
              </w:tcPr>
            </w:tcPrChange>
          </w:tcPr>
          <w:p w14:paraId="6EAC854F" w14:textId="6D2E6D14" w:rsidR="006711A3" w:rsidRPr="00AC029E" w:rsidRDefault="006711A3" w:rsidP="006711A3">
            <w:pPr>
              <w:ind w:left="0"/>
            </w:pPr>
            <w:commentRangeStart w:id="112"/>
            <w:proofErr w:type="spellStart"/>
            <w:r w:rsidRPr="00E24E8F">
              <w:t>ExamPartForm</w:t>
            </w:r>
            <w:commentRangeEnd w:id="112"/>
            <w:proofErr w:type="spellEnd"/>
            <w:r>
              <w:rPr>
                <w:rStyle w:val="CommentReference"/>
                <w:bCs w:val="0"/>
                <w:noProof/>
                <w:lang w:val="en-GB"/>
              </w:rPr>
              <w:commentReference w:id="112"/>
            </w:r>
          </w:p>
        </w:tc>
        <w:tc>
          <w:tcPr>
            <w:tcW w:w="4726" w:type="dxa"/>
            <w:shd w:val="clear" w:color="auto" w:fill="9CC2E5" w:themeFill="accent1" w:themeFillTint="99"/>
            <w:tcPrChange w:id="113" w:author="Cụ Hồ" w:date="2016-08-09T08:40:00Z">
              <w:tcPr>
                <w:tcW w:w="5211" w:type="dxa"/>
                <w:shd w:val="clear" w:color="auto" w:fill="9CC2E5" w:themeFill="accent1" w:themeFillTint="99"/>
              </w:tcPr>
            </w:tcPrChange>
          </w:tcPr>
          <w:p w14:paraId="6B8318B0" w14:textId="145FF5C7" w:rsidR="006711A3" w:rsidRPr="000F2DD2" w:rsidRDefault="006711A3" w:rsidP="006711A3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</w:p>
        </w:tc>
      </w:tr>
      <w:tr w:rsidR="006711A3" w:rsidRPr="00A42300" w14:paraId="17528BCD" w14:textId="77777777" w:rsidTr="006711A3">
        <w:tc>
          <w:tcPr>
            <w:tcW w:w="610" w:type="dxa"/>
            <w:tcPrChange w:id="114" w:author="Cụ Hồ" w:date="2016-08-09T08:40:00Z">
              <w:tcPr>
                <w:tcW w:w="626" w:type="dxa"/>
              </w:tcPr>
            </w:tcPrChange>
          </w:tcPr>
          <w:p w14:paraId="6AC77483" w14:textId="77777777" w:rsidR="006711A3" w:rsidRPr="00A42300" w:rsidRDefault="006711A3" w:rsidP="006711A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15" w:type="dxa"/>
            <w:tcPrChange w:id="115" w:author="Cụ Hồ" w:date="2016-08-09T08:40:00Z">
              <w:tcPr>
                <w:tcW w:w="2414" w:type="dxa"/>
              </w:tcPr>
            </w:tcPrChange>
          </w:tcPr>
          <w:p w14:paraId="00CDC1D3" w14:textId="21F764CE" w:rsidR="006711A3" w:rsidRPr="00AC029E" w:rsidRDefault="006711A3" w:rsidP="006711A3">
            <w:pPr>
              <w:ind w:left="0"/>
            </w:pPr>
            <w:proofErr w:type="spellStart"/>
            <w:r w:rsidRPr="00E24E8F">
              <w:t>FileUploadForm</w:t>
            </w:r>
            <w:proofErr w:type="spellEnd"/>
          </w:p>
        </w:tc>
        <w:tc>
          <w:tcPr>
            <w:tcW w:w="4726" w:type="dxa"/>
            <w:tcPrChange w:id="116" w:author="Cụ Hồ" w:date="2016-08-09T08:40:00Z">
              <w:tcPr>
                <w:tcW w:w="5211" w:type="dxa"/>
              </w:tcPr>
            </w:tcPrChange>
          </w:tcPr>
          <w:p w14:paraId="7091756B" w14:textId="2B801C9B" w:rsidR="006711A3" w:rsidRPr="000F2DD2" w:rsidRDefault="006711A3" w:rsidP="006711A3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Upload file form</w:t>
            </w:r>
          </w:p>
        </w:tc>
      </w:tr>
      <w:tr w:rsidR="006711A3" w:rsidRPr="00A42300" w14:paraId="088045ED" w14:textId="77777777" w:rsidTr="006711A3">
        <w:tc>
          <w:tcPr>
            <w:tcW w:w="610" w:type="dxa"/>
            <w:tcPrChange w:id="117" w:author="Cụ Hồ" w:date="2016-08-09T08:40:00Z">
              <w:tcPr>
                <w:tcW w:w="626" w:type="dxa"/>
              </w:tcPr>
            </w:tcPrChange>
          </w:tcPr>
          <w:p w14:paraId="54C9F523" w14:textId="77777777" w:rsidR="006711A3" w:rsidRPr="00A42300" w:rsidRDefault="006711A3" w:rsidP="006711A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15" w:type="dxa"/>
            <w:tcPrChange w:id="118" w:author="Cụ Hồ" w:date="2016-08-09T08:40:00Z">
              <w:tcPr>
                <w:tcW w:w="2414" w:type="dxa"/>
              </w:tcPr>
            </w:tcPrChange>
          </w:tcPr>
          <w:p w14:paraId="62CE2C5C" w14:textId="628144FE" w:rsidR="006711A3" w:rsidRPr="00AC029E" w:rsidRDefault="006711A3" w:rsidP="006711A3">
            <w:pPr>
              <w:ind w:left="0"/>
            </w:pPr>
            <w:proofErr w:type="spellStart"/>
            <w:r w:rsidRPr="00E24E8F">
              <w:t>LoginForm</w:t>
            </w:r>
            <w:proofErr w:type="spellEnd"/>
          </w:p>
        </w:tc>
        <w:tc>
          <w:tcPr>
            <w:tcW w:w="4726" w:type="dxa"/>
            <w:tcPrChange w:id="119" w:author="Cụ Hồ" w:date="2016-08-09T08:40:00Z">
              <w:tcPr>
                <w:tcW w:w="5211" w:type="dxa"/>
              </w:tcPr>
            </w:tcPrChange>
          </w:tcPr>
          <w:p w14:paraId="1A88ADCD" w14:textId="6DD552FC" w:rsidR="006711A3" w:rsidRPr="000F2DD2" w:rsidRDefault="006711A3" w:rsidP="006711A3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Login form Lookup word form</w:t>
            </w:r>
          </w:p>
        </w:tc>
      </w:tr>
      <w:tr w:rsidR="006711A3" w:rsidRPr="00A42300" w14:paraId="62D54DF4" w14:textId="77777777" w:rsidTr="006711A3">
        <w:tc>
          <w:tcPr>
            <w:tcW w:w="610" w:type="dxa"/>
            <w:tcPrChange w:id="120" w:author="Cụ Hồ" w:date="2016-08-09T08:40:00Z">
              <w:tcPr>
                <w:tcW w:w="626" w:type="dxa"/>
              </w:tcPr>
            </w:tcPrChange>
          </w:tcPr>
          <w:p w14:paraId="3C074E45" w14:textId="77777777" w:rsidR="006711A3" w:rsidRPr="00A42300" w:rsidRDefault="006711A3" w:rsidP="006711A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15" w:type="dxa"/>
            <w:tcPrChange w:id="121" w:author="Cụ Hồ" w:date="2016-08-09T08:40:00Z">
              <w:tcPr>
                <w:tcW w:w="2414" w:type="dxa"/>
              </w:tcPr>
            </w:tcPrChange>
          </w:tcPr>
          <w:p w14:paraId="7F52773E" w14:textId="11F5428F" w:rsidR="006711A3" w:rsidRPr="00AC029E" w:rsidRDefault="006711A3" w:rsidP="006711A3">
            <w:pPr>
              <w:ind w:left="0"/>
            </w:pPr>
            <w:proofErr w:type="spellStart"/>
            <w:r w:rsidRPr="00E24E8F">
              <w:t>LookupForm</w:t>
            </w:r>
            <w:proofErr w:type="spellEnd"/>
          </w:p>
        </w:tc>
        <w:tc>
          <w:tcPr>
            <w:tcW w:w="4726" w:type="dxa"/>
            <w:tcPrChange w:id="122" w:author="Cụ Hồ" w:date="2016-08-09T08:40:00Z">
              <w:tcPr>
                <w:tcW w:w="5211" w:type="dxa"/>
              </w:tcPr>
            </w:tcPrChange>
          </w:tcPr>
          <w:p w14:paraId="19B57EFC" w14:textId="1185EAFF" w:rsidR="006711A3" w:rsidRPr="000F2DD2" w:rsidRDefault="006711A3" w:rsidP="006711A3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Get a question form</w:t>
            </w:r>
          </w:p>
        </w:tc>
      </w:tr>
      <w:tr w:rsidR="006711A3" w:rsidRPr="00A42300" w14:paraId="29B6ABFE" w14:textId="77777777" w:rsidTr="006711A3">
        <w:tc>
          <w:tcPr>
            <w:tcW w:w="610" w:type="dxa"/>
            <w:tcPrChange w:id="123" w:author="Cụ Hồ" w:date="2016-08-09T08:40:00Z">
              <w:tcPr>
                <w:tcW w:w="626" w:type="dxa"/>
              </w:tcPr>
            </w:tcPrChange>
          </w:tcPr>
          <w:p w14:paraId="2C1C83A0" w14:textId="77777777" w:rsidR="006711A3" w:rsidRPr="00A42300" w:rsidRDefault="006711A3" w:rsidP="006711A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915" w:type="dxa"/>
            <w:tcPrChange w:id="124" w:author="Cụ Hồ" w:date="2016-08-09T08:40:00Z">
              <w:tcPr>
                <w:tcW w:w="2414" w:type="dxa"/>
              </w:tcPr>
            </w:tcPrChange>
          </w:tcPr>
          <w:p w14:paraId="5CF25FE0" w14:textId="711891BE" w:rsidR="006711A3" w:rsidRPr="00AC029E" w:rsidRDefault="006711A3" w:rsidP="006711A3">
            <w:pPr>
              <w:ind w:left="0"/>
            </w:pPr>
            <w:proofErr w:type="spellStart"/>
            <w:r w:rsidRPr="00E24E8F">
              <w:t>QuestionForm</w:t>
            </w:r>
            <w:proofErr w:type="spellEnd"/>
          </w:p>
        </w:tc>
        <w:tc>
          <w:tcPr>
            <w:tcW w:w="4726" w:type="dxa"/>
            <w:tcPrChange w:id="125" w:author="Cụ Hồ" w:date="2016-08-09T08:40:00Z">
              <w:tcPr>
                <w:tcW w:w="5211" w:type="dxa"/>
              </w:tcPr>
            </w:tcPrChange>
          </w:tcPr>
          <w:p w14:paraId="5954EA8B" w14:textId="5C1E14B4" w:rsidR="006711A3" w:rsidRPr="000F2DD2" w:rsidRDefault="006711A3" w:rsidP="006711A3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 xml:space="preserve">Get a question form </w:t>
            </w:r>
          </w:p>
        </w:tc>
      </w:tr>
      <w:tr w:rsidR="006711A3" w:rsidRPr="00A42300" w14:paraId="74BC1381" w14:textId="77777777" w:rsidTr="006711A3">
        <w:tc>
          <w:tcPr>
            <w:tcW w:w="610" w:type="dxa"/>
            <w:tcPrChange w:id="126" w:author="Cụ Hồ" w:date="2016-08-09T08:40:00Z">
              <w:tcPr>
                <w:tcW w:w="626" w:type="dxa"/>
              </w:tcPr>
            </w:tcPrChange>
          </w:tcPr>
          <w:p w14:paraId="5FF0EC6A" w14:textId="77777777" w:rsidR="006711A3" w:rsidRPr="00A42300" w:rsidRDefault="006711A3" w:rsidP="006711A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2915" w:type="dxa"/>
            <w:tcPrChange w:id="127" w:author="Cụ Hồ" w:date="2016-08-09T08:40:00Z">
              <w:tcPr>
                <w:tcW w:w="2414" w:type="dxa"/>
              </w:tcPr>
            </w:tcPrChange>
          </w:tcPr>
          <w:p w14:paraId="38AA80BD" w14:textId="3B03E3D4" w:rsidR="006711A3" w:rsidRPr="00AC029E" w:rsidRDefault="006711A3" w:rsidP="006711A3">
            <w:pPr>
              <w:ind w:left="0"/>
            </w:pPr>
            <w:proofErr w:type="spellStart"/>
            <w:r w:rsidRPr="00E24E8F">
              <w:t>RegisterForm</w:t>
            </w:r>
            <w:proofErr w:type="spellEnd"/>
          </w:p>
        </w:tc>
        <w:tc>
          <w:tcPr>
            <w:tcW w:w="4726" w:type="dxa"/>
            <w:tcPrChange w:id="128" w:author="Cụ Hồ" w:date="2016-08-09T08:40:00Z">
              <w:tcPr>
                <w:tcW w:w="5211" w:type="dxa"/>
              </w:tcPr>
            </w:tcPrChange>
          </w:tcPr>
          <w:p w14:paraId="0019B186" w14:textId="090D1210" w:rsidR="006711A3" w:rsidRPr="000F2DD2" w:rsidRDefault="006711A3" w:rsidP="006711A3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Register form</w:t>
            </w:r>
          </w:p>
        </w:tc>
      </w:tr>
      <w:tr w:rsidR="006711A3" w:rsidRPr="00A42300" w14:paraId="44312610" w14:textId="77777777" w:rsidTr="006711A3">
        <w:tc>
          <w:tcPr>
            <w:tcW w:w="610" w:type="dxa"/>
            <w:tcPrChange w:id="129" w:author="Cụ Hồ" w:date="2016-08-09T08:40:00Z">
              <w:tcPr>
                <w:tcW w:w="626" w:type="dxa"/>
              </w:tcPr>
            </w:tcPrChange>
          </w:tcPr>
          <w:p w14:paraId="6E45340C" w14:textId="77777777" w:rsidR="006711A3" w:rsidRDefault="006711A3" w:rsidP="006711A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2915" w:type="dxa"/>
            <w:tcPrChange w:id="130" w:author="Cụ Hồ" w:date="2016-08-09T08:40:00Z">
              <w:tcPr>
                <w:tcW w:w="2414" w:type="dxa"/>
              </w:tcPr>
            </w:tcPrChange>
          </w:tcPr>
          <w:p w14:paraId="6FEAA578" w14:textId="28258AA4" w:rsidR="006711A3" w:rsidRPr="00AC029E" w:rsidRDefault="006711A3" w:rsidP="006711A3">
            <w:pPr>
              <w:ind w:left="0"/>
            </w:pPr>
            <w:proofErr w:type="spellStart"/>
            <w:r w:rsidRPr="00E24E8F">
              <w:t>ReportForm</w:t>
            </w:r>
            <w:proofErr w:type="spellEnd"/>
          </w:p>
        </w:tc>
        <w:tc>
          <w:tcPr>
            <w:tcW w:w="4726" w:type="dxa"/>
            <w:tcPrChange w:id="131" w:author="Cụ Hồ" w:date="2016-08-09T08:40:00Z">
              <w:tcPr>
                <w:tcW w:w="5211" w:type="dxa"/>
              </w:tcPr>
            </w:tcPrChange>
          </w:tcPr>
          <w:p w14:paraId="17DAE934" w14:textId="7538190A" w:rsidR="006711A3" w:rsidRPr="000F2DD2" w:rsidRDefault="006711A3" w:rsidP="006711A3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Report a question form</w:t>
            </w:r>
          </w:p>
        </w:tc>
      </w:tr>
      <w:tr w:rsidR="006711A3" w:rsidRPr="00A42300" w14:paraId="6B0B49B9" w14:textId="77777777" w:rsidTr="006711A3">
        <w:tc>
          <w:tcPr>
            <w:tcW w:w="610" w:type="dxa"/>
            <w:tcPrChange w:id="132" w:author="Cụ Hồ" w:date="2016-08-09T08:40:00Z">
              <w:tcPr>
                <w:tcW w:w="626" w:type="dxa"/>
              </w:tcPr>
            </w:tcPrChange>
          </w:tcPr>
          <w:p w14:paraId="2C8E1A2B" w14:textId="77777777" w:rsidR="006711A3" w:rsidRDefault="006711A3" w:rsidP="006711A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2915" w:type="dxa"/>
            <w:tcPrChange w:id="133" w:author="Cụ Hồ" w:date="2016-08-09T08:40:00Z">
              <w:tcPr>
                <w:tcW w:w="2414" w:type="dxa"/>
              </w:tcPr>
            </w:tcPrChange>
          </w:tcPr>
          <w:p w14:paraId="628E9BBE" w14:textId="37A0B4A8" w:rsidR="006711A3" w:rsidRPr="00AC029E" w:rsidRDefault="006711A3" w:rsidP="006711A3">
            <w:pPr>
              <w:ind w:left="0"/>
            </w:pPr>
            <w:proofErr w:type="spellStart"/>
            <w:r w:rsidRPr="00E24E8F">
              <w:t>ReportLessonForm</w:t>
            </w:r>
            <w:proofErr w:type="spellEnd"/>
          </w:p>
        </w:tc>
        <w:tc>
          <w:tcPr>
            <w:tcW w:w="4726" w:type="dxa"/>
            <w:tcPrChange w:id="134" w:author="Cụ Hồ" w:date="2016-08-09T08:40:00Z">
              <w:tcPr>
                <w:tcW w:w="5211" w:type="dxa"/>
              </w:tcPr>
            </w:tcPrChange>
          </w:tcPr>
          <w:p w14:paraId="13F9A3BD" w14:textId="04259763" w:rsidR="006711A3" w:rsidRPr="000F2DD2" w:rsidRDefault="006711A3" w:rsidP="006711A3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Report lesson form</w:t>
            </w:r>
          </w:p>
        </w:tc>
      </w:tr>
      <w:tr w:rsidR="006711A3" w:rsidRPr="00A42300" w14:paraId="3E14770C" w14:textId="77777777" w:rsidTr="006711A3">
        <w:tc>
          <w:tcPr>
            <w:tcW w:w="610" w:type="dxa"/>
            <w:tcPrChange w:id="135" w:author="Cụ Hồ" w:date="2016-08-09T08:40:00Z">
              <w:tcPr>
                <w:tcW w:w="626" w:type="dxa"/>
              </w:tcPr>
            </w:tcPrChange>
          </w:tcPr>
          <w:p w14:paraId="2B1823A9" w14:textId="77777777" w:rsidR="006711A3" w:rsidRDefault="006711A3" w:rsidP="006711A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2915" w:type="dxa"/>
            <w:tcPrChange w:id="136" w:author="Cụ Hồ" w:date="2016-08-09T08:40:00Z">
              <w:tcPr>
                <w:tcW w:w="2414" w:type="dxa"/>
              </w:tcPr>
            </w:tcPrChange>
          </w:tcPr>
          <w:p w14:paraId="581CE222" w14:textId="3A5B658A" w:rsidR="006711A3" w:rsidRDefault="006711A3" w:rsidP="006711A3">
            <w:pPr>
              <w:ind w:left="0"/>
            </w:pPr>
            <w:proofErr w:type="spellStart"/>
            <w:r w:rsidRPr="00E24E8F">
              <w:t>SubmitAnswerForm</w:t>
            </w:r>
            <w:proofErr w:type="spellEnd"/>
          </w:p>
        </w:tc>
        <w:tc>
          <w:tcPr>
            <w:tcW w:w="4726" w:type="dxa"/>
            <w:shd w:val="clear" w:color="auto" w:fill="9CC2E5" w:themeFill="accent1" w:themeFillTint="99"/>
            <w:tcPrChange w:id="137" w:author="Cụ Hồ" w:date="2016-08-09T08:40:00Z">
              <w:tcPr>
                <w:tcW w:w="5211" w:type="dxa"/>
              </w:tcPr>
            </w:tcPrChange>
          </w:tcPr>
          <w:p w14:paraId="671C2716" w14:textId="0C171F48" w:rsidR="006711A3" w:rsidRPr="000F2DD2" w:rsidRDefault="006711A3" w:rsidP="006711A3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</w:p>
        </w:tc>
      </w:tr>
      <w:tr w:rsidR="006711A3" w:rsidRPr="00A42300" w14:paraId="513C2223" w14:textId="77777777" w:rsidTr="006711A3">
        <w:tc>
          <w:tcPr>
            <w:tcW w:w="610" w:type="dxa"/>
            <w:tcPrChange w:id="138" w:author="Cụ Hồ" w:date="2016-08-09T08:40:00Z">
              <w:tcPr>
                <w:tcW w:w="626" w:type="dxa"/>
              </w:tcPr>
            </w:tcPrChange>
          </w:tcPr>
          <w:p w14:paraId="1AAFE1DB" w14:textId="557AAD07" w:rsidR="006711A3" w:rsidRDefault="006711A3" w:rsidP="006711A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15</w:t>
            </w:r>
          </w:p>
        </w:tc>
        <w:tc>
          <w:tcPr>
            <w:tcW w:w="2915" w:type="dxa"/>
            <w:tcPrChange w:id="139" w:author="Cụ Hồ" w:date="2016-08-09T08:40:00Z">
              <w:tcPr>
                <w:tcW w:w="2414" w:type="dxa"/>
              </w:tcPr>
            </w:tcPrChange>
          </w:tcPr>
          <w:p w14:paraId="68785883" w14:textId="5F532CC2" w:rsidR="006711A3" w:rsidRPr="0056375E" w:rsidRDefault="006711A3" w:rsidP="006711A3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commentRangeStart w:id="140"/>
            <w:proofErr w:type="spellStart"/>
            <w:r w:rsidRPr="00E24E8F">
              <w:t>SubmitExamAnswerForm</w:t>
            </w:r>
            <w:commentRangeEnd w:id="140"/>
            <w:proofErr w:type="spellEnd"/>
            <w:r>
              <w:rPr>
                <w:rStyle w:val="CommentReference"/>
                <w:bCs w:val="0"/>
                <w:noProof/>
                <w:lang w:val="en-GB"/>
              </w:rPr>
              <w:commentReference w:id="140"/>
            </w:r>
          </w:p>
        </w:tc>
        <w:tc>
          <w:tcPr>
            <w:tcW w:w="4726" w:type="dxa"/>
            <w:tcPrChange w:id="141" w:author="Cụ Hồ" w:date="2016-08-09T08:40:00Z">
              <w:tcPr>
                <w:tcW w:w="5211" w:type="dxa"/>
              </w:tcPr>
            </w:tcPrChange>
          </w:tcPr>
          <w:p w14:paraId="6BE87E24" w14:textId="38AE8197" w:rsidR="006711A3" w:rsidRPr="000F2DD2" w:rsidRDefault="006711A3" w:rsidP="006711A3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ins w:id="142" w:author="Cụ Hồ" w:date="2016-08-09T08:39:00Z">
              <w:r>
                <w:rPr>
                  <w:i w:val="0"/>
                  <w:color w:val="auto"/>
                  <w:lang w:eastAsia="en-US"/>
                </w:rPr>
                <w:t>submit answer o</w:t>
              </w:r>
            </w:ins>
            <w:ins w:id="143" w:author="Cụ Hồ" w:date="2016-08-09T08:40:00Z">
              <w:r>
                <w:rPr>
                  <w:i w:val="0"/>
                  <w:color w:val="auto"/>
                  <w:lang w:eastAsia="en-US"/>
                </w:rPr>
                <w:t>f exam</w:t>
              </w:r>
            </w:ins>
          </w:p>
        </w:tc>
      </w:tr>
      <w:tr w:rsidR="006711A3" w:rsidRPr="00A42300" w14:paraId="550125DF" w14:textId="77777777" w:rsidTr="006711A3">
        <w:tc>
          <w:tcPr>
            <w:tcW w:w="610" w:type="dxa"/>
            <w:tcPrChange w:id="144" w:author="Cụ Hồ" w:date="2016-08-09T08:40:00Z">
              <w:tcPr>
                <w:tcW w:w="626" w:type="dxa"/>
              </w:tcPr>
            </w:tcPrChange>
          </w:tcPr>
          <w:p w14:paraId="2C769020" w14:textId="5E4CCEBE" w:rsidR="006711A3" w:rsidRDefault="006711A3" w:rsidP="006711A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16</w:t>
            </w:r>
          </w:p>
        </w:tc>
        <w:tc>
          <w:tcPr>
            <w:tcW w:w="2915" w:type="dxa"/>
            <w:tcPrChange w:id="145" w:author="Cụ Hồ" w:date="2016-08-09T08:40:00Z">
              <w:tcPr>
                <w:tcW w:w="2414" w:type="dxa"/>
              </w:tcPr>
            </w:tcPrChange>
          </w:tcPr>
          <w:p w14:paraId="5B83DE76" w14:textId="14E8EF36" w:rsidR="006711A3" w:rsidRPr="0056375E" w:rsidRDefault="006711A3" w:rsidP="006711A3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proofErr w:type="spellStart"/>
            <w:r w:rsidRPr="00E24E8F">
              <w:t>UpdateLessonForm</w:t>
            </w:r>
            <w:proofErr w:type="spellEnd"/>
          </w:p>
        </w:tc>
        <w:tc>
          <w:tcPr>
            <w:tcW w:w="4726" w:type="dxa"/>
            <w:tcPrChange w:id="146" w:author="Cụ Hồ" w:date="2016-08-09T08:40:00Z">
              <w:tcPr>
                <w:tcW w:w="5211" w:type="dxa"/>
              </w:tcPr>
            </w:tcPrChange>
          </w:tcPr>
          <w:p w14:paraId="6CFA2F9A" w14:textId="29610B10" w:rsidR="006711A3" w:rsidRPr="000F2DD2" w:rsidRDefault="006711A3" w:rsidP="006711A3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Update lesson form</w:t>
            </w:r>
          </w:p>
        </w:tc>
      </w:tr>
      <w:tr w:rsidR="006711A3" w:rsidRPr="00A42300" w14:paraId="254B3885" w14:textId="77777777" w:rsidTr="006711A3">
        <w:tc>
          <w:tcPr>
            <w:tcW w:w="610" w:type="dxa"/>
            <w:tcPrChange w:id="147" w:author="Cụ Hồ" w:date="2016-08-09T08:40:00Z">
              <w:tcPr>
                <w:tcW w:w="626" w:type="dxa"/>
              </w:tcPr>
            </w:tcPrChange>
          </w:tcPr>
          <w:p w14:paraId="24F6280E" w14:textId="43A429C3" w:rsidR="006711A3" w:rsidRDefault="006711A3" w:rsidP="006711A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17</w:t>
            </w:r>
          </w:p>
        </w:tc>
        <w:tc>
          <w:tcPr>
            <w:tcW w:w="2915" w:type="dxa"/>
            <w:tcPrChange w:id="148" w:author="Cụ Hồ" w:date="2016-08-09T08:40:00Z">
              <w:tcPr>
                <w:tcW w:w="2414" w:type="dxa"/>
              </w:tcPr>
            </w:tcPrChange>
          </w:tcPr>
          <w:p w14:paraId="126B766F" w14:textId="472DB133" w:rsidR="006711A3" w:rsidRPr="0056375E" w:rsidRDefault="006711A3" w:rsidP="006711A3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proofErr w:type="spellStart"/>
            <w:r w:rsidRPr="00E24E8F">
              <w:t>UpdateUserForm</w:t>
            </w:r>
            <w:proofErr w:type="spellEnd"/>
          </w:p>
        </w:tc>
        <w:tc>
          <w:tcPr>
            <w:tcW w:w="4726" w:type="dxa"/>
            <w:tcPrChange w:id="149" w:author="Cụ Hồ" w:date="2016-08-09T08:40:00Z">
              <w:tcPr>
                <w:tcW w:w="5211" w:type="dxa"/>
              </w:tcPr>
            </w:tcPrChange>
          </w:tcPr>
          <w:p w14:paraId="3FAB2F88" w14:textId="0AF228ED" w:rsidR="006711A3" w:rsidRPr="000F2DD2" w:rsidRDefault="006711A3" w:rsidP="006711A3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Update user form</w:t>
            </w:r>
          </w:p>
        </w:tc>
      </w:tr>
      <w:tr w:rsidR="006711A3" w:rsidRPr="00A42300" w:rsidDel="006711A3" w14:paraId="092C23F7" w14:textId="09D2E00D" w:rsidTr="006711A3">
        <w:trPr>
          <w:del w:id="150" w:author="Cụ Hồ" w:date="2016-08-09T08:40:00Z"/>
        </w:trPr>
        <w:tc>
          <w:tcPr>
            <w:tcW w:w="610" w:type="dxa"/>
            <w:tcPrChange w:id="151" w:author="Cụ Hồ" w:date="2016-08-09T08:40:00Z">
              <w:tcPr>
                <w:tcW w:w="626" w:type="dxa"/>
              </w:tcPr>
            </w:tcPrChange>
          </w:tcPr>
          <w:p w14:paraId="469CF775" w14:textId="19AE56F3" w:rsidR="006711A3" w:rsidDel="006711A3" w:rsidRDefault="006711A3" w:rsidP="006711A3">
            <w:pPr>
              <w:pStyle w:val="comment"/>
              <w:ind w:left="0"/>
              <w:jc w:val="center"/>
              <w:rPr>
                <w:del w:id="152" w:author="Cụ Hồ" w:date="2016-08-09T08:40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915" w:type="dxa"/>
            <w:tcPrChange w:id="153" w:author="Cụ Hồ" w:date="2016-08-09T08:40:00Z">
              <w:tcPr>
                <w:tcW w:w="2414" w:type="dxa"/>
              </w:tcPr>
            </w:tcPrChange>
          </w:tcPr>
          <w:p w14:paraId="0ECE0EF6" w14:textId="504A5AA1" w:rsidR="006711A3" w:rsidRPr="0056375E" w:rsidDel="006711A3" w:rsidRDefault="006711A3" w:rsidP="006711A3">
            <w:pPr>
              <w:ind w:left="0"/>
              <w:rPr>
                <w:del w:id="154" w:author="Cụ Hồ" w:date="2016-08-09T08:40:00Z"/>
                <w:rFonts w:ascii="Times New Roman" w:hAnsi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4726" w:type="dxa"/>
            <w:tcPrChange w:id="155" w:author="Cụ Hồ" w:date="2016-08-09T08:40:00Z">
              <w:tcPr>
                <w:tcW w:w="5211" w:type="dxa"/>
              </w:tcPr>
            </w:tcPrChange>
          </w:tcPr>
          <w:p w14:paraId="1220A379" w14:textId="4F83AEB9" w:rsidR="006711A3" w:rsidRPr="000F2DD2" w:rsidDel="006711A3" w:rsidRDefault="006711A3" w:rsidP="006711A3">
            <w:pPr>
              <w:pStyle w:val="comment"/>
              <w:ind w:left="0"/>
              <w:jc w:val="both"/>
              <w:rPr>
                <w:del w:id="156" w:author="Cụ Hồ" w:date="2016-08-09T08:40:00Z"/>
                <w:i w:val="0"/>
                <w:color w:val="auto"/>
                <w:lang w:eastAsia="en-US"/>
              </w:rPr>
            </w:pPr>
          </w:p>
        </w:tc>
      </w:tr>
    </w:tbl>
    <w:p w14:paraId="3227CB19" w14:textId="77777777" w:rsidR="00290D2A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3BA7395A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194FFF2D" w14:textId="77777777" w:rsidR="00252F60" w:rsidRPr="00080663" w:rsidRDefault="00252F60" w:rsidP="00252F60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7" w:name="_Toc458058367"/>
      <w:r w:rsidRPr="00252F60">
        <w:rPr>
          <w:rFonts w:ascii="Times New Roman" w:hAnsi="Times New Roman" w:cs="Times New Roman"/>
          <w:sz w:val="22"/>
          <w:szCs w:val="22"/>
          <w:lang w:val="vi-VN"/>
        </w:rPr>
        <w:t>AnswerForm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57"/>
    </w:p>
    <w:p w14:paraId="2CFD0DC8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080"/>
        <w:gridCol w:w="1080"/>
        <w:gridCol w:w="1170"/>
        <w:gridCol w:w="2676"/>
      </w:tblGrid>
      <w:tr w:rsidR="00252F60" w:rsidRPr="00A42300" w14:paraId="3D62AF31" w14:textId="77777777" w:rsidTr="00252F60">
        <w:trPr>
          <w:jc w:val="center"/>
        </w:trPr>
        <w:tc>
          <w:tcPr>
            <w:tcW w:w="524" w:type="dxa"/>
            <w:shd w:val="clear" w:color="auto" w:fill="92D050"/>
          </w:tcPr>
          <w:p w14:paraId="0306807C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2B7BCBD2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080" w:type="dxa"/>
            <w:shd w:val="clear" w:color="auto" w:fill="92D050"/>
          </w:tcPr>
          <w:p w14:paraId="474708AA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80" w:type="dxa"/>
            <w:shd w:val="clear" w:color="auto" w:fill="92D050"/>
          </w:tcPr>
          <w:p w14:paraId="0B243648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170" w:type="dxa"/>
            <w:shd w:val="clear" w:color="auto" w:fill="92D050"/>
          </w:tcPr>
          <w:p w14:paraId="07431771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76" w:type="dxa"/>
            <w:shd w:val="clear" w:color="auto" w:fill="92D050"/>
          </w:tcPr>
          <w:p w14:paraId="33E6EEC4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52F60" w:rsidRPr="00A42300" w14:paraId="23F591FE" w14:textId="77777777" w:rsidTr="00252F60">
        <w:trPr>
          <w:jc w:val="center"/>
        </w:trPr>
        <w:tc>
          <w:tcPr>
            <w:tcW w:w="524" w:type="dxa"/>
          </w:tcPr>
          <w:p w14:paraId="0DE7CA6A" w14:textId="77777777" w:rsidR="00252F60" w:rsidRPr="00A42300" w:rsidRDefault="00252F60" w:rsidP="00252F6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104CEF4C" w14:textId="77777777" w:rsidR="00252F60" w:rsidRPr="00C66D7D" w:rsidRDefault="00252F60" w:rsidP="00252F60">
            <w:pPr>
              <w:ind w:left="0"/>
            </w:pPr>
            <w:r w:rsidRPr="00C66D7D">
              <w:t>answer</w:t>
            </w:r>
          </w:p>
        </w:tc>
        <w:tc>
          <w:tcPr>
            <w:tcW w:w="1080" w:type="dxa"/>
          </w:tcPr>
          <w:p w14:paraId="7284DF38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80" w:type="dxa"/>
          </w:tcPr>
          <w:p w14:paraId="6E74526A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7F8A9C13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76" w:type="dxa"/>
          </w:tcPr>
          <w:p w14:paraId="03927094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52F60" w:rsidRPr="00A42300" w14:paraId="1083FABA" w14:textId="77777777" w:rsidTr="00252F60">
        <w:trPr>
          <w:jc w:val="center"/>
        </w:trPr>
        <w:tc>
          <w:tcPr>
            <w:tcW w:w="524" w:type="dxa"/>
          </w:tcPr>
          <w:p w14:paraId="1EEE87E8" w14:textId="77777777" w:rsidR="00252F60" w:rsidRPr="00A42300" w:rsidRDefault="00252F60" w:rsidP="00252F6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3FE07F76" w14:textId="77777777" w:rsidR="00252F60" w:rsidRDefault="00252F60" w:rsidP="00252F60">
            <w:pPr>
              <w:ind w:left="0"/>
            </w:pPr>
            <w:proofErr w:type="spellStart"/>
            <w:r w:rsidRPr="00C66D7D">
              <w:t>isRight</w:t>
            </w:r>
            <w:proofErr w:type="spellEnd"/>
          </w:p>
        </w:tc>
        <w:tc>
          <w:tcPr>
            <w:tcW w:w="1080" w:type="dxa"/>
          </w:tcPr>
          <w:p w14:paraId="2286A3D7" w14:textId="77777777" w:rsid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080" w:type="dxa"/>
          </w:tcPr>
          <w:p w14:paraId="22483E02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487F9078" w14:textId="77777777" w:rsid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76" w:type="dxa"/>
          </w:tcPr>
          <w:p w14:paraId="60D618D8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2366665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252F60" w:rsidRPr="00A42300" w14:paraId="4036A602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6C030CB3" w14:textId="77777777" w:rsidR="00252F60" w:rsidRPr="00620129" w:rsidRDefault="00252F60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4C0B3154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470388F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52F60" w:rsidRPr="00A42300" w14:paraId="7B9CDC4F" w14:textId="77777777" w:rsidTr="0056375E">
        <w:trPr>
          <w:jc w:val="center"/>
        </w:trPr>
        <w:tc>
          <w:tcPr>
            <w:tcW w:w="838" w:type="dxa"/>
          </w:tcPr>
          <w:p w14:paraId="0B8B6F53" w14:textId="77777777" w:rsidR="00252F60" w:rsidRPr="00A42300" w:rsidRDefault="00252F60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7F3A7966" w14:textId="77777777" w:rsidR="00252F60" w:rsidRPr="004A445C" w:rsidRDefault="00252F60" w:rsidP="0056375E">
            <w:pPr>
              <w:ind w:left="0"/>
            </w:pPr>
          </w:p>
        </w:tc>
        <w:tc>
          <w:tcPr>
            <w:tcW w:w="4476" w:type="dxa"/>
          </w:tcPr>
          <w:p w14:paraId="01502B61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BBCCC1E" w14:textId="77777777" w:rsidR="00252F60" w:rsidRPr="00080663" w:rsidRDefault="00252F60" w:rsidP="00252F60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8" w:name="_Toc458058368"/>
      <w:r w:rsidRPr="00252F60">
        <w:rPr>
          <w:rFonts w:ascii="Times New Roman" w:hAnsi="Times New Roman" w:cs="Times New Roman"/>
          <w:sz w:val="22"/>
          <w:szCs w:val="22"/>
          <w:lang w:val="vi-VN"/>
        </w:rPr>
        <w:lastRenderedPageBreak/>
        <w:t>ChangeRoleForm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58"/>
    </w:p>
    <w:p w14:paraId="24EF8539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252F60" w:rsidRPr="00A42300" w14:paraId="6B93BD74" w14:textId="77777777" w:rsidTr="0056375E">
        <w:trPr>
          <w:jc w:val="center"/>
        </w:trPr>
        <w:tc>
          <w:tcPr>
            <w:tcW w:w="524" w:type="dxa"/>
            <w:shd w:val="clear" w:color="auto" w:fill="92D050"/>
          </w:tcPr>
          <w:p w14:paraId="13D6ABE2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2D8CBE37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0B6A17E7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0023BD2F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761D5364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E1520AF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52F60" w:rsidRPr="00A42300" w14:paraId="413E7EF2" w14:textId="77777777" w:rsidTr="0056375E">
        <w:trPr>
          <w:jc w:val="center"/>
        </w:trPr>
        <w:tc>
          <w:tcPr>
            <w:tcW w:w="524" w:type="dxa"/>
          </w:tcPr>
          <w:p w14:paraId="1DD7E9DA" w14:textId="77777777" w:rsidR="00252F60" w:rsidRPr="00A42300" w:rsidRDefault="00252F60" w:rsidP="00252F6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F331A72" w14:textId="77777777" w:rsidR="00252F60" w:rsidRPr="002B0E1B" w:rsidRDefault="00252F60" w:rsidP="00252F60">
            <w:pPr>
              <w:ind w:left="0"/>
            </w:pPr>
            <w:proofErr w:type="spellStart"/>
            <w:r w:rsidRPr="002B0E1B">
              <w:t>userId</w:t>
            </w:r>
            <w:proofErr w:type="spellEnd"/>
          </w:p>
        </w:tc>
        <w:tc>
          <w:tcPr>
            <w:tcW w:w="860" w:type="dxa"/>
          </w:tcPr>
          <w:p w14:paraId="668A87D7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053" w:type="dxa"/>
          </w:tcPr>
          <w:p w14:paraId="6B8A29D4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E73AB58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681163A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52F60" w:rsidRPr="00A42300" w14:paraId="46AC78BF" w14:textId="77777777" w:rsidTr="0056375E">
        <w:trPr>
          <w:jc w:val="center"/>
        </w:trPr>
        <w:tc>
          <w:tcPr>
            <w:tcW w:w="524" w:type="dxa"/>
          </w:tcPr>
          <w:p w14:paraId="1598D585" w14:textId="77777777" w:rsidR="00252F60" w:rsidRPr="00A42300" w:rsidRDefault="00252F60" w:rsidP="00252F6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23440D5C" w14:textId="77777777" w:rsidR="00252F60" w:rsidRDefault="00252F60" w:rsidP="00252F60">
            <w:pPr>
              <w:ind w:left="0"/>
            </w:pPr>
            <w:r w:rsidRPr="002B0E1B">
              <w:t>role</w:t>
            </w:r>
          </w:p>
        </w:tc>
        <w:tc>
          <w:tcPr>
            <w:tcW w:w="860" w:type="dxa"/>
          </w:tcPr>
          <w:p w14:paraId="04C14530" w14:textId="77777777" w:rsid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053" w:type="dxa"/>
          </w:tcPr>
          <w:p w14:paraId="0587EFD9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4B090E28" w14:textId="77777777" w:rsid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570E275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1A113D9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252F60" w:rsidRPr="00A42300" w14:paraId="3EFF270A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7B834B36" w14:textId="77777777" w:rsidR="00252F60" w:rsidRPr="00620129" w:rsidRDefault="00252F60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6E95F95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7204D8D4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52F60" w:rsidRPr="00A42300" w14:paraId="1CAA1C79" w14:textId="77777777" w:rsidTr="0056375E">
        <w:trPr>
          <w:jc w:val="center"/>
        </w:trPr>
        <w:tc>
          <w:tcPr>
            <w:tcW w:w="838" w:type="dxa"/>
          </w:tcPr>
          <w:p w14:paraId="5D89855F" w14:textId="77777777" w:rsidR="00252F60" w:rsidRPr="00A42300" w:rsidRDefault="00252F60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7FCE6613" w14:textId="77777777" w:rsidR="00252F60" w:rsidRPr="004A445C" w:rsidRDefault="00252F60" w:rsidP="0056375E">
            <w:pPr>
              <w:ind w:left="0"/>
            </w:pPr>
          </w:p>
        </w:tc>
        <w:tc>
          <w:tcPr>
            <w:tcW w:w="4476" w:type="dxa"/>
          </w:tcPr>
          <w:p w14:paraId="2C2EDB91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5131CC8" w14:textId="77777777" w:rsidR="00252F60" w:rsidRPr="00080663" w:rsidRDefault="00252F60" w:rsidP="00252F60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9" w:name="_Toc458058369"/>
      <w:r w:rsidRPr="00252F60">
        <w:rPr>
          <w:rFonts w:ascii="Times New Roman" w:hAnsi="Times New Roman" w:cs="Times New Roman"/>
          <w:sz w:val="22"/>
          <w:szCs w:val="22"/>
          <w:lang w:val="vi-VN"/>
        </w:rPr>
        <w:t>ChgpwdForm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59"/>
    </w:p>
    <w:p w14:paraId="094401CC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252F60" w:rsidRPr="00A42300" w14:paraId="03856156" w14:textId="77777777" w:rsidTr="0056375E">
        <w:trPr>
          <w:jc w:val="center"/>
        </w:trPr>
        <w:tc>
          <w:tcPr>
            <w:tcW w:w="524" w:type="dxa"/>
            <w:shd w:val="clear" w:color="auto" w:fill="92D050"/>
          </w:tcPr>
          <w:p w14:paraId="11059A1F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1EF654C8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6B1F3500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2741319E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0B19548A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65CCF950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52F60" w:rsidRPr="00A42300" w14:paraId="144EE05E" w14:textId="77777777" w:rsidTr="0056375E">
        <w:trPr>
          <w:jc w:val="center"/>
        </w:trPr>
        <w:tc>
          <w:tcPr>
            <w:tcW w:w="524" w:type="dxa"/>
          </w:tcPr>
          <w:p w14:paraId="2EF3C99B" w14:textId="77777777" w:rsidR="00252F60" w:rsidRPr="00A42300" w:rsidRDefault="00252F60" w:rsidP="00252F6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5989FCF9" w14:textId="77777777" w:rsidR="00252F60" w:rsidRPr="00905B1B" w:rsidRDefault="00252F60" w:rsidP="00252F60">
            <w:pPr>
              <w:ind w:left="0"/>
            </w:pPr>
            <w:proofErr w:type="spellStart"/>
            <w:r w:rsidRPr="00905B1B">
              <w:t>oldPassword</w:t>
            </w:r>
            <w:proofErr w:type="spellEnd"/>
          </w:p>
        </w:tc>
        <w:tc>
          <w:tcPr>
            <w:tcW w:w="860" w:type="dxa"/>
          </w:tcPr>
          <w:p w14:paraId="1DBAC91B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21C1D2D3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3C19D1B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5B4CDFA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52F60" w:rsidRPr="00A42300" w14:paraId="11AF8AF9" w14:textId="77777777" w:rsidTr="0056375E">
        <w:trPr>
          <w:jc w:val="center"/>
        </w:trPr>
        <w:tc>
          <w:tcPr>
            <w:tcW w:w="524" w:type="dxa"/>
          </w:tcPr>
          <w:p w14:paraId="310222E2" w14:textId="77777777" w:rsidR="00252F60" w:rsidRPr="00A42300" w:rsidRDefault="00252F60" w:rsidP="00252F6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3A00FC70" w14:textId="77777777" w:rsidR="00252F60" w:rsidRDefault="00252F60" w:rsidP="00252F60">
            <w:pPr>
              <w:ind w:left="0"/>
            </w:pPr>
            <w:proofErr w:type="spellStart"/>
            <w:r w:rsidRPr="00905B1B">
              <w:t>newPassword</w:t>
            </w:r>
            <w:proofErr w:type="spellEnd"/>
          </w:p>
        </w:tc>
        <w:tc>
          <w:tcPr>
            <w:tcW w:w="860" w:type="dxa"/>
          </w:tcPr>
          <w:p w14:paraId="52E12157" w14:textId="77777777" w:rsid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21C8D97A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314BF31D" w14:textId="77777777" w:rsid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9BA788D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6732C74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252F60" w:rsidRPr="00A42300" w14:paraId="26A2A100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5B7D283E" w14:textId="77777777" w:rsidR="00252F60" w:rsidRPr="00620129" w:rsidRDefault="00252F60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6B7DC503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2FBF2E8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52F60" w:rsidRPr="00A42300" w14:paraId="23C13784" w14:textId="77777777" w:rsidTr="0056375E">
        <w:trPr>
          <w:jc w:val="center"/>
        </w:trPr>
        <w:tc>
          <w:tcPr>
            <w:tcW w:w="838" w:type="dxa"/>
          </w:tcPr>
          <w:p w14:paraId="480733FF" w14:textId="77777777" w:rsidR="00252F60" w:rsidRPr="00A42300" w:rsidRDefault="00252F60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762A3EA" w14:textId="77777777" w:rsidR="00252F60" w:rsidRPr="004A445C" w:rsidRDefault="00252F60" w:rsidP="0056375E">
            <w:pPr>
              <w:ind w:left="0"/>
            </w:pPr>
          </w:p>
        </w:tc>
        <w:tc>
          <w:tcPr>
            <w:tcW w:w="4476" w:type="dxa"/>
          </w:tcPr>
          <w:p w14:paraId="7E371F85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67B82B8" w14:textId="77777777" w:rsidR="00252F60" w:rsidRPr="00080663" w:rsidRDefault="00252F60" w:rsidP="00252F60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60" w:name="_Toc458058370"/>
      <w:r w:rsidRPr="00252F60">
        <w:rPr>
          <w:rFonts w:ascii="Times New Roman" w:hAnsi="Times New Roman" w:cs="Times New Roman"/>
          <w:sz w:val="22"/>
          <w:szCs w:val="22"/>
          <w:lang w:val="vi-VN"/>
        </w:rPr>
        <w:t>CreateExamForm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60"/>
    </w:p>
    <w:p w14:paraId="0B52966D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252F60" w:rsidRPr="00A42300" w14:paraId="63EB1A3A" w14:textId="77777777" w:rsidTr="0056375E">
        <w:trPr>
          <w:jc w:val="center"/>
        </w:trPr>
        <w:tc>
          <w:tcPr>
            <w:tcW w:w="524" w:type="dxa"/>
            <w:shd w:val="clear" w:color="auto" w:fill="92D050"/>
          </w:tcPr>
          <w:p w14:paraId="7A61954E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0CA9DD01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6B903904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16E83D80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668C1277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26AD5D90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52F60" w:rsidRPr="00A42300" w14:paraId="471E0049" w14:textId="77777777" w:rsidTr="0056375E">
        <w:trPr>
          <w:jc w:val="center"/>
        </w:trPr>
        <w:tc>
          <w:tcPr>
            <w:tcW w:w="524" w:type="dxa"/>
          </w:tcPr>
          <w:p w14:paraId="4D5A16C2" w14:textId="77777777" w:rsidR="00252F60" w:rsidRPr="00A42300" w:rsidRDefault="00252F60" w:rsidP="00252F6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1427FBB4" w14:textId="77777777" w:rsidR="00252F60" w:rsidRPr="007B0856" w:rsidRDefault="00252F60" w:rsidP="00252F60">
            <w:pPr>
              <w:ind w:left="0"/>
            </w:pPr>
            <w:proofErr w:type="spellStart"/>
            <w:r w:rsidRPr="007B0856">
              <w:t>courseId</w:t>
            </w:r>
            <w:proofErr w:type="spellEnd"/>
          </w:p>
        </w:tc>
        <w:tc>
          <w:tcPr>
            <w:tcW w:w="860" w:type="dxa"/>
          </w:tcPr>
          <w:p w14:paraId="5CEFD918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053" w:type="dxa"/>
          </w:tcPr>
          <w:p w14:paraId="78684A1A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53EFC639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0945F6F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52F60" w:rsidRPr="00A42300" w14:paraId="295B83E7" w14:textId="77777777" w:rsidTr="0056375E">
        <w:trPr>
          <w:jc w:val="center"/>
        </w:trPr>
        <w:tc>
          <w:tcPr>
            <w:tcW w:w="524" w:type="dxa"/>
          </w:tcPr>
          <w:p w14:paraId="64FDDDFD" w14:textId="2EB08BC7" w:rsidR="00252F60" w:rsidRPr="00A42300" w:rsidRDefault="00252F60" w:rsidP="00252F6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del w:id="161" w:author="Cụ Hồ" w:date="2016-08-09T08:41:00Z">
              <w:r w:rsidDel="006711A3"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</w:rPr>
                <w:delText>2</w:delText>
              </w:r>
            </w:del>
          </w:p>
        </w:tc>
        <w:tc>
          <w:tcPr>
            <w:tcW w:w="1721" w:type="dxa"/>
          </w:tcPr>
          <w:p w14:paraId="7A3A1B35" w14:textId="6DC4B715" w:rsidR="00252F60" w:rsidRPr="007B0856" w:rsidRDefault="00252F60" w:rsidP="00252F60">
            <w:pPr>
              <w:ind w:left="0"/>
            </w:pPr>
            <w:del w:id="162" w:author="Cụ Hồ" w:date="2016-08-09T08:41:00Z">
              <w:r w:rsidRPr="007B0856" w:rsidDel="006711A3">
                <w:delText>examSkill</w:delText>
              </w:r>
            </w:del>
          </w:p>
        </w:tc>
        <w:tc>
          <w:tcPr>
            <w:tcW w:w="860" w:type="dxa"/>
          </w:tcPr>
          <w:p w14:paraId="2232BA77" w14:textId="25273FBB" w:rsid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del w:id="163" w:author="Cụ Hồ" w:date="2016-08-09T08:41:00Z">
              <w:r w:rsidDel="006711A3"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</w:rPr>
                <w:delText>Integer</w:delText>
              </w:r>
            </w:del>
          </w:p>
        </w:tc>
        <w:tc>
          <w:tcPr>
            <w:tcW w:w="1053" w:type="dxa"/>
          </w:tcPr>
          <w:p w14:paraId="0F28249A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1210D25C" w14:textId="79EA1B53" w:rsid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del w:id="164" w:author="Cụ Hồ" w:date="2016-08-09T08:41:00Z">
              <w:r w:rsidDel="006711A3"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</w:rPr>
                <w:delText>private</w:delText>
              </w:r>
            </w:del>
          </w:p>
        </w:tc>
        <w:tc>
          <w:tcPr>
            <w:tcW w:w="2856" w:type="dxa"/>
          </w:tcPr>
          <w:p w14:paraId="2A62BF8E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52F60" w:rsidRPr="00A42300" w14:paraId="1A61F2E3" w14:textId="77777777" w:rsidTr="0056375E">
        <w:trPr>
          <w:jc w:val="center"/>
        </w:trPr>
        <w:tc>
          <w:tcPr>
            <w:tcW w:w="524" w:type="dxa"/>
          </w:tcPr>
          <w:p w14:paraId="36DFFC2D" w14:textId="0C698951" w:rsidR="00252F60" w:rsidRPr="00A42300" w:rsidRDefault="00252F60" w:rsidP="00252F6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del w:id="165" w:author="Cụ Hồ" w:date="2016-08-09T08:41:00Z">
              <w:r w:rsidDel="006711A3"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</w:rPr>
                <w:delText>3</w:delText>
              </w:r>
            </w:del>
          </w:p>
        </w:tc>
        <w:tc>
          <w:tcPr>
            <w:tcW w:w="1721" w:type="dxa"/>
          </w:tcPr>
          <w:p w14:paraId="49DA1A39" w14:textId="069E9291" w:rsidR="00252F60" w:rsidRDefault="00252F60" w:rsidP="00252F60">
            <w:pPr>
              <w:ind w:left="0"/>
            </w:pPr>
            <w:del w:id="166" w:author="Cụ Hồ" w:date="2016-08-09T08:41:00Z">
              <w:r w:rsidRPr="007B0856" w:rsidDel="006711A3">
                <w:delText>questionNumber</w:delText>
              </w:r>
            </w:del>
          </w:p>
        </w:tc>
        <w:tc>
          <w:tcPr>
            <w:tcW w:w="860" w:type="dxa"/>
          </w:tcPr>
          <w:p w14:paraId="4F2CC84F" w14:textId="01E69995" w:rsid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del w:id="167" w:author="Cụ Hồ" w:date="2016-08-09T08:41:00Z">
              <w:r w:rsidDel="006711A3"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</w:rPr>
                <w:delText>Integer</w:delText>
              </w:r>
            </w:del>
          </w:p>
        </w:tc>
        <w:tc>
          <w:tcPr>
            <w:tcW w:w="1053" w:type="dxa"/>
          </w:tcPr>
          <w:p w14:paraId="040D631B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109FC593" w14:textId="45EF218B" w:rsid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del w:id="168" w:author="Cụ Hồ" w:date="2016-08-09T08:41:00Z">
              <w:r w:rsidDel="006711A3"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</w:rPr>
                <w:delText>private</w:delText>
              </w:r>
            </w:del>
          </w:p>
        </w:tc>
        <w:tc>
          <w:tcPr>
            <w:tcW w:w="2856" w:type="dxa"/>
          </w:tcPr>
          <w:p w14:paraId="5C6B45CF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AAFBC64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252F60" w:rsidRPr="00A42300" w14:paraId="26488BB6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02DB1E93" w14:textId="77777777" w:rsidR="00252F60" w:rsidRPr="00620129" w:rsidRDefault="00252F60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2B30A381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3FD44E4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52F60" w:rsidRPr="00A42300" w14:paraId="0DE719E9" w14:textId="77777777" w:rsidTr="0056375E">
        <w:trPr>
          <w:jc w:val="center"/>
        </w:trPr>
        <w:tc>
          <w:tcPr>
            <w:tcW w:w="838" w:type="dxa"/>
          </w:tcPr>
          <w:p w14:paraId="48249763" w14:textId="77777777" w:rsidR="00252F60" w:rsidRPr="00A42300" w:rsidRDefault="00252F60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</w:t>
            </w:r>
          </w:p>
        </w:tc>
        <w:tc>
          <w:tcPr>
            <w:tcW w:w="2937" w:type="dxa"/>
          </w:tcPr>
          <w:p w14:paraId="3ED09BBD" w14:textId="77777777" w:rsidR="00252F60" w:rsidRPr="004A445C" w:rsidRDefault="00252F60" w:rsidP="0056375E">
            <w:pPr>
              <w:ind w:left="0"/>
            </w:pPr>
          </w:p>
        </w:tc>
        <w:tc>
          <w:tcPr>
            <w:tcW w:w="4476" w:type="dxa"/>
          </w:tcPr>
          <w:p w14:paraId="63F37547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5D9AF72" w14:textId="77777777" w:rsidR="00252F60" w:rsidRPr="00080663" w:rsidRDefault="00252F60" w:rsidP="00252F60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69" w:name="_Toc458058371"/>
      <w:r w:rsidRPr="00252F60">
        <w:rPr>
          <w:rFonts w:ascii="Times New Roman" w:hAnsi="Times New Roman" w:cs="Times New Roman"/>
          <w:sz w:val="22"/>
          <w:szCs w:val="22"/>
          <w:lang w:val="vi-VN"/>
        </w:rPr>
        <w:t xml:space="preserve">CreateLessonForm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69"/>
    </w:p>
    <w:p w14:paraId="3B2CA445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1440"/>
        <w:gridCol w:w="860"/>
        <w:gridCol w:w="1053"/>
        <w:gridCol w:w="1237"/>
        <w:gridCol w:w="2856"/>
      </w:tblGrid>
      <w:tr w:rsidR="00252F60" w:rsidRPr="00A42300" w14:paraId="6FB72AC3" w14:textId="77777777" w:rsidTr="00252F60">
        <w:trPr>
          <w:jc w:val="center"/>
        </w:trPr>
        <w:tc>
          <w:tcPr>
            <w:tcW w:w="805" w:type="dxa"/>
            <w:shd w:val="clear" w:color="auto" w:fill="92D050"/>
          </w:tcPr>
          <w:p w14:paraId="3AA6CEA6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40" w:type="dxa"/>
            <w:shd w:val="clear" w:color="auto" w:fill="92D050"/>
          </w:tcPr>
          <w:p w14:paraId="2C527924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72FE34D0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1D3D0E7E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4A61C639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23FE595E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52F60" w:rsidRPr="00A42300" w14:paraId="2B23E915" w14:textId="77777777" w:rsidTr="00252F60">
        <w:trPr>
          <w:jc w:val="center"/>
        </w:trPr>
        <w:tc>
          <w:tcPr>
            <w:tcW w:w="805" w:type="dxa"/>
          </w:tcPr>
          <w:p w14:paraId="60F05CD8" w14:textId="77777777" w:rsidR="00252F60" w:rsidRPr="00CE54BC" w:rsidRDefault="00252F60" w:rsidP="00252F60">
            <w:pPr>
              <w:ind w:left="0"/>
              <w:jc w:val="center"/>
            </w:pPr>
            <w:r w:rsidRPr="00CE54BC">
              <w:t>1</w:t>
            </w:r>
          </w:p>
        </w:tc>
        <w:tc>
          <w:tcPr>
            <w:tcW w:w="1440" w:type="dxa"/>
          </w:tcPr>
          <w:p w14:paraId="0026BACA" w14:textId="77777777" w:rsidR="00252F60" w:rsidRPr="00A76218" w:rsidRDefault="00252F60" w:rsidP="00252F60">
            <w:pPr>
              <w:ind w:left="0"/>
            </w:pPr>
            <w:proofErr w:type="spellStart"/>
            <w:r w:rsidRPr="00A76218">
              <w:t>courseId</w:t>
            </w:r>
            <w:proofErr w:type="spellEnd"/>
          </w:p>
        </w:tc>
        <w:tc>
          <w:tcPr>
            <w:tcW w:w="860" w:type="dxa"/>
          </w:tcPr>
          <w:p w14:paraId="68D89592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053" w:type="dxa"/>
          </w:tcPr>
          <w:p w14:paraId="57EEF91A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5D7345D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C008610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52F60" w:rsidRPr="00A42300" w14:paraId="29FD00CC" w14:textId="77777777" w:rsidTr="00252F60">
        <w:trPr>
          <w:jc w:val="center"/>
        </w:trPr>
        <w:tc>
          <w:tcPr>
            <w:tcW w:w="805" w:type="dxa"/>
          </w:tcPr>
          <w:p w14:paraId="1BB1993B" w14:textId="77777777" w:rsidR="00252F60" w:rsidRPr="00CE54BC" w:rsidRDefault="00252F60" w:rsidP="00252F60">
            <w:pPr>
              <w:ind w:left="0"/>
              <w:jc w:val="center"/>
            </w:pPr>
            <w:r w:rsidRPr="00CE54BC">
              <w:t>2</w:t>
            </w:r>
          </w:p>
        </w:tc>
        <w:tc>
          <w:tcPr>
            <w:tcW w:w="1440" w:type="dxa"/>
          </w:tcPr>
          <w:p w14:paraId="075034AB" w14:textId="77777777" w:rsidR="00252F60" w:rsidRPr="00A76218" w:rsidRDefault="00252F60" w:rsidP="00252F60">
            <w:pPr>
              <w:ind w:left="0"/>
            </w:pPr>
            <w:proofErr w:type="spellStart"/>
            <w:r w:rsidRPr="00A76218">
              <w:t>lessonTitle</w:t>
            </w:r>
            <w:proofErr w:type="spellEnd"/>
          </w:p>
        </w:tc>
        <w:tc>
          <w:tcPr>
            <w:tcW w:w="860" w:type="dxa"/>
          </w:tcPr>
          <w:p w14:paraId="2B013B7F" w14:textId="77777777" w:rsid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69543387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5E49AB51" w14:textId="77777777" w:rsidR="00252F60" w:rsidRP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B3E2422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52F60" w:rsidRPr="00A42300" w14:paraId="35B22BF6" w14:textId="77777777" w:rsidTr="00252F60">
        <w:trPr>
          <w:jc w:val="center"/>
        </w:trPr>
        <w:tc>
          <w:tcPr>
            <w:tcW w:w="805" w:type="dxa"/>
          </w:tcPr>
          <w:p w14:paraId="6A1460C8" w14:textId="77777777" w:rsidR="00252F60" w:rsidRPr="00CE54BC" w:rsidRDefault="00252F60" w:rsidP="00252F60">
            <w:pPr>
              <w:ind w:left="0"/>
              <w:jc w:val="center"/>
            </w:pPr>
            <w:r w:rsidRPr="00CE54BC">
              <w:t>3</w:t>
            </w:r>
          </w:p>
        </w:tc>
        <w:tc>
          <w:tcPr>
            <w:tcW w:w="1440" w:type="dxa"/>
          </w:tcPr>
          <w:p w14:paraId="2AD1CE38" w14:textId="77777777" w:rsidR="00252F60" w:rsidRPr="00A76218" w:rsidRDefault="00252F60" w:rsidP="00252F60">
            <w:pPr>
              <w:ind w:left="0"/>
            </w:pPr>
            <w:r w:rsidRPr="00A76218">
              <w:t>description</w:t>
            </w:r>
          </w:p>
        </w:tc>
        <w:tc>
          <w:tcPr>
            <w:tcW w:w="860" w:type="dxa"/>
          </w:tcPr>
          <w:p w14:paraId="4DE113F5" w14:textId="77777777" w:rsidR="00252F60" w:rsidRP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4EC78122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56B1DB1A" w14:textId="77777777" w:rsidR="00252F60" w:rsidRP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02F67EA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52F60" w:rsidRPr="00A42300" w14:paraId="5D09A519" w14:textId="77777777" w:rsidTr="00252F60">
        <w:trPr>
          <w:jc w:val="center"/>
        </w:trPr>
        <w:tc>
          <w:tcPr>
            <w:tcW w:w="805" w:type="dxa"/>
          </w:tcPr>
          <w:p w14:paraId="0F4D5FCD" w14:textId="77777777" w:rsidR="00252F60" w:rsidRPr="00CE54BC" w:rsidRDefault="00252F60" w:rsidP="00252F60">
            <w:pPr>
              <w:ind w:left="0"/>
              <w:jc w:val="center"/>
            </w:pPr>
            <w:r w:rsidRPr="00CE54BC">
              <w:t>4</w:t>
            </w:r>
          </w:p>
        </w:tc>
        <w:tc>
          <w:tcPr>
            <w:tcW w:w="1440" w:type="dxa"/>
          </w:tcPr>
          <w:p w14:paraId="2660FEC3" w14:textId="77777777" w:rsidR="00252F60" w:rsidRPr="00A76218" w:rsidRDefault="00252F60" w:rsidP="00252F60">
            <w:pPr>
              <w:ind w:left="0"/>
            </w:pPr>
            <w:r w:rsidRPr="00A76218">
              <w:t>vocabulary</w:t>
            </w:r>
          </w:p>
        </w:tc>
        <w:tc>
          <w:tcPr>
            <w:tcW w:w="860" w:type="dxa"/>
          </w:tcPr>
          <w:p w14:paraId="721A36A9" w14:textId="77777777" w:rsidR="00252F60" w:rsidRP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72AFD798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5EEED921" w14:textId="77777777" w:rsidR="00252F60" w:rsidRP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C0CAB05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52F60" w:rsidRPr="00A42300" w14:paraId="0D49B231" w14:textId="77777777" w:rsidTr="00252F60">
        <w:trPr>
          <w:jc w:val="center"/>
        </w:trPr>
        <w:tc>
          <w:tcPr>
            <w:tcW w:w="805" w:type="dxa"/>
          </w:tcPr>
          <w:p w14:paraId="560F9875" w14:textId="77777777" w:rsidR="00252F60" w:rsidRPr="00CE54BC" w:rsidRDefault="00252F60" w:rsidP="00252F60">
            <w:pPr>
              <w:ind w:left="0"/>
              <w:jc w:val="center"/>
            </w:pPr>
            <w:r w:rsidRPr="00CE54BC">
              <w:t>5</w:t>
            </w:r>
          </w:p>
        </w:tc>
        <w:tc>
          <w:tcPr>
            <w:tcW w:w="1440" w:type="dxa"/>
          </w:tcPr>
          <w:p w14:paraId="2F589B51" w14:textId="77777777" w:rsidR="00252F60" w:rsidRPr="00A76218" w:rsidRDefault="00252F60" w:rsidP="00252F60">
            <w:pPr>
              <w:ind w:left="0"/>
            </w:pPr>
            <w:r w:rsidRPr="00A76218">
              <w:t>grammar</w:t>
            </w:r>
          </w:p>
        </w:tc>
        <w:tc>
          <w:tcPr>
            <w:tcW w:w="860" w:type="dxa"/>
          </w:tcPr>
          <w:p w14:paraId="754B51F5" w14:textId="77777777" w:rsidR="00252F60" w:rsidRP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6594148B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7CE5121A" w14:textId="77777777" w:rsidR="00252F60" w:rsidRP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AF46814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52F60" w:rsidRPr="00A42300" w14:paraId="5F3C7C3E" w14:textId="77777777" w:rsidTr="00252F60">
        <w:trPr>
          <w:jc w:val="center"/>
        </w:trPr>
        <w:tc>
          <w:tcPr>
            <w:tcW w:w="805" w:type="dxa"/>
          </w:tcPr>
          <w:p w14:paraId="5F45BD11" w14:textId="77777777" w:rsidR="00252F60" w:rsidRPr="00CE54BC" w:rsidRDefault="00252F60" w:rsidP="00252F60">
            <w:pPr>
              <w:ind w:left="0"/>
              <w:jc w:val="center"/>
            </w:pPr>
            <w:r w:rsidRPr="00CE54BC">
              <w:t>6</w:t>
            </w:r>
          </w:p>
        </w:tc>
        <w:tc>
          <w:tcPr>
            <w:tcW w:w="1440" w:type="dxa"/>
          </w:tcPr>
          <w:p w14:paraId="11732905" w14:textId="77777777" w:rsidR="00252F60" w:rsidRPr="00A76218" w:rsidRDefault="00252F60" w:rsidP="00252F60">
            <w:pPr>
              <w:ind w:left="0"/>
            </w:pPr>
            <w:r w:rsidRPr="00A76218">
              <w:t>reading</w:t>
            </w:r>
          </w:p>
        </w:tc>
        <w:tc>
          <w:tcPr>
            <w:tcW w:w="860" w:type="dxa"/>
          </w:tcPr>
          <w:p w14:paraId="09F95141" w14:textId="77777777" w:rsidR="00252F60" w:rsidRP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3CAED313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19E45D0A" w14:textId="77777777" w:rsidR="00252F60" w:rsidRP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8D21A01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52F60" w:rsidRPr="00A42300" w14:paraId="09581B5F" w14:textId="77777777" w:rsidTr="00252F60">
        <w:trPr>
          <w:jc w:val="center"/>
        </w:trPr>
        <w:tc>
          <w:tcPr>
            <w:tcW w:w="805" w:type="dxa"/>
          </w:tcPr>
          <w:p w14:paraId="2E77353C" w14:textId="77777777" w:rsidR="00252F60" w:rsidRPr="00CE54BC" w:rsidRDefault="00252F60" w:rsidP="00252F60">
            <w:pPr>
              <w:ind w:left="0"/>
              <w:jc w:val="center"/>
            </w:pPr>
            <w:r w:rsidRPr="00CE54BC">
              <w:t>7</w:t>
            </w:r>
          </w:p>
        </w:tc>
        <w:tc>
          <w:tcPr>
            <w:tcW w:w="1440" w:type="dxa"/>
          </w:tcPr>
          <w:p w14:paraId="2E42090D" w14:textId="77777777" w:rsidR="00252F60" w:rsidRPr="00A76218" w:rsidRDefault="00252F60" w:rsidP="00252F60">
            <w:pPr>
              <w:ind w:left="0"/>
            </w:pPr>
            <w:r w:rsidRPr="00A76218">
              <w:t>listening</w:t>
            </w:r>
          </w:p>
        </w:tc>
        <w:tc>
          <w:tcPr>
            <w:tcW w:w="860" w:type="dxa"/>
          </w:tcPr>
          <w:p w14:paraId="366211CA" w14:textId="77777777" w:rsidR="00252F60" w:rsidRP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6B513298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50EE49C" w14:textId="77777777" w:rsidR="00252F60" w:rsidRP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7650405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52F60" w:rsidRPr="00A42300" w14:paraId="31E11152" w14:textId="77777777" w:rsidTr="00252F60">
        <w:trPr>
          <w:jc w:val="center"/>
        </w:trPr>
        <w:tc>
          <w:tcPr>
            <w:tcW w:w="805" w:type="dxa"/>
          </w:tcPr>
          <w:p w14:paraId="141EC00A" w14:textId="77777777" w:rsidR="00252F60" w:rsidRPr="00CE54BC" w:rsidRDefault="00252F60" w:rsidP="00252F60">
            <w:pPr>
              <w:ind w:left="0"/>
              <w:jc w:val="center"/>
            </w:pPr>
            <w:r w:rsidRPr="00CE54BC">
              <w:t>8</w:t>
            </w:r>
          </w:p>
        </w:tc>
        <w:tc>
          <w:tcPr>
            <w:tcW w:w="1440" w:type="dxa"/>
          </w:tcPr>
          <w:p w14:paraId="7AB9FFC5" w14:textId="77777777" w:rsidR="00252F60" w:rsidRPr="00A76218" w:rsidRDefault="00252F60" w:rsidP="00252F60">
            <w:pPr>
              <w:ind w:left="0"/>
            </w:pPr>
            <w:r w:rsidRPr="00A76218">
              <w:t>practice</w:t>
            </w:r>
          </w:p>
        </w:tc>
        <w:tc>
          <w:tcPr>
            <w:tcW w:w="860" w:type="dxa"/>
          </w:tcPr>
          <w:p w14:paraId="4C9614FD" w14:textId="77777777" w:rsidR="00252F60" w:rsidRP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34B00175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5F34AD49" w14:textId="77777777" w:rsidR="00252F60" w:rsidRP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2E8A3D0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52F60" w:rsidRPr="00A42300" w14:paraId="4E412A63" w14:textId="77777777" w:rsidTr="00252F60">
        <w:trPr>
          <w:jc w:val="center"/>
        </w:trPr>
        <w:tc>
          <w:tcPr>
            <w:tcW w:w="805" w:type="dxa"/>
          </w:tcPr>
          <w:p w14:paraId="22623775" w14:textId="77777777" w:rsidR="00252F60" w:rsidRDefault="00252F60" w:rsidP="00252F60">
            <w:pPr>
              <w:ind w:left="0"/>
              <w:jc w:val="center"/>
            </w:pPr>
            <w:r w:rsidRPr="00CE54BC">
              <w:t>9</w:t>
            </w:r>
          </w:p>
        </w:tc>
        <w:tc>
          <w:tcPr>
            <w:tcW w:w="1440" w:type="dxa"/>
          </w:tcPr>
          <w:p w14:paraId="2CF6449E" w14:textId="77777777" w:rsidR="00252F60" w:rsidRDefault="00252F60" w:rsidP="00252F60">
            <w:pPr>
              <w:ind w:left="0"/>
            </w:pPr>
            <w:r w:rsidRPr="00A76218">
              <w:t>article</w:t>
            </w:r>
          </w:p>
        </w:tc>
        <w:tc>
          <w:tcPr>
            <w:tcW w:w="860" w:type="dxa"/>
          </w:tcPr>
          <w:p w14:paraId="7EB33551" w14:textId="77777777" w:rsidR="00252F60" w:rsidRP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3C114F0D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7F126B7A" w14:textId="77777777" w:rsidR="00252F60" w:rsidRPr="00252F6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0B22BA6" w14:textId="77777777" w:rsidR="00252F60" w:rsidRPr="00A42300" w:rsidRDefault="00252F60" w:rsidP="00252F6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50402D1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252F60" w:rsidRPr="00A42300" w14:paraId="48D46189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75ECCB9D" w14:textId="77777777" w:rsidR="00252F60" w:rsidRPr="00620129" w:rsidRDefault="00252F60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84C2F03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3DB44C00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52F60" w:rsidRPr="00A42300" w14:paraId="5B4E073A" w14:textId="77777777" w:rsidTr="0056375E">
        <w:trPr>
          <w:jc w:val="center"/>
        </w:trPr>
        <w:tc>
          <w:tcPr>
            <w:tcW w:w="838" w:type="dxa"/>
          </w:tcPr>
          <w:p w14:paraId="16AE8DD4" w14:textId="77777777" w:rsidR="00252F60" w:rsidRPr="00A42300" w:rsidRDefault="00252F60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4183B550" w14:textId="77777777" w:rsidR="00252F60" w:rsidRPr="004A445C" w:rsidRDefault="00252F60" w:rsidP="0056375E">
            <w:pPr>
              <w:ind w:left="0"/>
            </w:pPr>
          </w:p>
        </w:tc>
        <w:tc>
          <w:tcPr>
            <w:tcW w:w="4476" w:type="dxa"/>
          </w:tcPr>
          <w:p w14:paraId="74CF99D9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655E804" w14:textId="2F828DD3" w:rsidR="006711A3" w:rsidRPr="00080663" w:rsidRDefault="006711A3" w:rsidP="006711A3">
      <w:pPr>
        <w:pStyle w:val="Heading3"/>
        <w:rPr>
          <w:ins w:id="170" w:author="Cụ Hồ" w:date="2016-08-09T08:43:00Z"/>
          <w:rFonts w:ascii="Times New Roman" w:hAnsi="Times New Roman" w:cs="Times New Roman"/>
          <w:sz w:val="22"/>
          <w:szCs w:val="22"/>
        </w:rPr>
      </w:pPr>
      <w:bookmarkStart w:id="171" w:name="_Toc458058372"/>
      <w:proofErr w:type="spellStart"/>
      <w:ins w:id="172" w:author="Cụ Hồ" w:date="2016-08-09T08:43:00Z">
        <w:r w:rsidRPr="006711A3">
          <w:rPr>
            <w:rFonts w:ascii="Times New Roman" w:hAnsi="Times New Roman" w:cs="Times New Roman"/>
            <w:sz w:val="22"/>
            <w:szCs w:val="22"/>
          </w:rPr>
          <w:t>ExamPartForm</w:t>
        </w:r>
        <w:proofErr w:type="spellEnd"/>
        <w:r>
          <w:rPr>
            <w:rFonts w:ascii="Times New Roman" w:hAnsi="Times New Roman" w:cs="Times New Roman"/>
            <w:sz w:val="22"/>
            <w:szCs w:val="22"/>
          </w:rPr>
          <w:t xml:space="preserve"> Class</w:t>
        </w:r>
      </w:ins>
    </w:p>
    <w:p w14:paraId="68B2BD3D" w14:textId="77777777" w:rsidR="006711A3" w:rsidRPr="00A42300" w:rsidRDefault="006711A3" w:rsidP="006711A3">
      <w:pPr>
        <w:pStyle w:val="Heading4"/>
        <w:ind w:left="0"/>
        <w:rPr>
          <w:ins w:id="173" w:author="Cụ Hồ" w:date="2016-08-09T08:43:00Z"/>
          <w:rFonts w:ascii="Times New Roman" w:hAnsi="Times New Roman" w:cs="Times New Roman"/>
          <w:sz w:val="22"/>
          <w:szCs w:val="22"/>
          <w:lang w:eastAsia="ja-JP"/>
        </w:rPr>
      </w:pPr>
      <w:ins w:id="174" w:author="Cụ Hồ" w:date="2016-08-09T08:43:00Z">
        <w:r w:rsidRPr="00A42300">
          <w:rPr>
            <w:rFonts w:ascii="Times New Roman" w:hAnsi="Times New Roman" w:cs="Times New Roman"/>
            <w:sz w:val="22"/>
            <w:szCs w:val="22"/>
            <w:lang w:eastAsia="ja-JP"/>
          </w:rPr>
          <w:t>Attributes</w:t>
        </w:r>
      </w:ins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6711A3" w:rsidRPr="00A42300" w14:paraId="607D3F8F" w14:textId="77777777" w:rsidTr="008754A8">
        <w:trPr>
          <w:jc w:val="center"/>
          <w:ins w:id="175" w:author="Cụ Hồ" w:date="2016-08-09T08:43:00Z"/>
        </w:trPr>
        <w:tc>
          <w:tcPr>
            <w:tcW w:w="524" w:type="dxa"/>
            <w:shd w:val="clear" w:color="auto" w:fill="92D050"/>
          </w:tcPr>
          <w:p w14:paraId="2C12BA8F" w14:textId="77777777" w:rsidR="006711A3" w:rsidRPr="00620129" w:rsidRDefault="006711A3" w:rsidP="008754A8">
            <w:pPr>
              <w:pStyle w:val="TableCaption0"/>
              <w:jc w:val="center"/>
              <w:rPr>
                <w:ins w:id="176" w:author="Cụ Hồ" w:date="2016-08-09T08:43:00Z"/>
                <w:rFonts w:ascii="Times New Roman" w:hAnsi="Times New Roman" w:cs="Times New Roman"/>
                <w:sz w:val="22"/>
                <w:szCs w:val="22"/>
              </w:rPr>
            </w:pPr>
            <w:ins w:id="177" w:author="Cụ Hồ" w:date="2016-08-09T08:43:00Z">
              <w:r w:rsidRPr="00620129">
                <w:rPr>
                  <w:rFonts w:ascii="Times New Roman" w:hAnsi="Times New Roman" w:cs="Times New Roman"/>
                  <w:sz w:val="22"/>
                  <w:szCs w:val="22"/>
                </w:rPr>
                <w:t>No</w:t>
              </w:r>
            </w:ins>
          </w:p>
        </w:tc>
        <w:tc>
          <w:tcPr>
            <w:tcW w:w="1721" w:type="dxa"/>
            <w:shd w:val="clear" w:color="auto" w:fill="92D050"/>
          </w:tcPr>
          <w:p w14:paraId="658BBAEA" w14:textId="77777777" w:rsidR="006711A3" w:rsidRPr="00620129" w:rsidRDefault="006711A3" w:rsidP="008754A8">
            <w:pPr>
              <w:pStyle w:val="TableCaption0"/>
              <w:jc w:val="center"/>
              <w:rPr>
                <w:ins w:id="178" w:author="Cụ Hồ" w:date="2016-08-09T08:43:00Z"/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ins w:id="179" w:author="Cụ Hồ" w:date="2016-08-09T08:43:00Z">
              <w:r w:rsidRPr="00620129">
                <w:rPr>
                  <w:rFonts w:ascii="Times New Roman" w:hAnsi="Times New Roman" w:cs="Times New Roman"/>
                  <w:sz w:val="22"/>
                  <w:szCs w:val="22"/>
                  <w:lang w:eastAsia="ja-JP"/>
                </w:rPr>
                <w:t>Attribute</w:t>
              </w:r>
            </w:ins>
          </w:p>
        </w:tc>
        <w:tc>
          <w:tcPr>
            <w:tcW w:w="860" w:type="dxa"/>
            <w:shd w:val="clear" w:color="auto" w:fill="92D050"/>
          </w:tcPr>
          <w:p w14:paraId="3C8EA156" w14:textId="77777777" w:rsidR="006711A3" w:rsidRPr="00620129" w:rsidRDefault="006711A3" w:rsidP="008754A8">
            <w:pPr>
              <w:pStyle w:val="TableCaption0"/>
              <w:jc w:val="center"/>
              <w:rPr>
                <w:ins w:id="180" w:author="Cụ Hồ" w:date="2016-08-09T08:43:00Z"/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ins w:id="181" w:author="Cụ Hồ" w:date="2016-08-09T08:43:00Z">
              <w:r w:rsidRPr="00620129">
                <w:rPr>
                  <w:rFonts w:ascii="Times New Roman" w:hAnsi="Times New Roman" w:cs="Times New Roman"/>
                  <w:sz w:val="22"/>
                  <w:szCs w:val="22"/>
                  <w:lang w:eastAsia="ja-JP"/>
                </w:rPr>
                <w:t>Type</w:t>
              </w:r>
            </w:ins>
          </w:p>
        </w:tc>
        <w:tc>
          <w:tcPr>
            <w:tcW w:w="1053" w:type="dxa"/>
            <w:shd w:val="clear" w:color="auto" w:fill="92D050"/>
          </w:tcPr>
          <w:p w14:paraId="46D04386" w14:textId="77777777" w:rsidR="006711A3" w:rsidRPr="00620129" w:rsidRDefault="006711A3" w:rsidP="008754A8">
            <w:pPr>
              <w:pStyle w:val="TableCaption0"/>
              <w:jc w:val="center"/>
              <w:rPr>
                <w:ins w:id="182" w:author="Cụ Hồ" w:date="2016-08-09T08:43:00Z"/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ins w:id="183" w:author="Cụ Hồ" w:date="2016-08-09T08:43:00Z">
              <w:r w:rsidRPr="00620129">
                <w:rPr>
                  <w:rFonts w:ascii="Times New Roman" w:hAnsi="Times New Roman" w:cs="Times New Roman"/>
                  <w:sz w:val="22"/>
                  <w:szCs w:val="22"/>
                  <w:lang w:eastAsia="ja-JP"/>
                </w:rPr>
                <w:t>Default</w:t>
              </w:r>
            </w:ins>
          </w:p>
        </w:tc>
        <w:tc>
          <w:tcPr>
            <w:tcW w:w="1237" w:type="dxa"/>
            <w:shd w:val="clear" w:color="auto" w:fill="92D050"/>
          </w:tcPr>
          <w:p w14:paraId="3EBB3902" w14:textId="77777777" w:rsidR="006711A3" w:rsidRPr="00620129" w:rsidRDefault="006711A3" w:rsidP="008754A8">
            <w:pPr>
              <w:pStyle w:val="TableCaption0"/>
              <w:jc w:val="center"/>
              <w:rPr>
                <w:ins w:id="184" w:author="Cụ Hồ" w:date="2016-08-09T08:43:00Z"/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ins w:id="185" w:author="Cụ Hồ" w:date="2016-08-09T08:43:00Z">
              <w:r w:rsidRPr="00620129">
                <w:rPr>
                  <w:rFonts w:ascii="Times New Roman" w:hAnsi="Times New Roman" w:cs="Times New Roman"/>
                  <w:sz w:val="22"/>
                  <w:szCs w:val="22"/>
                  <w:lang w:eastAsia="ja-JP"/>
                </w:rPr>
                <w:t>Note</w:t>
              </w:r>
            </w:ins>
          </w:p>
        </w:tc>
        <w:tc>
          <w:tcPr>
            <w:tcW w:w="2856" w:type="dxa"/>
            <w:shd w:val="clear" w:color="auto" w:fill="92D050"/>
          </w:tcPr>
          <w:p w14:paraId="2F86C696" w14:textId="77777777" w:rsidR="006711A3" w:rsidRPr="00620129" w:rsidRDefault="006711A3" w:rsidP="008754A8">
            <w:pPr>
              <w:pStyle w:val="TableCaption0"/>
              <w:jc w:val="center"/>
              <w:rPr>
                <w:ins w:id="186" w:author="Cụ Hồ" w:date="2016-08-09T08:43:00Z"/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ins w:id="187" w:author="Cụ Hồ" w:date="2016-08-09T08:43:00Z">
              <w:r w:rsidRPr="00620129">
                <w:rPr>
                  <w:rFonts w:ascii="Times New Roman" w:hAnsi="Times New Roman" w:cs="Times New Roman"/>
                  <w:sz w:val="22"/>
                  <w:szCs w:val="22"/>
                  <w:lang w:eastAsia="ja-JP"/>
                </w:rPr>
                <w:t>Description</w:t>
              </w:r>
            </w:ins>
          </w:p>
        </w:tc>
      </w:tr>
      <w:tr w:rsidR="006711A3" w:rsidRPr="00A42300" w14:paraId="59EADB39" w14:textId="77777777" w:rsidTr="008754A8">
        <w:trPr>
          <w:jc w:val="center"/>
          <w:ins w:id="188" w:author="Cụ Hồ" w:date="2016-08-09T08:43:00Z"/>
        </w:trPr>
        <w:tc>
          <w:tcPr>
            <w:tcW w:w="524" w:type="dxa"/>
          </w:tcPr>
          <w:p w14:paraId="3FFC2D56" w14:textId="77777777" w:rsidR="006711A3" w:rsidRPr="00A42300" w:rsidRDefault="006711A3" w:rsidP="006711A3">
            <w:pPr>
              <w:pStyle w:val="comment"/>
              <w:ind w:left="0"/>
              <w:jc w:val="center"/>
              <w:rPr>
                <w:ins w:id="189" w:author="Cụ Hồ" w:date="2016-08-09T08:43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ins w:id="190" w:author="Cụ Hồ" w:date="2016-08-09T08:43:00Z">
              <w:r w:rsidRPr="00A42300"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</w:rPr>
                <w:t>1</w:t>
              </w:r>
            </w:ins>
          </w:p>
        </w:tc>
        <w:tc>
          <w:tcPr>
            <w:tcW w:w="1721" w:type="dxa"/>
          </w:tcPr>
          <w:p w14:paraId="486414A8" w14:textId="3A2D4353" w:rsidR="006711A3" w:rsidRPr="006711A3" w:rsidRDefault="006711A3">
            <w:pPr>
              <w:ind w:left="0"/>
              <w:rPr>
                <w:ins w:id="191" w:author="Cụ Hồ" w:date="2016-08-09T08:43:00Z"/>
                <w:i/>
                <w:rPrChange w:id="192" w:author="Cụ Hồ" w:date="2016-08-09T08:43:00Z">
                  <w:rPr>
                    <w:ins w:id="193" w:author="Cụ Hồ" w:date="2016-08-09T08:43:00Z"/>
                    <w:rFonts w:ascii="Times New Roman" w:hAnsi="Times New Roman" w:cs="Times New Roman"/>
                    <w:i w:val="0"/>
                    <w:color w:val="auto"/>
                    <w:sz w:val="22"/>
                    <w:szCs w:val="22"/>
                  </w:rPr>
                </w:rPrChange>
              </w:rPr>
              <w:pPrChange w:id="194" w:author="Cụ Hồ" w:date="2016-08-09T08:43:00Z">
                <w:pPr>
                  <w:pStyle w:val="comment"/>
                  <w:ind w:left="0"/>
                </w:pPr>
              </w:pPrChange>
            </w:pPr>
            <w:ins w:id="195" w:author="Cụ Hồ" w:date="2016-08-09T08:43:00Z">
              <w:r w:rsidRPr="00FA5E70">
                <w:t>skill</w:t>
              </w:r>
            </w:ins>
          </w:p>
        </w:tc>
        <w:tc>
          <w:tcPr>
            <w:tcW w:w="860" w:type="dxa"/>
          </w:tcPr>
          <w:p w14:paraId="427957C2" w14:textId="4BA40BF4" w:rsidR="006711A3" w:rsidRPr="00A42300" w:rsidRDefault="006711A3" w:rsidP="006711A3">
            <w:pPr>
              <w:pStyle w:val="comment"/>
              <w:ind w:left="0"/>
              <w:rPr>
                <w:ins w:id="196" w:author="Cụ Hồ" w:date="2016-08-09T08:43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ins w:id="197" w:author="Cụ Hồ" w:date="2016-08-09T08:43:00Z">
              <w:r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</w:rPr>
                <w:t>int</w:t>
              </w:r>
              <w:proofErr w:type="spellEnd"/>
            </w:ins>
          </w:p>
        </w:tc>
        <w:tc>
          <w:tcPr>
            <w:tcW w:w="1053" w:type="dxa"/>
          </w:tcPr>
          <w:p w14:paraId="44288871" w14:textId="77777777" w:rsidR="006711A3" w:rsidRPr="00A42300" w:rsidRDefault="006711A3" w:rsidP="006711A3">
            <w:pPr>
              <w:pStyle w:val="comment"/>
              <w:ind w:left="0"/>
              <w:rPr>
                <w:ins w:id="198" w:author="Cụ Hồ" w:date="2016-08-09T08:43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62071E28" w14:textId="058F72CF" w:rsidR="006711A3" w:rsidRPr="00A42300" w:rsidRDefault="006711A3" w:rsidP="006711A3">
            <w:pPr>
              <w:pStyle w:val="comment"/>
              <w:ind w:left="0"/>
              <w:rPr>
                <w:ins w:id="199" w:author="Cụ Hồ" w:date="2016-08-09T08:43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ins w:id="200" w:author="Cụ Hồ" w:date="2016-08-09T08:44:00Z">
              <w:r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</w:rPr>
                <w:t>private</w:t>
              </w:r>
            </w:ins>
          </w:p>
        </w:tc>
        <w:tc>
          <w:tcPr>
            <w:tcW w:w="2856" w:type="dxa"/>
          </w:tcPr>
          <w:p w14:paraId="461CCCD5" w14:textId="77777777" w:rsidR="006711A3" w:rsidRPr="00A42300" w:rsidRDefault="006711A3" w:rsidP="006711A3">
            <w:pPr>
              <w:pStyle w:val="comment"/>
              <w:ind w:left="0"/>
              <w:rPr>
                <w:ins w:id="201" w:author="Cụ Hồ" w:date="2016-08-09T08:43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711A3" w:rsidRPr="00A42300" w14:paraId="7ACBA3C6" w14:textId="77777777" w:rsidTr="008754A8">
        <w:trPr>
          <w:jc w:val="center"/>
          <w:ins w:id="202" w:author="Cụ Hồ" w:date="2016-08-09T08:43:00Z"/>
        </w:trPr>
        <w:tc>
          <w:tcPr>
            <w:tcW w:w="524" w:type="dxa"/>
          </w:tcPr>
          <w:p w14:paraId="0B6D21AC" w14:textId="7156E6CD" w:rsidR="006711A3" w:rsidRPr="00A42300" w:rsidRDefault="006711A3" w:rsidP="006711A3">
            <w:pPr>
              <w:pStyle w:val="comment"/>
              <w:ind w:left="0"/>
              <w:jc w:val="center"/>
              <w:rPr>
                <w:ins w:id="203" w:author="Cụ Hồ" w:date="2016-08-09T08:43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ins w:id="204" w:author="Cụ Hồ" w:date="2016-08-09T08:43:00Z">
              <w:r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</w:rPr>
                <w:t>2</w:t>
              </w:r>
            </w:ins>
          </w:p>
        </w:tc>
        <w:tc>
          <w:tcPr>
            <w:tcW w:w="1721" w:type="dxa"/>
          </w:tcPr>
          <w:p w14:paraId="74B16BF1" w14:textId="757C996C" w:rsidR="006711A3" w:rsidRPr="006711A3" w:rsidRDefault="006711A3">
            <w:pPr>
              <w:ind w:left="0"/>
              <w:rPr>
                <w:ins w:id="205" w:author="Cụ Hồ" w:date="2016-08-09T08:43:00Z"/>
                <w:i/>
                <w:rPrChange w:id="206" w:author="Cụ Hồ" w:date="2016-08-09T08:43:00Z">
                  <w:rPr>
                    <w:ins w:id="207" w:author="Cụ Hồ" w:date="2016-08-09T08:43:00Z"/>
                    <w:rFonts w:ascii="Times New Roman" w:hAnsi="Times New Roman" w:cs="Times New Roman"/>
                    <w:i w:val="0"/>
                    <w:color w:val="auto"/>
                    <w:sz w:val="22"/>
                    <w:szCs w:val="22"/>
                  </w:rPr>
                </w:rPrChange>
              </w:rPr>
              <w:pPrChange w:id="208" w:author="Cụ Hồ" w:date="2016-08-09T08:43:00Z">
                <w:pPr>
                  <w:pStyle w:val="comment"/>
                  <w:ind w:left="0"/>
                </w:pPr>
              </w:pPrChange>
            </w:pPr>
            <w:proofErr w:type="spellStart"/>
            <w:ins w:id="209" w:author="Cụ Hồ" w:date="2016-08-09T08:43:00Z">
              <w:r w:rsidRPr="00FA5E70">
                <w:t>numberOfQuestion</w:t>
              </w:r>
              <w:proofErr w:type="spellEnd"/>
            </w:ins>
          </w:p>
        </w:tc>
        <w:tc>
          <w:tcPr>
            <w:tcW w:w="860" w:type="dxa"/>
          </w:tcPr>
          <w:p w14:paraId="5587000D" w14:textId="6F6B61AF" w:rsidR="006711A3" w:rsidRPr="00A42300" w:rsidRDefault="006711A3" w:rsidP="006711A3">
            <w:pPr>
              <w:pStyle w:val="comment"/>
              <w:ind w:left="0"/>
              <w:rPr>
                <w:ins w:id="210" w:author="Cụ Hồ" w:date="2016-08-09T08:43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ins w:id="211" w:author="Cụ Hồ" w:date="2016-08-09T08:43:00Z">
              <w:r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</w:rPr>
                <w:t>int</w:t>
              </w:r>
              <w:proofErr w:type="spellEnd"/>
            </w:ins>
          </w:p>
        </w:tc>
        <w:tc>
          <w:tcPr>
            <w:tcW w:w="1053" w:type="dxa"/>
          </w:tcPr>
          <w:p w14:paraId="3719C42C" w14:textId="77777777" w:rsidR="006711A3" w:rsidRPr="00A42300" w:rsidRDefault="006711A3" w:rsidP="006711A3">
            <w:pPr>
              <w:pStyle w:val="comment"/>
              <w:ind w:left="0"/>
              <w:rPr>
                <w:ins w:id="212" w:author="Cụ Hồ" w:date="2016-08-09T08:43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72879077" w14:textId="6B3428F7" w:rsidR="006711A3" w:rsidRPr="00A42300" w:rsidRDefault="006711A3" w:rsidP="006711A3">
            <w:pPr>
              <w:pStyle w:val="comment"/>
              <w:ind w:left="0"/>
              <w:rPr>
                <w:ins w:id="213" w:author="Cụ Hồ" w:date="2016-08-09T08:43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ins w:id="214" w:author="Cụ Hồ" w:date="2016-08-09T08:44:00Z">
              <w:r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</w:rPr>
                <w:t>private</w:t>
              </w:r>
            </w:ins>
          </w:p>
        </w:tc>
        <w:tc>
          <w:tcPr>
            <w:tcW w:w="2856" w:type="dxa"/>
          </w:tcPr>
          <w:p w14:paraId="55BE262E" w14:textId="77777777" w:rsidR="006711A3" w:rsidRPr="00A42300" w:rsidRDefault="006711A3" w:rsidP="006711A3">
            <w:pPr>
              <w:pStyle w:val="comment"/>
              <w:ind w:left="0"/>
              <w:rPr>
                <w:ins w:id="215" w:author="Cụ Hồ" w:date="2016-08-09T08:43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1E8FD5D" w14:textId="77777777" w:rsidR="006711A3" w:rsidRPr="00A42300" w:rsidRDefault="006711A3" w:rsidP="006711A3">
      <w:pPr>
        <w:pStyle w:val="Heading4"/>
        <w:ind w:left="0"/>
        <w:rPr>
          <w:ins w:id="216" w:author="Cụ Hồ" w:date="2016-08-09T08:43:00Z"/>
          <w:rFonts w:ascii="Times New Roman" w:hAnsi="Times New Roman" w:cs="Times New Roman"/>
          <w:sz w:val="22"/>
          <w:szCs w:val="22"/>
          <w:lang w:eastAsia="ja-JP"/>
        </w:rPr>
      </w:pPr>
      <w:ins w:id="217" w:author="Cụ Hồ" w:date="2016-08-09T08:43:00Z">
        <w:r w:rsidRPr="00A42300">
          <w:rPr>
            <w:rFonts w:ascii="Times New Roman" w:hAnsi="Times New Roman" w:cs="Times New Roman"/>
            <w:sz w:val="22"/>
            <w:szCs w:val="22"/>
            <w:lang w:eastAsia="ja-JP"/>
          </w:rPr>
          <w:t>Methods</w:t>
        </w:r>
      </w:ins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6711A3" w:rsidRPr="00A42300" w14:paraId="454EC456" w14:textId="77777777" w:rsidTr="008754A8">
        <w:trPr>
          <w:jc w:val="center"/>
          <w:ins w:id="218" w:author="Cụ Hồ" w:date="2016-08-09T08:43:00Z"/>
        </w:trPr>
        <w:tc>
          <w:tcPr>
            <w:tcW w:w="838" w:type="dxa"/>
            <w:shd w:val="clear" w:color="auto" w:fill="92D050"/>
          </w:tcPr>
          <w:p w14:paraId="024CA298" w14:textId="77777777" w:rsidR="006711A3" w:rsidRPr="00620129" w:rsidRDefault="006711A3" w:rsidP="008754A8">
            <w:pPr>
              <w:pStyle w:val="TableCaption0"/>
              <w:tabs>
                <w:tab w:val="center" w:pos="329"/>
              </w:tabs>
              <w:rPr>
                <w:ins w:id="219" w:author="Cụ Hồ" w:date="2016-08-09T08:43:00Z"/>
                <w:rFonts w:ascii="Times New Roman" w:hAnsi="Times New Roman" w:cs="Times New Roman"/>
                <w:sz w:val="22"/>
                <w:szCs w:val="22"/>
              </w:rPr>
            </w:pPr>
            <w:ins w:id="220" w:author="Cụ Hồ" w:date="2016-08-09T08:43:00Z">
              <w:r w:rsidRPr="00620129">
                <w:rPr>
                  <w:rFonts w:ascii="Times New Roman" w:hAnsi="Times New Roman" w:cs="Times New Roman"/>
                  <w:sz w:val="22"/>
                  <w:szCs w:val="22"/>
                </w:rPr>
                <w:tab/>
                <w:t>No</w:t>
              </w:r>
            </w:ins>
          </w:p>
        </w:tc>
        <w:tc>
          <w:tcPr>
            <w:tcW w:w="2937" w:type="dxa"/>
            <w:shd w:val="clear" w:color="auto" w:fill="92D050"/>
          </w:tcPr>
          <w:p w14:paraId="51065179" w14:textId="77777777" w:rsidR="006711A3" w:rsidRPr="00620129" w:rsidRDefault="006711A3" w:rsidP="008754A8">
            <w:pPr>
              <w:pStyle w:val="TableCaption0"/>
              <w:jc w:val="center"/>
              <w:rPr>
                <w:ins w:id="221" w:author="Cụ Hồ" w:date="2016-08-09T08:43:00Z"/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ins w:id="222" w:author="Cụ Hồ" w:date="2016-08-09T08:43:00Z">
              <w:r w:rsidRPr="00620129">
                <w:rPr>
                  <w:rFonts w:ascii="Times New Roman" w:hAnsi="Times New Roman" w:cs="Times New Roman"/>
                  <w:sz w:val="22"/>
                  <w:szCs w:val="22"/>
                  <w:lang w:eastAsia="ja-JP"/>
                </w:rPr>
                <w:t>Method</w:t>
              </w:r>
            </w:ins>
          </w:p>
        </w:tc>
        <w:tc>
          <w:tcPr>
            <w:tcW w:w="4476" w:type="dxa"/>
            <w:shd w:val="clear" w:color="auto" w:fill="92D050"/>
          </w:tcPr>
          <w:p w14:paraId="7A7067E5" w14:textId="77777777" w:rsidR="006711A3" w:rsidRPr="00620129" w:rsidRDefault="006711A3" w:rsidP="008754A8">
            <w:pPr>
              <w:pStyle w:val="TableCaption0"/>
              <w:jc w:val="center"/>
              <w:rPr>
                <w:ins w:id="223" w:author="Cụ Hồ" w:date="2016-08-09T08:43:00Z"/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ins w:id="224" w:author="Cụ Hồ" w:date="2016-08-09T08:43:00Z">
              <w:r w:rsidRPr="00620129">
                <w:rPr>
                  <w:rFonts w:ascii="Times New Roman" w:hAnsi="Times New Roman" w:cs="Times New Roman"/>
                  <w:sz w:val="22"/>
                  <w:szCs w:val="22"/>
                  <w:lang w:eastAsia="ja-JP"/>
                </w:rPr>
                <w:t>Description</w:t>
              </w:r>
            </w:ins>
          </w:p>
        </w:tc>
      </w:tr>
      <w:tr w:rsidR="006711A3" w:rsidRPr="00A42300" w14:paraId="5C6E3D78" w14:textId="77777777" w:rsidTr="008754A8">
        <w:trPr>
          <w:jc w:val="center"/>
          <w:ins w:id="225" w:author="Cụ Hồ" w:date="2016-08-09T08:43:00Z"/>
        </w:trPr>
        <w:tc>
          <w:tcPr>
            <w:tcW w:w="838" w:type="dxa"/>
          </w:tcPr>
          <w:p w14:paraId="79CEF2BA" w14:textId="77777777" w:rsidR="006711A3" w:rsidRPr="00A42300" w:rsidRDefault="006711A3" w:rsidP="008754A8">
            <w:pPr>
              <w:pStyle w:val="comment"/>
              <w:ind w:left="0"/>
              <w:jc w:val="center"/>
              <w:rPr>
                <w:ins w:id="226" w:author="Cụ Hồ" w:date="2016-08-09T08:43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ins w:id="227" w:author="Cụ Hồ" w:date="2016-08-09T08:43:00Z">
              <w:r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</w:rPr>
                <w:t>1</w:t>
              </w:r>
            </w:ins>
          </w:p>
        </w:tc>
        <w:tc>
          <w:tcPr>
            <w:tcW w:w="2937" w:type="dxa"/>
          </w:tcPr>
          <w:p w14:paraId="1342C175" w14:textId="77777777" w:rsidR="006711A3" w:rsidRPr="004A445C" w:rsidRDefault="006711A3" w:rsidP="008754A8">
            <w:pPr>
              <w:ind w:left="0"/>
              <w:rPr>
                <w:ins w:id="228" w:author="Cụ Hồ" w:date="2016-08-09T08:43:00Z"/>
              </w:rPr>
            </w:pPr>
          </w:p>
        </w:tc>
        <w:tc>
          <w:tcPr>
            <w:tcW w:w="4476" w:type="dxa"/>
          </w:tcPr>
          <w:p w14:paraId="030470F6" w14:textId="77777777" w:rsidR="006711A3" w:rsidRPr="00A42300" w:rsidRDefault="006711A3" w:rsidP="008754A8">
            <w:pPr>
              <w:pStyle w:val="comment"/>
              <w:ind w:left="0"/>
              <w:rPr>
                <w:ins w:id="229" w:author="Cụ Hồ" w:date="2016-08-09T08:43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5D27818" w14:textId="77777777" w:rsidR="006711A3" w:rsidRPr="006711A3" w:rsidRDefault="006711A3">
      <w:pPr>
        <w:rPr>
          <w:ins w:id="230" w:author="Cụ Hồ" w:date="2016-08-09T08:42:00Z"/>
          <w:rPrChange w:id="231" w:author="Cụ Hồ" w:date="2016-08-09T08:43:00Z">
            <w:rPr>
              <w:ins w:id="232" w:author="Cụ Hồ" w:date="2016-08-09T08:42:00Z"/>
              <w:rFonts w:ascii="Times New Roman" w:hAnsi="Times New Roman" w:cs="Times New Roman"/>
              <w:sz w:val="22"/>
              <w:szCs w:val="22"/>
              <w:lang w:val="vi-VN"/>
            </w:rPr>
          </w:rPrChange>
        </w:rPr>
        <w:pPrChange w:id="233" w:author="Cụ Hồ" w:date="2016-08-09T08:43:00Z">
          <w:pPr>
            <w:pStyle w:val="Heading3"/>
          </w:pPr>
        </w:pPrChange>
      </w:pPr>
    </w:p>
    <w:p w14:paraId="5B781D67" w14:textId="77777777" w:rsidR="00252F60" w:rsidRPr="00080663" w:rsidRDefault="00F32522" w:rsidP="00F32522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F32522">
        <w:rPr>
          <w:rFonts w:ascii="Times New Roman" w:hAnsi="Times New Roman" w:cs="Times New Roman"/>
          <w:sz w:val="22"/>
          <w:szCs w:val="22"/>
          <w:lang w:val="vi-VN"/>
        </w:rPr>
        <w:t xml:space="preserve">FileUploadForm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252F60">
        <w:rPr>
          <w:rFonts w:ascii="Times New Roman" w:hAnsi="Times New Roman" w:cs="Times New Roman"/>
          <w:sz w:val="22"/>
          <w:szCs w:val="22"/>
        </w:rPr>
        <w:t>Class</w:t>
      </w:r>
      <w:bookmarkEnd w:id="171"/>
    </w:p>
    <w:p w14:paraId="2A0CD063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252F60" w:rsidRPr="00A42300" w14:paraId="2057E7BF" w14:textId="77777777" w:rsidTr="0056375E">
        <w:trPr>
          <w:jc w:val="center"/>
        </w:trPr>
        <w:tc>
          <w:tcPr>
            <w:tcW w:w="524" w:type="dxa"/>
            <w:shd w:val="clear" w:color="auto" w:fill="92D050"/>
          </w:tcPr>
          <w:p w14:paraId="48A322E2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57E056E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3EA311D2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10EF7C5C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4E828B72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012C6CD5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52F60" w:rsidRPr="00A42300" w14:paraId="679ED8DB" w14:textId="77777777" w:rsidTr="0056375E">
        <w:trPr>
          <w:jc w:val="center"/>
        </w:trPr>
        <w:tc>
          <w:tcPr>
            <w:tcW w:w="524" w:type="dxa"/>
          </w:tcPr>
          <w:p w14:paraId="67623EFC" w14:textId="77777777" w:rsidR="00252F60" w:rsidRPr="00A42300" w:rsidRDefault="00252F60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3F174285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860" w:type="dxa"/>
          </w:tcPr>
          <w:p w14:paraId="7A5FB8F0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14:paraId="4546BA1C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455EA5CE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856" w:type="dxa"/>
          </w:tcPr>
          <w:p w14:paraId="5B0B9D4F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3F23EBF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252F60" w:rsidRPr="00A42300" w14:paraId="385450A8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0F5E0287" w14:textId="77777777" w:rsidR="00252F60" w:rsidRPr="00620129" w:rsidRDefault="00252F60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2493A00E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4E6FF69A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52F60" w:rsidRPr="00A42300" w14:paraId="6C1ABBC7" w14:textId="77777777" w:rsidTr="0056375E">
        <w:trPr>
          <w:jc w:val="center"/>
        </w:trPr>
        <w:tc>
          <w:tcPr>
            <w:tcW w:w="838" w:type="dxa"/>
          </w:tcPr>
          <w:p w14:paraId="15A7074A" w14:textId="77777777" w:rsidR="00252F60" w:rsidRPr="00A42300" w:rsidRDefault="00252F60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43CF5595" w14:textId="77777777" w:rsidR="00252F60" w:rsidRPr="004A445C" w:rsidRDefault="00252F60" w:rsidP="0056375E">
            <w:pPr>
              <w:ind w:left="0"/>
            </w:pPr>
          </w:p>
        </w:tc>
        <w:tc>
          <w:tcPr>
            <w:tcW w:w="4476" w:type="dxa"/>
          </w:tcPr>
          <w:p w14:paraId="04131BB6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8A2B701" w14:textId="77777777" w:rsidR="00252F60" w:rsidRPr="00080663" w:rsidRDefault="00F32522" w:rsidP="00F32522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234" w:name="_Toc458058373"/>
      <w:r w:rsidRPr="00F32522">
        <w:rPr>
          <w:rFonts w:ascii="Times New Roman" w:hAnsi="Times New Roman" w:cs="Times New Roman"/>
          <w:sz w:val="22"/>
          <w:szCs w:val="22"/>
          <w:lang w:val="vi-VN"/>
        </w:rPr>
        <w:t xml:space="preserve">LoginForm </w:t>
      </w:r>
      <w:r w:rsidR="00252F60">
        <w:rPr>
          <w:rFonts w:ascii="Times New Roman" w:hAnsi="Times New Roman" w:cs="Times New Roman"/>
          <w:sz w:val="22"/>
          <w:szCs w:val="22"/>
        </w:rPr>
        <w:t>Class</w:t>
      </w:r>
      <w:bookmarkEnd w:id="234"/>
    </w:p>
    <w:p w14:paraId="755388FC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991"/>
        <w:gridCol w:w="990"/>
        <w:gridCol w:w="990"/>
        <w:gridCol w:w="1350"/>
        <w:gridCol w:w="2406"/>
      </w:tblGrid>
      <w:tr w:rsidR="00252F60" w:rsidRPr="00A42300" w14:paraId="2EDF2FCD" w14:textId="77777777" w:rsidTr="00F32522">
        <w:trPr>
          <w:jc w:val="center"/>
        </w:trPr>
        <w:tc>
          <w:tcPr>
            <w:tcW w:w="524" w:type="dxa"/>
            <w:shd w:val="clear" w:color="auto" w:fill="92D050"/>
          </w:tcPr>
          <w:p w14:paraId="20BB33C5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91" w:type="dxa"/>
            <w:shd w:val="clear" w:color="auto" w:fill="92D050"/>
          </w:tcPr>
          <w:p w14:paraId="48BDC8BC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90" w:type="dxa"/>
            <w:shd w:val="clear" w:color="auto" w:fill="92D050"/>
          </w:tcPr>
          <w:p w14:paraId="33CAA8AB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00B56FD5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350" w:type="dxa"/>
            <w:shd w:val="clear" w:color="auto" w:fill="92D050"/>
          </w:tcPr>
          <w:p w14:paraId="4B8FEB56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406" w:type="dxa"/>
            <w:shd w:val="clear" w:color="auto" w:fill="92D050"/>
          </w:tcPr>
          <w:p w14:paraId="6B441B7B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F32522" w:rsidRPr="00A42300" w14:paraId="3E6B10A3" w14:textId="77777777" w:rsidTr="00F32522">
        <w:trPr>
          <w:jc w:val="center"/>
        </w:trPr>
        <w:tc>
          <w:tcPr>
            <w:tcW w:w="524" w:type="dxa"/>
          </w:tcPr>
          <w:p w14:paraId="43399786" w14:textId="77777777" w:rsidR="00F32522" w:rsidRPr="00A42300" w:rsidRDefault="00F32522" w:rsidP="00F3252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91" w:type="dxa"/>
          </w:tcPr>
          <w:p w14:paraId="1376D789" w14:textId="77777777" w:rsidR="00F32522" w:rsidRPr="00E14971" w:rsidRDefault="00F32522" w:rsidP="00F32522">
            <w:pPr>
              <w:ind w:left="0"/>
            </w:pPr>
            <w:r w:rsidRPr="00E14971">
              <w:t>username</w:t>
            </w:r>
          </w:p>
        </w:tc>
        <w:tc>
          <w:tcPr>
            <w:tcW w:w="990" w:type="dxa"/>
          </w:tcPr>
          <w:p w14:paraId="51374CCE" w14:textId="77777777" w:rsidR="00F32522" w:rsidRPr="00A42300" w:rsidRDefault="00F32522" w:rsidP="00F3252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518A50DA" w14:textId="77777777" w:rsidR="00F32522" w:rsidRPr="00A42300" w:rsidRDefault="00F32522" w:rsidP="00F3252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350" w:type="dxa"/>
          </w:tcPr>
          <w:p w14:paraId="424CA91E" w14:textId="77777777" w:rsidR="00F32522" w:rsidRPr="00A42300" w:rsidRDefault="00F32522" w:rsidP="00F3252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406" w:type="dxa"/>
          </w:tcPr>
          <w:p w14:paraId="1200A949" w14:textId="77777777" w:rsidR="00F32522" w:rsidRPr="00A42300" w:rsidRDefault="00F32522" w:rsidP="00F3252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32522" w:rsidRPr="00A42300" w14:paraId="45D621F6" w14:textId="77777777" w:rsidTr="00F32522">
        <w:trPr>
          <w:jc w:val="center"/>
        </w:trPr>
        <w:tc>
          <w:tcPr>
            <w:tcW w:w="524" w:type="dxa"/>
          </w:tcPr>
          <w:p w14:paraId="2C6A231E" w14:textId="77777777" w:rsidR="00F32522" w:rsidRPr="00A42300" w:rsidRDefault="00F32522" w:rsidP="00F3252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91" w:type="dxa"/>
          </w:tcPr>
          <w:p w14:paraId="7ED210EF" w14:textId="77777777" w:rsidR="00F32522" w:rsidRDefault="00F32522" w:rsidP="00F32522">
            <w:pPr>
              <w:ind w:left="0"/>
            </w:pPr>
            <w:proofErr w:type="spellStart"/>
            <w:r w:rsidRPr="00E14971">
              <w:t>encryptedPassword</w:t>
            </w:r>
            <w:proofErr w:type="spellEnd"/>
          </w:p>
        </w:tc>
        <w:tc>
          <w:tcPr>
            <w:tcW w:w="990" w:type="dxa"/>
          </w:tcPr>
          <w:p w14:paraId="5BE09543" w14:textId="77777777" w:rsidR="00F32522" w:rsidRDefault="00F32522" w:rsidP="00F3252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51CB0FAB" w14:textId="77777777" w:rsidR="00F32522" w:rsidRPr="00A42300" w:rsidRDefault="00F32522" w:rsidP="00F3252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350" w:type="dxa"/>
          </w:tcPr>
          <w:p w14:paraId="7624F546" w14:textId="77777777" w:rsidR="00F32522" w:rsidRDefault="00F32522" w:rsidP="00F3252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406" w:type="dxa"/>
          </w:tcPr>
          <w:p w14:paraId="02E27CB0" w14:textId="77777777" w:rsidR="00F32522" w:rsidRPr="00A42300" w:rsidRDefault="00F32522" w:rsidP="00F3252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2E1B2C9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252F60" w:rsidRPr="00A42300" w14:paraId="19CDF335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6794A062" w14:textId="77777777" w:rsidR="00252F60" w:rsidRPr="00620129" w:rsidRDefault="00252F60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4BD9C7DC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7CD53137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52F60" w:rsidRPr="00A42300" w14:paraId="37AA7332" w14:textId="77777777" w:rsidTr="0056375E">
        <w:trPr>
          <w:jc w:val="center"/>
        </w:trPr>
        <w:tc>
          <w:tcPr>
            <w:tcW w:w="838" w:type="dxa"/>
          </w:tcPr>
          <w:p w14:paraId="0CF80535" w14:textId="77777777" w:rsidR="00252F60" w:rsidRPr="00A42300" w:rsidRDefault="00252F60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21EC8AA3" w14:textId="77777777" w:rsidR="00252F60" w:rsidRPr="004A445C" w:rsidRDefault="00252F60" w:rsidP="0056375E">
            <w:pPr>
              <w:ind w:left="0"/>
            </w:pPr>
          </w:p>
        </w:tc>
        <w:tc>
          <w:tcPr>
            <w:tcW w:w="4476" w:type="dxa"/>
          </w:tcPr>
          <w:p w14:paraId="0A8F5487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11208D4" w14:textId="77777777" w:rsidR="00252F60" w:rsidRPr="00080663" w:rsidRDefault="00F32522" w:rsidP="00F32522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235" w:name="_Toc458058374"/>
      <w:r w:rsidRPr="00F32522">
        <w:rPr>
          <w:rFonts w:ascii="Times New Roman" w:hAnsi="Times New Roman" w:cs="Times New Roman"/>
          <w:sz w:val="22"/>
          <w:szCs w:val="22"/>
          <w:lang w:val="vi-VN"/>
        </w:rPr>
        <w:t xml:space="preserve">LookupForm </w:t>
      </w:r>
      <w:r w:rsidR="00252F60">
        <w:rPr>
          <w:rFonts w:ascii="Times New Roman" w:hAnsi="Times New Roman" w:cs="Times New Roman"/>
          <w:sz w:val="22"/>
          <w:szCs w:val="22"/>
        </w:rPr>
        <w:t>Class</w:t>
      </w:r>
      <w:bookmarkEnd w:id="235"/>
    </w:p>
    <w:p w14:paraId="4BE96151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252F60" w:rsidRPr="00A42300" w14:paraId="42D4B819" w14:textId="77777777" w:rsidTr="0056375E">
        <w:trPr>
          <w:jc w:val="center"/>
        </w:trPr>
        <w:tc>
          <w:tcPr>
            <w:tcW w:w="524" w:type="dxa"/>
            <w:shd w:val="clear" w:color="auto" w:fill="92D050"/>
          </w:tcPr>
          <w:p w14:paraId="53473206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6D56E299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3940004B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675808B2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3752917F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75A48023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52F60" w:rsidRPr="00A42300" w14:paraId="737D926A" w14:textId="77777777" w:rsidTr="0056375E">
        <w:trPr>
          <w:jc w:val="center"/>
        </w:trPr>
        <w:tc>
          <w:tcPr>
            <w:tcW w:w="524" w:type="dxa"/>
          </w:tcPr>
          <w:p w14:paraId="75A77ACF" w14:textId="77777777" w:rsidR="00252F60" w:rsidRPr="00A42300" w:rsidRDefault="00252F60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351F4E56" w14:textId="77777777" w:rsidR="00252F60" w:rsidRPr="00A42300" w:rsidRDefault="00F32522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key</w:t>
            </w:r>
          </w:p>
        </w:tc>
        <w:tc>
          <w:tcPr>
            <w:tcW w:w="860" w:type="dxa"/>
          </w:tcPr>
          <w:p w14:paraId="0D0D0BE4" w14:textId="77777777" w:rsidR="00252F60" w:rsidRPr="00A42300" w:rsidRDefault="00F32522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488DEAB7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77253DD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807EF8B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366F46E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252F60" w:rsidRPr="00A42300" w14:paraId="33A810B2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0FBBE69F" w14:textId="77777777" w:rsidR="00252F60" w:rsidRPr="00620129" w:rsidRDefault="00252F60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68B2041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126123D3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52F60" w:rsidRPr="00A42300" w14:paraId="524501E8" w14:textId="77777777" w:rsidTr="0056375E">
        <w:trPr>
          <w:jc w:val="center"/>
        </w:trPr>
        <w:tc>
          <w:tcPr>
            <w:tcW w:w="838" w:type="dxa"/>
          </w:tcPr>
          <w:p w14:paraId="51955B99" w14:textId="77777777" w:rsidR="00252F60" w:rsidRPr="00A42300" w:rsidRDefault="00252F60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9E7DBBD" w14:textId="77777777" w:rsidR="00252F60" w:rsidRPr="004A445C" w:rsidRDefault="00252F60" w:rsidP="0056375E">
            <w:pPr>
              <w:ind w:left="0"/>
            </w:pPr>
          </w:p>
        </w:tc>
        <w:tc>
          <w:tcPr>
            <w:tcW w:w="4476" w:type="dxa"/>
          </w:tcPr>
          <w:p w14:paraId="7EE5D5B8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C670A1B" w14:textId="77777777" w:rsidR="00252F60" w:rsidRPr="00080663" w:rsidRDefault="00F32522" w:rsidP="00F32522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236" w:name="_Toc458058375"/>
      <w:r w:rsidRPr="00F32522">
        <w:rPr>
          <w:rFonts w:ascii="Times New Roman" w:hAnsi="Times New Roman" w:cs="Times New Roman"/>
          <w:sz w:val="22"/>
          <w:szCs w:val="22"/>
          <w:lang w:val="vi-VN"/>
        </w:rPr>
        <w:lastRenderedPageBreak/>
        <w:t xml:space="preserve">QuestionForm </w:t>
      </w:r>
      <w:r w:rsidR="00252F60">
        <w:rPr>
          <w:rFonts w:ascii="Times New Roman" w:hAnsi="Times New Roman" w:cs="Times New Roman"/>
          <w:sz w:val="22"/>
          <w:szCs w:val="22"/>
        </w:rPr>
        <w:t>Class</w:t>
      </w:r>
      <w:bookmarkEnd w:id="236"/>
    </w:p>
    <w:p w14:paraId="57FB8C11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2171"/>
        <w:gridCol w:w="900"/>
        <w:gridCol w:w="1440"/>
        <w:gridCol w:w="1080"/>
        <w:gridCol w:w="2136"/>
      </w:tblGrid>
      <w:tr w:rsidR="00252F60" w:rsidRPr="00A42300" w14:paraId="6957B2B0" w14:textId="77777777" w:rsidTr="00F32522">
        <w:trPr>
          <w:jc w:val="center"/>
        </w:trPr>
        <w:tc>
          <w:tcPr>
            <w:tcW w:w="524" w:type="dxa"/>
            <w:shd w:val="clear" w:color="auto" w:fill="92D050"/>
          </w:tcPr>
          <w:p w14:paraId="68395558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171" w:type="dxa"/>
            <w:shd w:val="clear" w:color="auto" w:fill="92D050"/>
          </w:tcPr>
          <w:p w14:paraId="7A8C03C1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00" w:type="dxa"/>
            <w:shd w:val="clear" w:color="auto" w:fill="92D050"/>
          </w:tcPr>
          <w:p w14:paraId="68790DCE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40" w:type="dxa"/>
            <w:shd w:val="clear" w:color="auto" w:fill="92D050"/>
          </w:tcPr>
          <w:p w14:paraId="07137A12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080" w:type="dxa"/>
            <w:shd w:val="clear" w:color="auto" w:fill="92D050"/>
          </w:tcPr>
          <w:p w14:paraId="113EBD0A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136" w:type="dxa"/>
            <w:shd w:val="clear" w:color="auto" w:fill="92D050"/>
          </w:tcPr>
          <w:p w14:paraId="2EE6DA76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7015B" w:rsidRPr="00A42300" w14:paraId="08B3127C" w14:textId="77777777" w:rsidTr="00F32522">
        <w:trPr>
          <w:jc w:val="center"/>
        </w:trPr>
        <w:tc>
          <w:tcPr>
            <w:tcW w:w="524" w:type="dxa"/>
          </w:tcPr>
          <w:p w14:paraId="646EF143" w14:textId="77777777" w:rsidR="0047015B" w:rsidRPr="00A42300" w:rsidRDefault="0047015B" w:rsidP="004701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171" w:type="dxa"/>
          </w:tcPr>
          <w:p w14:paraId="0F2A83B1" w14:textId="719A0A7D" w:rsidR="0047015B" w:rsidRPr="001D0AD6" w:rsidRDefault="0047015B" w:rsidP="0047015B">
            <w:pPr>
              <w:ind w:left="0"/>
            </w:pPr>
            <w:proofErr w:type="spellStart"/>
            <w:ins w:id="237" w:author="Cụ Hồ" w:date="2016-08-09T08:45:00Z">
              <w:r w:rsidRPr="00EE1376">
                <w:t>questionId</w:t>
              </w:r>
            </w:ins>
            <w:proofErr w:type="spellEnd"/>
            <w:del w:id="238" w:author="Cụ Hồ" w:date="2016-08-09T08:45:00Z">
              <w:r w:rsidRPr="001D0AD6" w:rsidDel="00D842DC">
                <w:delText>questionAnswerType</w:delText>
              </w:r>
            </w:del>
          </w:p>
        </w:tc>
        <w:tc>
          <w:tcPr>
            <w:tcW w:w="900" w:type="dxa"/>
          </w:tcPr>
          <w:p w14:paraId="6D0AC370" w14:textId="77777777" w:rsidR="0047015B" w:rsidRPr="00A42300" w:rsidRDefault="0047015B" w:rsidP="0047015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40" w:type="dxa"/>
          </w:tcPr>
          <w:p w14:paraId="50F88AFC" w14:textId="77777777" w:rsidR="0047015B" w:rsidRPr="00A42300" w:rsidRDefault="0047015B" w:rsidP="0047015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</w:tcPr>
          <w:p w14:paraId="69F8C394" w14:textId="77777777" w:rsidR="0047015B" w:rsidRPr="00A42300" w:rsidRDefault="0047015B" w:rsidP="0047015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136" w:type="dxa"/>
          </w:tcPr>
          <w:p w14:paraId="07740366" w14:textId="77777777" w:rsidR="0047015B" w:rsidRPr="00A42300" w:rsidRDefault="0047015B" w:rsidP="0047015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47015B" w:rsidRPr="00A42300" w14:paraId="44CC4AA3" w14:textId="77777777" w:rsidTr="00F32522">
        <w:trPr>
          <w:jc w:val="center"/>
        </w:trPr>
        <w:tc>
          <w:tcPr>
            <w:tcW w:w="524" w:type="dxa"/>
          </w:tcPr>
          <w:p w14:paraId="58D8DBE3" w14:textId="77777777" w:rsidR="0047015B" w:rsidRPr="00F32522" w:rsidRDefault="0047015B" w:rsidP="004701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171" w:type="dxa"/>
          </w:tcPr>
          <w:p w14:paraId="12788030" w14:textId="0920AB7C" w:rsidR="0047015B" w:rsidRPr="001D0AD6" w:rsidRDefault="0047015B" w:rsidP="0047015B">
            <w:pPr>
              <w:ind w:left="0"/>
            </w:pPr>
            <w:proofErr w:type="spellStart"/>
            <w:ins w:id="239" w:author="Cụ Hồ" w:date="2016-08-09T08:45:00Z">
              <w:r w:rsidRPr="00EE1376">
                <w:t>questionAnswerType</w:t>
              </w:r>
            </w:ins>
            <w:proofErr w:type="spellEnd"/>
            <w:del w:id="240" w:author="Cụ Hồ" w:date="2016-08-09T08:45:00Z">
              <w:r w:rsidRPr="001D0AD6" w:rsidDel="00D842DC">
                <w:delText>questionType</w:delText>
              </w:r>
            </w:del>
          </w:p>
        </w:tc>
        <w:tc>
          <w:tcPr>
            <w:tcW w:w="900" w:type="dxa"/>
          </w:tcPr>
          <w:p w14:paraId="33DA7A6B" w14:textId="77777777" w:rsidR="0047015B" w:rsidRDefault="0047015B" w:rsidP="0047015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40" w:type="dxa"/>
          </w:tcPr>
          <w:p w14:paraId="5F973190" w14:textId="77777777" w:rsidR="0047015B" w:rsidRPr="00A42300" w:rsidRDefault="0047015B" w:rsidP="0047015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</w:tcPr>
          <w:p w14:paraId="46554138" w14:textId="77777777" w:rsidR="0047015B" w:rsidRPr="00F32522" w:rsidRDefault="0047015B" w:rsidP="0047015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136" w:type="dxa"/>
          </w:tcPr>
          <w:p w14:paraId="4FB3EE5D" w14:textId="77777777" w:rsidR="0047015B" w:rsidRPr="00A42300" w:rsidRDefault="0047015B" w:rsidP="0047015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47015B" w:rsidRPr="00A42300" w14:paraId="1054113B" w14:textId="77777777" w:rsidTr="00F32522">
        <w:trPr>
          <w:jc w:val="center"/>
        </w:trPr>
        <w:tc>
          <w:tcPr>
            <w:tcW w:w="524" w:type="dxa"/>
          </w:tcPr>
          <w:p w14:paraId="6C583BC9" w14:textId="77777777" w:rsidR="0047015B" w:rsidRPr="00F32522" w:rsidRDefault="0047015B" w:rsidP="004701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171" w:type="dxa"/>
          </w:tcPr>
          <w:p w14:paraId="0FFA6F6E" w14:textId="7644862C" w:rsidR="0047015B" w:rsidRPr="001D0AD6" w:rsidRDefault="0047015B" w:rsidP="0047015B">
            <w:pPr>
              <w:ind w:left="0"/>
            </w:pPr>
            <w:proofErr w:type="spellStart"/>
            <w:ins w:id="241" w:author="Cụ Hồ" w:date="2016-08-09T08:45:00Z">
              <w:r w:rsidRPr="00EE1376">
                <w:t>questionType</w:t>
              </w:r>
            </w:ins>
            <w:proofErr w:type="spellEnd"/>
            <w:del w:id="242" w:author="Cụ Hồ" w:date="2016-08-09T08:45:00Z">
              <w:r w:rsidRPr="001D0AD6" w:rsidDel="00D842DC">
                <w:delText>questionSkill</w:delText>
              </w:r>
            </w:del>
          </w:p>
        </w:tc>
        <w:tc>
          <w:tcPr>
            <w:tcW w:w="900" w:type="dxa"/>
          </w:tcPr>
          <w:p w14:paraId="15918789" w14:textId="77777777" w:rsidR="0047015B" w:rsidRDefault="0047015B" w:rsidP="0047015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40" w:type="dxa"/>
          </w:tcPr>
          <w:p w14:paraId="0B094B92" w14:textId="77777777" w:rsidR="0047015B" w:rsidRPr="00A42300" w:rsidRDefault="0047015B" w:rsidP="0047015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</w:tcPr>
          <w:p w14:paraId="7EA4C75F" w14:textId="77777777" w:rsidR="0047015B" w:rsidRPr="00F32522" w:rsidRDefault="0047015B" w:rsidP="0047015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136" w:type="dxa"/>
          </w:tcPr>
          <w:p w14:paraId="12819594" w14:textId="77777777" w:rsidR="0047015B" w:rsidRPr="00A42300" w:rsidRDefault="0047015B" w:rsidP="0047015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47015B" w:rsidRPr="00A42300" w14:paraId="4EC4971D" w14:textId="77777777" w:rsidTr="00F32522">
        <w:trPr>
          <w:jc w:val="center"/>
        </w:trPr>
        <w:tc>
          <w:tcPr>
            <w:tcW w:w="524" w:type="dxa"/>
          </w:tcPr>
          <w:p w14:paraId="0425BC56" w14:textId="77777777" w:rsidR="0047015B" w:rsidRPr="00F32522" w:rsidRDefault="0047015B" w:rsidP="004701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171" w:type="dxa"/>
          </w:tcPr>
          <w:p w14:paraId="36B6CFB0" w14:textId="425E8092" w:rsidR="0047015B" w:rsidRPr="001D0AD6" w:rsidRDefault="0047015B" w:rsidP="0047015B">
            <w:pPr>
              <w:ind w:left="0"/>
            </w:pPr>
            <w:proofErr w:type="spellStart"/>
            <w:ins w:id="243" w:author="Cụ Hồ" w:date="2016-08-09T08:45:00Z">
              <w:r w:rsidRPr="00EE1376">
                <w:t>questionSkill</w:t>
              </w:r>
            </w:ins>
            <w:proofErr w:type="spellEnd"/>
            <w:del w:id="244" w:author="Cụ Hồ" w:date="2016-08-09T08:45:00Z">
              <w:r w:rsidRPr="001D0AD6" w:rsidDel="00D842DC">
                <w:delText>courseId</w:delText>
              </w:r>
            </w:del>
          </w:p>
        </w:tc>
        <w:tc>
          <w:tcPr>
            <w:tcW w:w="900" w:type="dxa"/>
          </w:tcPr>
          <w:p w14:paraId="1E4A5F5E" w14:textId="77777777" w:rsidR="0047015B" w:rsidRDefault="0047015B" w:rsidP="0047015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40" w:type="dxa"/>
          </w:tcPr>
          <w:p w14:paraId="2639571E" w14:textId="77777777" w:rsidR="0047015B" w:rsidRPr="00A42300" w:rsidRDefault="0047015B" w:rsidP="0047015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</w:tcPr>
          <w:p w14:paraId="00CFD5B2" w14:textId="77777777" w:rsidR="0047015B" w:rsidRPr="00F32522" w:rsidRDefault="0047015B" w:rsidP="0047015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136" w:type="dxa"/>
          </w:tcPr>
          <w:p w14:paraId="4045BF31" w14:textId="77777777" w:rsidR="0047015B" w:rsidRPr="00A42300" w:rsidRDefault="0047015B" w:rsidP="0047015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47015B" w:rsidRPr="00A42300" w14:paraId="3AA186D8" w14:textId="77777777" w:rsidTr="00F32522">
        <w:trPr>
          <w:jc w:val="center"/>
        </w:trPr>
        <w:tc>
          <w:tcPr>
            <w:tcW w:w="524" w:type="dxa"/>
          </w:tcPr>
          <w:p w14:paraId="66E61072" w14:textId="77777777" w:rsidR="0047015B" w:rsidRPr="00F32522" w:rsidRDefault="0047015B" w:rsidP="004701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171" w:type="dxa"/>
          </w:tcPr>
          <w:p w14:paraId="2311C83F" w14:textId="01792020" w:rsidR="0047015B" w:rsidRPr="001D0AD6" w:rsidRDefault="0047015B" w:rsidP="0047015B">
            <w:pPr>
              <w:ind w:left="0"/>
            </w:pPr>
            <w:proofErr w:type="spellStart"/>
            <w:ins w:id="245" w:author="Cụ Hồ" w:date="2016-08-09T08:45:00Z">
              <w:r w:rsidRPr="00EE1376">
                <w:t>courseId</w:t>
              </w:r>
            </w:ins>
            <w:proofErr w:type="spellEnd"/>
            <w:del w:id="246" w:author="Cụ Hồ" w:date="2016-08-09T08:45:00Z">
              <w:r w:rsidRPr="001D0AD6" w:rsidDel="00D842DC">
                <w:delText>numberOfQuestion</w:delText>
              </w:r>
            </w:del>
          </w:p>
        </w:tc>
        <w:tc>
          <w:tcPr>
            <w:tcW w:w="900" w:type="dxa"/>
          </w:tcPr>
          <w:p w14:paraId="7C3BE2C3" w14:textId="77777777" w:rsidR="0047015B" w:rsidRDefault="0047015B" w:rsidP="0047015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40" w:type="dxa"/>
          </w:tcPr>
          <w:p w14:paraId="207756CA" w14:textId="77777777" w:rsidR="0047015B" w:rsidRPr="00A42300" w:rsidRDefault="0047015B" w:rsidP="0047015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</w:tcPr>
          <w:p w14:paraId="1D495847" w14:textId="77777777" w:rsidR="0047015B" w:rsidRPr="00F32522" w:rsidRDefault="0047015B" w:rsidP="0047015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136" w:type="dxa"/>
          </w:tcPr>
          <w:p w14:paraId="21CC6DEB" w14:textId="77777777" w:rsidR="0047015B" w:rsidRPr="00A42300" w:rsidRDefault="0047015B" w:rsidP="0047015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47015B" w:rsidRPr="00A42300" w14:paraId="68D2FA21" w14:textId="77777777" w:rsidTr="00F32522">
        <w:trPr>
          <w:jc w:val="center"/>
        </w:trPr>
        <w:tc>
          <w:tcPr>
            <w:tcW w:w="524" w:type="dxa"/>
          </w:tcPr>
          <w:p w14:paraId="61BEE854" w14:textId="77777777" w:rsidR="0047015B" w:rsidRPr="00F32522" w:rsidRDefault="0047015B" w:rsidP="004701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171" w:type="dxa"/>
          </w:tcPr>
          <w:p w14:paraId="73E3D2E0" w14:textId="7FDA44C7" w:rsidR="0047015B" w:rsidRPr="001D0AD6" w:rsidRDefault="0047015B" w:rsidP="0047015B">
            <w:pPr>
              <w:ind w:left="0"/>
            </w:pPr>
            <w:proofErr w:type="spellStart"/>
            <w:ins w:id="247" w:author="Cụ Hồ" w:date="2016-08-09T08:45:00Z">
              <w:r w:rsidRPr="00EE1376">
                <w:t>creatorId</w:t>
              </w:r>
            </w:ins>
            <w:proofErr w:type="spellEnd"/>
            <w:del w:id="248" w:author="Cụ Hồ" w:date="2016-08-09T08:45:00Z">
              <w:r w:rsidRPr="001D0AD6" w:rsidDel="00D842DC">
                <w:delText>question</w:delText>
              </w:r>
            </w:del>
          </w:p>
        </w:tc>
        <w:tc>
          <w:tcPr>
            <w:tcW w:w="900" w:type="dxa"/>
          </w:tcPr>
          <w:p w14:paraId="061DDEF4" w14:textId="420D81B6" w:rsidR="0047015B" w:rsidRDefault="0047015B" w:rsidP="0047015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ins w:id="249" w:author="Cụ Hồ" w:date="2016-08-09T08:45:00Z">
              <w:r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</w:rPr>
                <w:t>Integer</w:t>
              </w:r>
              <w:r w:rsidDel="0047015B"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</w:rPr>
                <w:t xml:space="preserve"> </w:t>
              </w:r>
            </w:ins>
            <w:del w:id="250" w:author="Cụ Hồ" w:date="2016-08-09T08:45:00Z">
              <w:r w:rsidDel="0047015B"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</w:rPr>
                <w:delText>String</w:delText>
              </w:r>
            </w:del>
          </w:p>
        </w:tc>
        <w:tc>
          <w:tcPr>
            <w:tcW w:w="1440" w:type="dxa"/>
          </w:tcPr>
          <w:p w14:paraId="42FEE89E" w14:textId="77777777" w:rsidR="0047015B" w:rsidRPr="00A42300" w:rsidRDefault="0047015B" w:rsidP="0047015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</w:tcPr>
          <w:p w14:paraId="482ED528" w14:textId="77777777" w:rsidR="0047015B" w:rsidRPr="00F32522" w:rsidRDefault="0047015B" w:rsidP="0047015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136" w:type="dxa"/>
          </w:tcPr>
          <w:p w14:paraId="47B43E9D" w14:textId="77777777" w:rsidR="0047015B" w:rsidRPr="00A42300" w:rsidRDefault="0047015B" w:rsidP="0047015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47015B" w:rsidRPr="00A42300" w14:paraId="3657D034" w14:textId="77777777" w:rsidTr="00F32522">
        <w:trPr>
          <w:jc w:val="center"/>
        </w:trPr>
        <w:tc>
          <w:tcPr>
            <w:tcW w:w="524" w:type="dxa"/>
          </w:tcPr>
          <w:p w14:paraId="00D2AFD0" w14:textId="77777777" w:rsidR="0047015B" w:rsidRPr="00F32522" w:rsidRDefault="0047015B" w:rsidP="004701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171" w:type="dxa"/>
          </w:tcPr>
          <w:p w14:paraId="2DAF80A7" w14:textId="14EB14C1" w:rsidR="0047015B" w:rsidRDefault="0047015B" w:rsidP="0047015B">
            <w:pPr>
              <w:ind w:left="0"/>
            </w:pPr>
            <w:proofErr w:type="spellStart"/>
            <w:ins w:id="251" w:author="Cụ Hồ" w:date="2016-08-09T08:45:00Z">
              <w:r w:rsidRPr="00EE1376">
                <w:t>numberOfQuestion</w:t>
              </w:r>
            </w:ins>
            <w:proofErr w:type="spellEnd"/>
            <w:del w:id="252" w:author="Cụ Hồ" w:date="2016-08-09T08:45:00Z">
              <w:r w:rsidRPr="001D0AD6" w:rsidDel="00D842DC">
                <w:delText>attachment</w:delText>
              </w:r>
            </w:del>
          </w:p>
        </w:tc>
        <w:tc>
          <w:tcPr>
            <w:tcW w:w="900" w:type="dxa"/>
          </w:tcPr>
          <w:p w14:paraId="40E74216" w14:textId="1897D38A" w:rsidR="0047015B" w:rsidRDefault="0047015B" w:rsidP="0047015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ins w:id="253" w:author="Cụ Hồ" w:date="2016-08-09T08:46:00Z">
              <w:r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</w:rPr>
                <w:t>Integer</w:t>
              </w:r>
              <w:r w:rsidDel="0047015B"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</w:rPr>
                <w:t xml:space="preserve"> </w:t>
              </w:r>
            </w:ins>
            <w:del w:id="254" w:author="Cụ Hồ" w:date="2016-08-09T08:45:00Z">
              <w:r w:rsidDel="0047015B"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</w:rPr>
                <w:delText>String</w:delText>
              </w:r>
            </w:del>
          </w:p>
        </w:tc>
        <w:tc>
          <w:tcPr>
            <w:tcW w:w="1440" w:type="dxa"/>
          </w:tcPr>
          <w:p w14:paraId="02DF2CE9" w14:textId="77777777" w:rsidR="0047015B" w:rsidRPr="00A42300" w:rsidRDefault="0047015B" w:rsidP="0047015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</w:tcPr>
          <w:p w14:paraId="46CA9972" w14:textId="77777777" w:rsidR="0047015B" w:rsidRPr="00F32522" w:rsidRDefault="0047015B" w:rsidP="0047015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136" w:type="dxa"/>
          </w:tcPr>
          <w:p w14:paraId="656D8A19" w14:textId="77777777" w:rsidR="0047015B" w:rsidRPr="00A42300" w:rsidRDefault="0047015B" w:rsidP="0047015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47015B" w:rsidRPr="00A42300" w14:paraId="37127DDD" w14:textId="77777777" w:rsidTr="00F32522">
        <w:trPr>
          <w:jc w:val="center"/>
          <w:ins w:id="255" w:author="Cụ Hồ" w:date="2016-08-09T08:45:00Z"/>
        </w:trPr>
        <w:tc>
          <w:tcPr>
            <w:tcW w:w="524" w:type="dxa"/>
          </w:tcPr>
          <w:p w14:paraId="4E1C7391" w14:textId="45DCC067" w:rsidR="0047015B" w:rsidRPr="00F32522" w:rsidRDefault="0047015B" w:rsidP="0047015B">
            <w:pPr>
              <w:pStyle w:val="comment"/>
              <w:ind w:left="0"/>
              <w:jc w:val="center"/>
              <w:rPr>
                <w:ins w:id="256" w:author="Cụ Hồ" w:date="2016-08-09T08:45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ins w:id="257" w:author="Cụ Hồ" w:date="2016-08-09T08:45:00Z">
              <w:r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</w:rPr>
                <w:t>8</w:t>
              </w:r>
            </w:ins>
          </w:p>
        </w:tc>
        <w:tc>
          <w:tcPr>
            <w:tcW w:w="2171" w:type="dxa"/>
          </w:tcPr>
          <w:p w14:paraId="348A6987" w14:textId="1987E70A" w:rsidR="0047015B" w:rsidRPr="001D0AD6" w:rsidRDefault="0047015B" w:rsidP="0047015B">
            <w:pPr>
              <w:ind w:left="0"/>
              <w:rPr>
                <w:ins w:id="258" w:author="Cụ Hồ" w:date="2016-08-09T08:45:00Z"/>
              </w:rPr>
            </w:pPr>
            <w:ins w:id="259" w:author="Cụ Hồ" w:date="2016-08-09T08:45:00Z">
              <w:r w:rsidRPr="00EE1376">
                <w:t>question</w:t>
              </w:r>
            </w:ins>
          </w:p>
        </w:tc>
        <w:tc>
          <w:tcPr>
            <w:tcW w:w="900" w:type="dxa"/>
          </w:tcPr>
          <w:p w14:paraId="3CFF3071" w14:textId="4C1330BB" w:rsidR="0047015B" w:rsidRDefault="0047015B" w:rsidP="0047015B">
            <w:pPr>
              <w:pStyle w:val="comment"/>
              <w:ind w:left="0"/>
              <w:rPr>
                <w:ins w:id="260" w:author="Cụ Hồ" w:date="2016-08-09T08:45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ins w:id="261" w:author="Cụ Hồ" w:date="2016-08-09T08:45:00Z">
              <w:r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</w:rPr>
                <w:t>String</w:t>
              </w:r>
            </w:ins>
          </w:p>
        </w:tc>
        <w:tc>
          <w:tcPr>
            <w:tcW w:w="1440" w:type="dxa"/>
          </w:tcPr>
          <w:p w14:paraId="24F23512" w14:textId="77777777" w:rsidR="0047015B" w:rsidRPr="00A42300" w:rsidRDefault="0047015B" w:rsidP="0047015B">
            <w:pPr>
              <w:pStyle w:val="comment"/>
              <w:ind w:left="0"/>
              <w:rPr>
                <w:ins w:id="262" w:author="Cụ Hồ" w:date="2016-08-09T08:45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</w:tcPr>
          <w:p w14:paraId="7AEABB18" w14:textId="0440C519" w:rsidR="0047015B" w:rsidRPr="00A43D06" w:rsidRDefault="0047015B" w:rsidP="0047015B">
            <w:pPr>
              <w:pStyle w:val="comment"/>
              <w:ind w:left="0"/>
              <w:rPr>
                <w:ins w:id="263" w:author="Cụ Hồ" w:date="2016-08-09T08:45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ins w:id="264" w:author="Cụ Hồ" w:date="2016-08-09T08:46:00Z">
              <w:r w:rsidRPr="00A43D06"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</w:rPr>
                <w:t>private</w:t>
              </w:r>
            </w:ins>
          </w:p>
        </w:tc>
        <w:tc>
          <w:tcPr>
            <w:tcW w:w="2136" w:type="dxa"/>
          </w:tcPr>
          <w:p w14:paraId="1A187378" w14:textId="77777777" w:rsidR="0047015B" w:rsidRPr="00A42300" w:rsidRDefault="0047015B" w:rsidP="0047015B">
            <w:pPr>
              <w:pStyle w:val="comment"/>
              <w:ind w:left="0"/>
              <w:rPr>
                <w:ins w:id="265" w:author="Cụ Hồ" w:date="2016-08-09T08:45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47015B" w:rsidRPr="00A42300" w14:paraId="6DA505F7" w14:textId="77777777" w:rsidTr="00F32522">
        <w:trPr>
          <w:jc w:val="center"/>
          <w:ins w:id="266" w:author="Cụ Hồ" w:date="2016-08-09T08:45:00Z"/>
        </w:trPr>
        <w:tc>
          <w:tcPr>
            <w:tcW w:w="524" w:type="dxa"/>
          </w:tcPr>
          <w:p w14:paraId="42708B60" w14:textId="40CE0EE0" w:rsidR="0047015B" w:rsidRPr="00F32522" w:rsidRDefault="0047015B" w:rsidP="0047015B">
            <w:pPr>
              <w:pStyle w:val="comment"/>
              <w:ind w:left="0"/>
              <w:jc w:val="center"/>
              <w:rPr>
                <w:ins w:id="267" w:author="Cụ Hồ" w:date="2016-08-09T08:45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ins w:id="268" w:author="Cụ Hồ" w:date="2016-08-09T08:45:00Z">
              <w:r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</w:rPr>
                <w:t>9</w:t>
              </w:r>
            </w:ins>
          </w:p>
        </w:tc>
        <w:tc>
          <w:tcPr>
            <w:tcW w:w="2171" w:type="dxa"/>
          </w:tcPr>
          <w:p w14:paraId="729FAE60" w14:textId="0DB72395" w:rsidR="0047015B" w:rsidRPr="001D0AD6" w:rsidRDefault="0047015B" w:rsidP="0047015B">
            <w:pPr>
              <w:ind w:left="0"/>
              <w:rPr>
                <w:ins w:id="269" w:author="Cụ Hồ" w:date="2016-08-09T08:45:00Z"/>
              </w:rPr>
            </w:pPr>
            <w:ins w:id="270" w:author="Cụ Hồ" w:date="2016-08-09T08:45:00Z">
              <w:r w:rsidRPr="00EE1376">
                <w:t>attachment</w:t>
              </w:r>
            </w:ins>
          </w:p>
        </w:tc>
        <w:tc>
          <w:tcPr>
            <w:tcW w:w="900" w:type="dxa"/>
          </w:tcPr>
          <w:p w14:paraId="72F1842B" w14:textId="174140B7" w:rsidR="0047015B" w:rsidRDefault="0047015B" w:rsidP="0047015B">
            <w:pPr>
              <w:pStyle w:val="comment"/>
              <w:ind w:left="0"/>
              <w:rPr>
                <w:ins w:id="271" w:author="Cụ Hồ" w:date="2016-08-09T08:45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ins w:id="272" w:author="Cụ Hồ" w:date="2016-08-09T08:45:00Z">
              <w:r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</w:rPr>
                <w:t>String</w:t>
              </w:r>
            </w:ins>
          </w:p>
        </w:tc>
        <w:tc>
          <w:tcPr>
            <w:tcW w:w="1440" w:type="dxa"/>
          </w:tcPr>
          <w:p w14:paraId="36686A05" w14:textId="77777777" w:rsidR="0047015B" w:rsidRPr="00A42300" w:rsidRDefault="0047015B" w:rsidP="0047015B">
            <w:pPr>
              <w:pStyle w:val="comment"/>
              <w:ind w:left="0"/>
              <w:rPr>
                <w:ins w:id="273" w:author="Cụ Hồ" w:date="2016-08-09T08:45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</w:tcPr>
          <w:p w14:paraId="5EB81A28" w14:textId="43D60F3F" w:rsidR="0047015B" w:rsidRPr="00A43D06" w:rsidRDefault="0047015B" w:rsidP="0047015B">
            <w:pPr>
              <w:pStyle w:val="comment"/>
              <w:ind w:left="0"/>
              <w:rPr>
                <w:ins w:id="274" w:author="Cụ Hồ" w:date="2016-08-09T08:45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ins w:id="275" w:author="Cụ Hồ" w:date="2016-08-09T08:46:00Z">
              <w:r w:rsidRPr="00A43D06"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</w:rPr>
                <w:t>private</w:t>
              </w:r>
            </w:ins>
          </w:p>
        </w:tc>
        <w:tc>
          <w:tcPr>
            <w:tcW w:w="2136" w:type="dxa"/>
          </w:tcPr>
          <w:p w14:paraId="57D0504A" w14:textId="77777777" w:rsidR="0047015B" w:rsidRPr="00A42300" w:rsidRDefault="0047015B" w:rsidP="0047015B">
            <w:pPr>
              <w:pStyle w:val="comment"/>
              <w:ind w:left="0"/>
              <w:rPr>
                <w:ins w:id="276" w:author="Cụ Hồ" w:date="2016-08-09T08:45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1DB1CAD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252F60" w:rsidRPr="00A42300" w14:paraId="63B38AEB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2DE8051F" w14:textId="77777777" w:rsidR="00252F60" w:rsidRPr="00620129" w:rsidRDefault="00252F60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9193BCC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1817CA2B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52F60" w:rsidRPr="00A42300" w14:paraId="5AEB90ED" w14:textId="77777777" w:rsidTr="0056375E">
        <w:trPr>
          <w:jc w:val="center"/>
        </w:trPr>
        <w:tc>
          <w:tcPr>
            <w:tcW w:w="838" w:type="dxa"/>
          </w:tcPr>
          <w:p w14:paraId="79E53528" w14:textId="77777777" w:rsidR="00252F60" w:rsidRPr="00A42300" w:rsidRDefault="00252F60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9352CED" w14:textId="77777777" w:rsidR="00252F60" w:rsidRPr="004A445C" w:rsidRDefault="00252F60" w:rsidP="0056375E">
            <w:pPr>
              <w:ind w:left="0"/>
            </w:pPr>
          </w:p>
        </w:tc>
        <w:tc>
          <w:tcPr>
            <w:tcW w:w="4476" w:type="dxa"/>
          </w:tcPr>
          <w:p w14:paraId="3809616E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A23B761" w14:textId="77777777" w:rsidR="00252F60" w:rsidRPr="00080663" w:rsidRDefault="00050E0C" w:rsidP="00050E0C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277" w:name="_Toc458058376"/>
      <w:r w:rsidRPr="00050E0C">
        <w:rPr>
          <w:rFonts w:ascii="Times New Roman" w:hAnsi="Times New Roman" w:cs="Times New Roman"/>
          <w:sz w:val="22"/>
          <w:szCs w:val="22"/>
          <w:lang w:val="vi-VN"/>
        </w:rPr>
        <w:t xml:space="preserve">RegisterForm </w:t>
      </w:r>
      <w:r w:rsidR="00252F60">
        <w:rPr>
          <w:rFonts w:ascii="Times New Roman" w:hAnsi="Times New Roman" w:cs="Times New Roman"/>
          <w:sz w:val="22"/>
          <w:szCs w:val="22"/>
        </w:rPr>
        <w:t>Class</w:t>
      </w:r>
      <w:bookmarkEnd w:id="277"/>
    </w:p>
    <w:p w14:paraId="673ED190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252F60" w:rsidRPr="00A42300" w14:paraId="0FF4C1D5" w14:textId="77777777" w:rsidTr="0056375E">
        <w:trPr>
          <w:jc w:val="center"/>
        </w:trPr>
        <w:tc>
          <w:tcPr>
            <w:tcW w:w="524" w:type="dxa"/>
            <w:shd w:val="clear" w:color="auto" w:fill="92D050"/>
          </w:tcPr>
          <w:p w14:paraId="6FFA6C88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75229AD5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4B9AE047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0F9AEA39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45184BCC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020A8B3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050E0C" w:rsidRPr="00A42300" w14:paraId="636E412F" w14:textId="77777777" w:rsidTr="0056375E">
        <w:trPr>
          <w:jc w:val="center"/>
        </w:trPr>
        <w:tc>
          <w:tcPr>
            <w:tcW w:w="524" w:type="dxa"/>
          </w:tcPr>
          <w:p w14:paraId="3BBCC3F3" w14:textId="77777777" w:rsidR="00050E0C" w:rsidRPr="00A42300" w:rsidRDefault="00050E0C" w:rsidP="00050E0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53B60443" w14:textId="77777777" w:rsidR="00050E0C" w:rsidRPr="008D14F9" w:rsidRDefault="00050E0C" w:rsidP="00050E0C">
            <w:pPr>
              <w:ind w:left="0"/>
            </w:pPr>
            <w:r w:rsidRPr="008D14F9">
              <w:t>username</w:t>
            </w:r>
          </w:p>
        </w:tc>
        <w:tc>
          <w:tcPr>
            <w:tcW w:w="860" w:type="dxa"/>
          </w:tcPr>
          <w:p w14:paraId="08CE6705" w14:textId="77777777" w:rsidR="00050E0C" w:rsidRPr="00A42300" w:rsidRDefault="00050E0C" w:rsidP="00050E0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7152D4C6" w14:textId="77777777" w:rsidR="00050E0C" w:rsidRPr="00A42300" w:rsidRDefault="00050E0C" w:rsidP="00050E0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11B9A558" w14:textId="77777777" w:rsidR="00050E0C" w:rsidRPr="00A42300" w:rsidRDefault="00050E0C" w:rsidP="00050E0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A08ECB9" w14:textId="77777777" w:rsidR="00050E0C" w:rsidRPr="00A42300" w:rsidRDefault="00050E0C" w:rsidP="00050E0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050E0C" w:rsidRPr="00A42300" w14:paraId="4010467D" w14:textId="77777777" w:rsidTr="0056375E">
        <w:trPr>
          <w:jc w:val="center"/>
        </w:trPr>
        <w:tc>
          <w:tcPr>
            <w:tcW w:w="524" w:type="dxa"/>
          </w:tcPr>
          <w:p w14:paraId="17C788F6" w14:textId="77777777" w:rsidR="00050E0C" w:rsidRPr="00A42300" w:rsidRDefault="00050E0C" w:rsidP="00050E0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5CDDF386" w14:textId="77777777" w:rsidR="00050E0C" w:rsidRPr="008D14F9" w:rsidRDefault="00050E0C" w:rsidP="00050E0C">
            <w:pPr>
              <w:ind w:left="0"/>
            </w:pPr>
            <w:r w:rsidRPr="008D14F9">
              <w:t>password</w:t>
            </w:r>
          </w:p>
        </w:tc>
        <w:tc>
          <w:tcPr>
            <w:tcW w:w="860" w:type="dxa"/>
          </w:tcPr>
          <w:p w14:paraId="49D43153" w14:textId="77777777" w:rsidR="00050E0C" w:rsidRDefault="00050E0C" w:rsidP="00050E0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6C75083A" w14:textId="77777777" w:rsidR="00050E0C" w:rsidRPr="00A42300" w:rsidRDefault="00050E0C" w:rsidP="00050E0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60C9996C" w14:textId="77777777" w:rsidR="00050E0C" w:rsidRDefault="00050E0C" w:rsidP="00050E0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10FA3EB" w14:textId="77777777" w:rsidR="00050E0C" w:rsidRPr="00A42300" w:rsidRDefault="00050E0C" w:rsidP="00050E0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050E0C" w:rsidRPr="00A42300" w14:paraId="24263AC2" w14:textId="77777777" w:rsidTr="0056375E">
        <w:trPr>
          <w:jc w:val="center"/>
        </w:trPr>
        <w:tc>
          <w:tcPr>
            <w:tcW w:w="524" w:type="dxa"/>
          </w:tcPr>
          <w:p w14:paraId="4B6CF443" w14:textId="77777777" w:rsidR="00050E0C" w:rsidRPr="00A42300" w:rsidRDefault="00050E0C" w:rsidP="00050E0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2DE399CA" w14:textId="77777777" w:rsidR="00050E0C" w:rsidRDefault="00050E0C" w:rsidP="00050E0C">
            <w:pPr>
              <w:ind w:left="0"/>
            </w:pPr>
            <w:r w:rsidRPr="008D14F9">
              <w:t>email</w:t>
            </w:r>
          </w:p>
        </w:tc>
        <w:tc>
          <w:tcPr>
            <w:tcW w:w="860" w:type="dxa"/>
          </w:tcPr>
          <w:p w14:paraId="0F8F9FFF" w14:textId="77777777" w:rsidR="00050E0C" w:rsidRDefault="00050E0C" w:rsidP="00050E0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13F9A34D" w14:textId="77777777" w:rsidR="00050E0C" w:rsidRPr="00A42300" w:rsidRDefault="00050E0C" w:rsidP="00050E0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6AFA7425" w14:textId="77777777" w:rsidR="00050E0C" w:rsidRDefault="00050E0C" w:rsidP="00050E0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546B1F8" w14:textId="77777777" w:rsidR="00050E0C" w:rsidRPr="00A42300" w:rsidRDefault="00050E0C" w:rsidP="00050E0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9A8D8C6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252F60" w:rsidRPr="00A42300" w14:paraId="737909F5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0D911BE5" w14:textId="77777777" w:rsidR="00252F60" w:rsidRPr="00620129" w:rsidRDefault="00252F60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2E7CC41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1938598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52F60" w:rsidRPr="00A42300" w14:paraId="7188BE8B" w14:textId="77777777" w:rsidTr="0056375E">
        <w:trPr>
          <w:jc w:val="center"/>
        </w:trPr>
        <w:tc>
          <w:tcPr>
            <w:tcW w:w="838" w:type="dxa"/>
          </w:tcPr>
          <w:p w14:paraId="057FF1DF" w14:textId="77777777" w:rsidR="00252F60" w:rsidRPr="00A42300" w:rsidRDefault="00252F60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86EA0DA" w14:textId="77777777" w:rsidR="00252F60" w:rsidRPr="004A445C" w:rsidRDefault="00252F60" w:rsidP="0056375E">
            <w:pPr>
              <w:ind w:left="0"/>
            </w:pPr>
          </w:p>
        </w:tc>
        <w:tc>
          <w:tcPr>
            <w:tcW w:w="4476" w:type="dxa"/>
          </w:tcPr>
          <w:p w14:paraId="671D7E72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602C040" w14:textId="77777777" w:rsidR="00252F60" w:rsidRPr="00080663" w:rsidRDefault="00050E0C" w:rsidP="00050E0C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278" w:name="_Toc458058377"/>
      <w:r w:rsidRPr="00050E0C">
        <w:rPr>
          <w:rFonts w:ascii="Times New Roman" w:hAnsi="Times New Roman" w:cs="Times New Roman"/>
          <w:sz w:val="22"/>
          <w:szCs w:val="22"/>
          <w:lang w:val="vi-VN"/>
        </w:rPr>
        <w:lastRenderedPageBreak/>
        <w:t xml:space="preserve">ReportForm </w:t>
      </w:r>
      <w:r w:rsidR="00252F60">
        <w:rPr>
          <w:rFonts w:ascii="Times New Roman" w:hAnsi="Times New Roman" w:cs="Times New Roman"/>
          <w:sz w:val="22"/>
          <w:szCs w:val="22"/>
        </w:rPr>
        <w:t>Class</w:t>
      </w:r>
      <w:bookmarkEnd w:id="278"/>
    </w:p>
    <w:p w14:paraId="52962480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252F60" w:rsidRPr="00A42300" w14:paraId="71A491F3" w14:textId="77777777" w:rsidTr="0056375E">
        <w:trPr>
          <w:jc w:val="center"/>
        </w:trPr>
        <w:tc>
          <w:tcPr>
            <w:tcW w:w="524" w:type="dxa"/>
            <w:shd w:val="clear" w:color="auto" w:fill="92D050"/>
          </w:tcPr>
          <w:p w14:paraId="650326C1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4F2954D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295686FC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77854D7B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4FFA6304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3B569B1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52F60" w:rsidRPr="00A42300" w14:paraId="3363FA1E" w14:textId="77777777" w:rsidTr="0056375E">
        <w:trPr>
          <w:jc w:val="center"/>
        </w:trPr>
        <w:tc>
          <w:tcPr>
            <w:tcW w:w="524" w:type="dxa"/>
          </w:tcPr>
          <w:p w14:paraId="518011A2" w14:textId="77777777" w:rsidR="00252F60" w:rsidRPr="00A42300" w:rsidRDefault="00252F60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39316585" w14:textId="77777777" w:rsidR="00252F60" w:rsidRPr="00A42300" w:rsidRDefault="00050E0C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content</w:t>
            </w:r>
          </w:p>
        </w:tc>
        <w:tc>
          <w:tcPr>
            <w:tcW w:w="860" w:type="dxa"/>
          </w:tcPr>
          <w:p w14:paraId="371067D9" w14:textId="77777777" w:rsidR="00252F60" w:rsidRPr="00A42300" w:rsidRDefault="00050E0C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0B6CC315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6684A889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A427A8C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D7F1FA7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252F60" w:rsidRPr="00A42300" w14:paraId="787BBB62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30EDF979" w14:textId="77777777" w:rsidR="00252F60" w:rsidRPr="00620129" w:rsidRDefault="00252F60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4886C74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70B55B48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52F60" w:rsidRPr="00A42300" w14:paraId="61A6FD4D" w14:textId="77777777" w:rsidTr="0056375E">
        <w:trPr>
          <w:jc w:val="center"/>
        </w:trPr>
        <w:tc>
          <w:tcPr>
            <w:tcW w:w="838" w:type="dxa"/>
          </w:tcPr>
          <w:p w14:paraId="3DD0A3E6" w14:textId="77777777" w:rsidR="00252F60" w:rsidRPr="00A42300" w:rsidRDefault="00252F60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082C8DCB" w14:textId="77777777" w:rsidR="00252F60" w:rsidRPr="004A445C" w:rsidRDefault="00252F60" w:rsidP="0056375E">
            <w:pPr>
              <w:ind w:left="0"/>
            </w:pPr>
          </w:p>
        </w:tc>
        <w:tc>
          <w:tcPr>
            <w:tcW w:w="4476" w:type="dxa"/>
          </w:tcPr>
          <w:p w14:paraId="3048530E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E505C2C" w14:textId="77777777" w:rsidR="00252F60" w:rsidRPr="00080663" w:rsidRDefault="00050E0C" w:rsidP="00050E0C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279" w:name="_Toc458058378"/>
      <w:r w:rsidRPr="00050E0C">
        <w:rPr>
          <w:rFonts w:ascii="Times New Roman" w:hAnsi="Times New Roman" w:cs="Times New Roman"/>
          <w:sz w:val="22"/>
          <w:szCs w:val="22"/>
          <w:lang w:val="vi-VN"/>
        </w:rPr>
        <w:t xml:space="preserve">ReportLessonForm </w:t>
      </w:r>
      <w:r w:rsidR="00252F60">
        <w:rPr>
          <w:rFonts w:ascii="Times New Roman" w:hAnsi="Times New Roman" w:cs="Times New Roman"/>
          <w:sz w:val="22"/>
          <w:szCs w:val="22"/>
        </w:rPr>
        <w:t>Class</w:t>
      </w:r>
      <w:bookmarkEnd w:id="279"/>
    </w:p>
    <w:p w14:paraId="4BECDEB9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252F60" w:rsidRPr="00A42300" w14:paraId="660E97CA" w14:textId="77777777" w:rsidTr="0056375E">
        <w:trPr>
          <w:jc w:val="center"/>
        </w:trPr>
        <w:tc>
          <w:tcPr>
            <w:tcW w:w="524" w:type="dxa"/>
            <w:shd w:val="clear" w:color="auto" w:fill="92D050"/>
          </w:tcPr>
          <w:p w14:paraId="592937C5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1D4D753B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3F972B28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255F6564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57C16838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31C823B5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52F60" w:rsidRPr="00A42300" w14:paraId="5BAB4C87" w14:textId="77777777" w:rsidTr="0056375E">
        <w:trPr>
          <w:jc w:val="center"/>
        </w:trPr>
        <w:tc>
          <w:tcPr>
            <w:tcW w:w="524" w:type="dxa"/>
          </w:tcPr>
          <w:p w14:paraId="58E213B2" w14:textId="77777777" w:rsidR="00252F60" w:rsidRPr="00A42300" w:rsidRDefault="00252F60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41A8268" w14:textId="77777777" w:rsidR="00252F60" w:rsidRPr="00A42300" w:rsidRDefault="00050E0C" w:rsidP="00050E0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050E0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lessonID</w:t>
            </w:r>
            <w:proofErr w:type="spellEnd"/>
          </w:p>
        </w:tc>
        <w:tc>
          <w:tcPr>
            <w:tcW w:w="860" w:type="dxa"/>
          </w:tcPr>
          <w:p w14:paraId="3809BB74" w14:textId="77777777" w:rsidR="00252F60" w:rsidRPr="00A42300" w:rsidRDefault="00050E0C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053" w:type="dxa"/>
          </w:tcPr>
          <w:p w14:paraId="68692BBA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5BF6F90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C27BDDB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050E0C" w:rsidRPr="00A42300" w14:paraId="5A2B5A7F" w14:textId="77777777" w:rsidTr="0056375E">
        <w:trPr>
          <w:jc w:val="center"/>
        </w:trPr>
        <w:tc>
          <w:tcPr>
            <w:tcW w:w="524" w:type="dxa"/>
          </w:tcPr>
          <w:p w14:paraId="55A3CC4E" w14:textId="77777777" w:rsidR="00050E0C" w:rsidRPr="00A42300" w:rsidRDefault="00050E0C" w:rsidP="00050E0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07E1B072" w14:textId="77777777" w:rsidR="00050E0C" w:rsidRPr="00A42300" w:rsidRDefault="00050E0C" w:rsidP="00050E0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content</w:t>
            </w:r>
          </w:p>
        </w:tc>
        <w:tc>
          <w:tcPr>
            <w:tcW w:w="860" w:type="dxa"/>
          </w:tcPr>
          <w:p w14:paraId="783AAC4C" w14:textId="77777777" w:rsidR="00050E0C" w:rsidRPr="00A42300" w:rsidRDefault="00050E0C" w:rsidP="00050E0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7DF0EA39" w14:textId="77777777" w:rsidR="00050E0C" w:rsidRPr="00A42300" w:rsidRDefault="00050E0C" w:rsidP="00050E0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1E568E69" w14:textId="77777777" w:rsidR="00050E0C" w:rsidRPr="00A42300" w:rsidRDefault="00050E0C" w:rsidP="00050E0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9A215CD" w14:textId="77777777" w:rsidR="00050E0C" w:rsidRPr="00A42300" w:rsidRDefault="00050E0C" w:rsidP="00050E0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C3BB23F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252F60" w:rsidRPr="00A42300" w14:paraId="379594E0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2931FB3F" w14:textId="77777777" w:rsidR="00252F60" w:rsidRPr="00620129" w:rsidRDefault="00252F60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D8069FD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426F0167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52F60" w:rsidRPr="00A42300" w14:paraId="4EE27670" w14:textId="77777777" w:rsidTr="0056375E">
        <w:trPr>
          <w:jc w:val="center"/>
        </w:trPr>
        <w:tc>
          <w:tcPr>
            <w:tcW w:w="838" w:type="dxa"/>
          </w:tcPr>
          <w:p w14:paraId="007D21A8" w14:textId="77777777" w:rsidR="00252F60" w:rsidRPr="00A42300" w:rsidRDefault="00252F60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B80DA0F" w14:textId="77777777" w:rsidR="00252F60" w:rsidRPr="004A445C" w:rsidRDefault="00252F60" w:rsidP="0056375E">
            <w:pPr>
              <w:ind w:left="0"/>
            </w:pPr>
          </w:p>
        </w:tc>
        <w:tc>
          <w:tcPr>
            <w:tcW w:w="4476" w:type="dxa"/>
          </w:tcPr>
          <w:p w14:paraId="793A5BD8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2227AC2" w14:textId="5184D1C3" w:rsidR="0047015B" w:rsidRPr="00080663" w:rsidRDefault="0047015B" w:rsidP="0047015B">
      <w:pPr>
        <w:pStyle w:val="Heading3"/>
        <w:rPr>
          <w:ins w:id="280" w:author="Cụ Hồ" w:date="2016-08-09T08:47:00Z"/>
          <w:rFonts w:ascii="Times New Roman" w:hAnsi="Times New Roman" w:cs="Times New Roman"/>
          <w:sz w:val="22"/>
          <w:szCs w:val="22"/>
        </w:rPr>
      </w:pPr>
      <w:bookmarkStart w:id="281" w:name="_Toc458058379"/>
      <w:ins w:id="282" w:author="Cụ Hồ" w:date="2016-08-09T08:47:00Z">
        <w:r w:rsidRPr="0047015B">
          <w:rPr>
            <w:rFonts w:ascii="Times New Roman" w:hAnsi="Times New Roman" w:cs="Times New Roman"/>
            <w:sz w:val="22"/>
            <w:szCs w:val="22"/>
            <w:lang w:val="vi-VN"/>
          </w:rPr>
          <w:t>SubmitAnswerForm</w:t>
        </w:r>
        <w:r>
          <w:rPr>
            <w:rFonts w:ascii="Times New Roman" w:hAnsi="Times New Roman" w:cs="Times New Roman"/>
            <w:sz w:val="22"/>
            <w:szCs w:val="22"/>
          </w:rPr>
          <w:t xml:space="preserve"> Class</w:t>
        </w:r>
      </w:ins>
    </w:p>
    <w:p w14:paraId="4FCC2FDB" w14:textId="77777777" w:rsidR="0047015B" w:rsidRPr="00A42300" w:rsidRDefault="0047015B" w:rsidP="0047015B">
      <w:pPr>
        <w:pStyle w:val="Heading4"/>
        <w:ind w:left="0"/>
        <w:rPr>
          <w:ins w:id="283" w:author="Cụ Hồ" w:date="2016-08-09T08:47:00Z"/>
          <w:rFonts w:ascii="Times New Roman" w:hAnsi="Times New Roman" w:cs="Times New Roman"/>
          <w:sz w:val="22"/>
          <w:szCs w:val="22"/>
          <w:lang w:eastAsia="ja-JP"/>
        </w:rPr>
      </w:pPr>
      <w:ins w:id="284" w:author="Cụ Hồ" w:date="2016-08-09T08:47:00Z">
        <w:r w:rsidRPr="00A42300">
          <w:rPr>
            <w:rFonts w:ascii="Times New Roman" w:hAnsi="Times New Roman" w:cs="Times New Roman"/>
            <w:sz w:val="22"/>
            <w:szCs w:val="22"/>
            <w:lang w:eastAsia="ja-JP"/>
          </w:rPr>
          <w:t>Attributes</w:t>
        </w:r>
      </w:ins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PrChange w:id="285" w:author="Cụ Hồ" w:date="2016-08-09T08:47:00Z">
          <w:tblPr>
            <w:tblW w:w="8251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524"/>
        <w:gridCol w:w="1721"/>
        <w:gridCol w:w="1436"/>
        <w:gridCol w:w="992"/>
        <w:gridCol w:w="992"/>
        <w:gridCol w:w="2586"/>
        <w:tblGridChange w:id="286">
          <w:tblGrid>
            <w:gridCol w:w="524"/>
            <w:gridCol w:w="1721"/>
            <w:gridCol w:w="860"/>
            <w:gridCol w:w="1053"/>
            <w:gridCol w:w="1237"/>
            <w:gridCol w:w="2856"/>
          </w:tblGrid>
        </w:tblGridChange>
      </w:tblGrid>
      <w:tr w:rsidR="0047015B" w:rsidRPr="00A42300" w14:paraId="779DCAC2" w14:textId="77777777" w:rsidTr="0047015B">
        <w:trPr>
          <w:jc w:val="center"/>
          <w:ins w:id="287" w:author="Cụ Hồ" w:date="2016-08-09T08:47:00Z"/>
          <w:trPrChange w:id="288" w:author="Cụ Hồ" w:date="2016-08-09T08:47:00Z">
            <w:trPr>
              <w:jc w:val="center"/>
            </w:trPr>
          </w:trPrChange>
        </w:trPr>
        <w:tc>
          <w:tcPr>
            <w:tcW w:w="524" w:type="dxa"/>
            <w:shd w:val="clear" w:color="auto" w:fill="92D050"/>
            <w:tcPrChange w:id="289" w:author="Cụ Hồ" w:date="2016-08-09T08:47:00Z">
              <w:tcPr>
                <w:tcW w:w="524" w:type="dxa"/>
                <w:shd w:val="clear" w:color="auto" w:fill="92D050"/>
              </w:tcPr>
            </w:tcPrChange>
          </w:tcPr>
          <w:p w14:paraId="6754B40E" w14:textId="77777777" w:rsidR="0047015B" w:rsidRPr="00620129" w:rsidRDefault="0047015B" w:rsidP="008754A8">
            <w:pPr>
              <w:pStyle w:val="TableCaption0"/>
              <w:jc w:val="center"/>
              <w:rPr>
                <w:ins w:id="290" w:author="Cụ Hồ" w:date="2016-08-09T08:47:00Z"/>
                <w:rFonts w:ascii="Times New Roman" w:hAnsi="Times New Roman" w:cs="Times New Roman"/>
                <w:sz w:val="22"/>
                <w:szCs w:val="22"/>
              </w:rPr>
            </w:pPr>
            <w:ins w:id="291" w:author="Cụ Hồ" w:date="2016-08-09T08:47:00Z">
              <w:r w:rsidRPr="00620129">
                <w:rPr>
                  <w:rFonts w:ascii="Times New Roman" w:hAnsi="Times New Roman" w:cs="Times New Roman"/>
                  <w:sz w:val="22"/>
                  <w:szCs w:val="22"/>
                </w:rPr>
                <w:t>No</w:t>
              </w:r>
            </w:ins>
          </w:p>
        </w:tc>
        <w:tc>
          <w:tcPr>
            <w:tcW w:w="1721" w:type="dxa"/>
            <w:shd w:val="clear" w:color="auto" w:fill="92D050"/>
            <w:tcPrChange w:id="292" w:author="Cụ Hồ" w:date="2016-08-09T08:47:00Z">
              <w:tcPr>
                <w:tcW w:w="1721" w:type="dxa"/>
                <w:shd w:val="clear" w:color="auto" w:fill="92D050"/>
              </w:tcPr>
            </w:tcPrChange>
          </w:tcPr>
          <w:p w14:paraId="378C7293" w14:textId="77777777" w:rsidR="0047015B" w:rsidRPr="00620129" w:rsidRDefault="0047015B" w:rsidP="008754A8">
            <w:pPr>
              <w:pStyle w:val="TableCaption0"/>
              <w:jc w:val="center"/>
              <w:rPr>
                <w:ins w:id="293" w:author="Cụ Hồ" w:date="2016-08-09T08:47:00Z"/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ins w:id="294" w:author="Cụ Hồ" w:date="2016-08-09T08:47:00Z">
              <w:r w:rsidRPr="00620129">
                <w:rPr>
                  <w:rFonts w:ascii="Times New Roman" w:hAnsi="Times New Roman" w:cs="Times New Roman"/>
                  <w:sz w:val="22"/>
                  <w:szCs w:val="22"/>
                  <w:lang w:eastAsia="ja-JP"/>
                </w:rPr>
                <w:t>Attribute</w:t>
              </w:r>
            </w:ins>
          </w:p>
        </w:tc>
        <w:tc>
          <w:tcPr>
            <w:tcW w:w="1436" w:type="dxa"/>
            <w:shd w:val="clear" w:color="auto" w:fill="92D050"/>
            <w:tcPrChange w:id="295" w:author="Cụ Hồ" w:date="2016-08-09T08:47:00Z">
              <w:tcPr>
                <w:tcW w:w="860" w:type="dxa"/>
                <w:shd w:val="clear" w:color="auto" w:fill="92D050"/>
              </w:tcPr>
            </w:tcPrChange>
          </w:tcPr>
          <w:p w14:paraId="2214440D" w14:textId="77777777" w:rsidR="0047015B" w:rsidRPr="00620129" w:rsidRDefault="0047015B" w:rsidP="008754A8">
            <w:pPr>
              <w:pStyle w:val="TableCaption0"/>
              <w:jc w:val="center"/>
              <w:rPr>
                <w:ins w:id="296" w:author="Cụ Hồ" w:date="2016-08-09T08:47:00Z"/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ins w:id="297" w:author="Cụ Hồ" w:date="2016-08-09T08:47:00Z">
              <w:r w:rsidRPr="00620129">
                <w:rPr>
                  <w:rFonts w:ascii="Times New Roman" w:hAnsi="Times New Roman" w:cs="Times New Roman"/>
                  <w:sz w:val="22"/>
                  <w:szCs w:val="22"/>
                  <w:lang w:eastAsia="ja-JP"/>
                </w:rPr>
                <w:t>Type</w:t>
              </w:r>
            </w:ins>
          </w:p>
        </w:tc>
        <w:tc>
          <w:tcPr>
            <w:tcW w:w="992" w:type="dxa"/>
            <w:shd w:val="clear" w:color="auto" w:fill="92D050"/>
            <w:tcPrChange w:id="298" w:author="Cụ Hồ" w:date="2016-08-09T08:47:00Z">
              <w:tcPr>
                <w:tcW w:w="1053" w:type="dxa"/>
                <w:shd w:val="clear" w:color="auto" w:fill="92D050"/>
              </w:tcPr>
            </w:tcPrChange>
          </w:tcPr>
          <w:p w14:paraId="7E83679B" w14:textId="77777777" w:rsidR="0047015B" w:rsidRPr="00620129" w:rsidRDefault="0047015B" w:rsidP="008754A8">
            <w:pPr>
              <w:pStyle w:val="TableCaption0"/>
              <w:jc w:val="center"/>
              <w:rPr>
                <w:ins w:id="299" w:author="Cụ Hồ" w:date="2016-08-09T08:47:00Z"/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ins w:id="300" w:author="Cụ Hồ" w:date="2016-08-09T08:47:00Z">
              <w:r w:rsidRPr="00620129">
                <w:rPr>
                  <w:rFonts w:ascii="Times New Roman" w:hAnsi="Times New Roman" w:cs="Times New Roman"/>
                  <w:sz w:val="22"/>
                  <w:szCs w:val="22"/>
                  <w:lang w:eastAsia="ja-JP"/>
                </w:rPr>
                <w:t>Default</w:t>
              </w:r>
            </w:ins>
          </w:p>
        </w:tc>
        <w:tc>
          <w:tcPr>
            <w:tcW w:w="992" w:type="dxa"/>
            <w:shd w:val="clear" w:color="auto" w:fill="92D050"/>
            <w:tcPrChange w:id="301" w:author="Cụ Hồ" w:date="2016-08-09T08:47:00Z">
              <w:tcPr>
                <w:tcW w:w="1237" w:type="dxa"/>
                <w:shd w:val="clear" w:color="auto" w:fill="92D050"/>
              </w:tcPr>
            </w:tcPrChange>
          </w:tcPr>
          <w:p w14:paraId="122AB10E" w14:textId="77777777" w:rsidR="0047015B" w:rsidRPr="00620129" w:rsidRDefault="0047015B" w:rsidP="008754A8">
            <w:pPr>
              <w:pStyle w:val="TableCaption0"/>
              <w:jc w:val="center"/>
              <w:rPr>
                <w:ins w:id="302" w:author="Cụ Hồ" w:date="2016-08-09T08:47:00Z"/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ins w:id="303" w:author="Cụ Hồ" w:date="2016-08-09T08:47:00Z">
              <w:r w:rsidRPr="00620129">
                <w:rPr>
                  <w:rFonts w:ascii="Times New Roman" w:hAnsi="Times New Roman" w:cs="Times New Roman"/>
                  <w:sz w:val="22"/>
                  <w:szCs w:val="22"/>
                  <w:lang w:eastAsia="ja-JP"/>
                </w:rPr>
                <w:t>Note</w:t>
              </w:r>
            </w:ins>
          </w:p>
        </w:tc>
        <w:tc>
          <w:tcPr>
            <w:tcW w:w="2586" w:type="dxa"/>
            <w:shd w:val="clear" w:color="auto" w:fill="92D050"/>
            <w:tcPrChange w:id="304" w:author="Cụ Hồ" w:date="2016-08-09T08:47:00Z">
              <w:tcPr>
                <w:tcW w:w="2856" w:type="dxa"/>
                <w:shd w:val="clear" w:color="auto" w:fill="92D050"/>
              </w:tcPr>
            </w:tcPrChange>
          </w:tcPr>
          <w:p w14:paraId="0AD7106D" w14:textId="77777777" w:rsidR="0047015B" w:rsidRPr="00620129" w:rsidRDefault="0047015B" w:rsidP="008754A8">
            <w:pPr>
              <w:pStyle w:val="TableCaption0"/>
              <w:jc w:val="center"/>
              <w:rPr>
                <w:ins w:id="305" w:author="Cụ Hồ" w:date="2016-08-09T08:47:00Z"/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ins w:id="306" w:author="Cụ Hồ" w:date="2016-08-09T08:47:00Z">
              <w:r w:rsidRPr="00620129">
                <w:rPr>
                  <w:rFonts w:ascii="Times New Roman" w:hAnsi="Times New Roman" w:cs="Times New Roman"/>
                  <w:sz w:val="22"/>
                  <w:szCs w:val="22"/>
                  <w:lang w:eastAsia="ja-JP"/>
                </w:rPr>
                <w:t>Description</w:t>
              </w:r>
            </w:ins>
          </w:p>
        </w:tc>
      </w:tr>
      <w:tr w:rsidR="0047015B" w:rsidRPr="00A42300" w14:paraId="42B4EEED" w14:textId="77777777" w:rsidTr="0047015B">
        <w:trPr>
          <w:jc w:val="center"/>
          <w:ins w:id="307" w:author="Cụ Hồ" w:date="2016-08-09T08:47:00Z"/>
          <w:trPrChange w:id="308" w:author="Cụ Hồ" w:date="2016-08-09T08:47:00Z">
            <w:trPr>
              <w:jc w:val="center"/>
            </w:trPr>
          </w:trPrChange>
        </w:trPr>
        <w:tc>
          <w:tcPr>
            <w:tcW w:w="524" w:type="dxa"/>
            <w:tcPrChange w:id="309" w:author="Cụ Hồ" w:date="2016-08-09T08:47:00Z">
              <w:tcPr>
                <w:tcW w:w="524" w:type="dxa"/>
              </w:tcPr>
            </w:tcPrChange>
          </w:tcPr>
          <w:p w14:paraId="7B787846" w14:textId="77777777" w:rsidR="0047015B" w:rsidRPr="00A42300" w:rsidRDefault="0047015B" w:rsidP="0047015B">
            <w:pPr>
              <w:pStyle w:val="comment"/>
              <w:ind w:left="0"/>
              <w:jc w:val="center"/>
              <w:rPr>
                <w:ins w:id="310" w:author="Cụ Hồ" w:date="2016-08-09T08:47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ins w:id="311" w:author="Cụ Hồ" w:date="2016-08-09T08:47:00Z">
              <w:r w:rsidRPr="00A42300"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</w:rPr>
                <w:t>1</w:t>
              </w:r>
            </w:ins>
          </w:p>
        </w:tc>
        <w:tc>
          <w:tcPr>
            <w:tcW w:w="1721" w:type="dxa"/>
            <w:tcPrChange w:id="312" w:author="Cụ Hồ" w:date="2016-08-09T08:47:00Z">
              <w:tcPr>
                <w:tcW w:w="1721" w:type="dxa"/>
              </w:tcPr>
            </w:tcPrChange>
          </w:tcPr>
          <w:p w14:paraId="57AB02C0" w14:textId="28205800" w:rsidR="0047015B" w:rsidRPr="00A42300" w:rsidRDefault="0047015B" w:rsidP="0047015B">
            <w:pPr>
              <w:pStyle w:val="comment"/>
              <w:ind w:left="0"/>
              <w:rPr>
                <w:ins w:id="313" w:author="Cụ Hồ" w:date="2016-08-09T08:47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ins w:id="314" w:author="Cụ Hồ" w:date="2016-08-09T08:47:00Z">
              <w:r w:rsidRPr="0047015B"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  <w:rPrChange w:id="315" w:author="Cụ Hồ" w:date="2016-08-09T08:48:00Z">
                    <w:rPr/>
                  </w:rPrChange>
                </w:rPr>
                <w:t>questionId</w:t>
              </w:r>
              <w:proofErr w:type="spellEnd"/>
            </w:ins>
          </w:p>
        </w:tc>
        <w:tc>
          <w:tcPr>
            <w:tcW w:w="1436" w:type="dxa"/>
            <w:tcPrChange w:id="316" w:author="Cụ Hồ" w:date="2016-08-09T08:47:00Z">
              <w:tcPr>
                <w:tcW w:w="860" w:type="dxa"/>
              </w:tcPr>
            </w:tcPrChange>
          </w:tcPr>
          <w:p w14:paraId="56955A30" w14:textId="77777777" w:rsidR="0047015B" w:rsidRPr="00A42300" w:rsidRDefault="0047015B" w:rsidP="0047015B">
            <w:pPr>
              <w:pStyle w:val="comment"/>
              <w:ind w:left="0"/>
              <w:rPr>
                <w:ins w:id="317" w:author="Cụ Hồ" w:date="2016-08-09T08:47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ins w:id="318" w:author="Cụ Hồ" w:date="2016-08-09T08:47:00Z">
              <w:r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</w:rPr>
                <w:t>Integer</w:t>
              </w:r>
            </w:ins>
          </w:p>
        </w:tc>
        <w:tc>
          <w:tcPr>
            <w:tcW w:w="992" w:type="dxa"/>
            <w:tcPrChange w:id="319" w:author="Cụ Hồ" w:date="2016-08-09T08:47:00Z">
              <w:tcPr>
                <w:tcW w:w="1053" w:type="dxa"/>
              </w:tcPr>
            </w:tcPrChange>
          </w:tcPr>
          <w:p w14:paraId="3AB1C67E" w14:textId="77777777" w:rsidR="0047015B" w:rsidRPr="00A42300" w:rsidRDefault="0047015B" w:rsidP="0047015B">
            <w:pPr>
              <w:pStyle w:val="comment"/>
              <w:ind w:left="0"/>
              <w:rPr>
                <w:ins w:id="320" w:author="Cụ Hồ" w:date="2016-08-09T08:47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  <w:tcPrChange w:id="321" w:author="Cụ Hồ" w:date="2016-08-09T08:47:00Z">
              <w:tcPr>
                <w:tcW w:w="1237" w:type="dxa"/>
              </w:tcPr>
            </w:tcPrChange>
          </w:tcPr>
          <w:p w14:paraId="5118AE8F" w14:textId="77777777" w:rsidR="0047015B" w:rsidRPr="00A42300" w:rsidRDefault="0047015B" w:rsidP="0047015B">
            <w:pPr>
              <w:pStyle w:val="comment"/>
              <w:ind w:left="0"/>
              <w:rPr>
                <w:ins w:id="322" w:author="Cụ Hồ" w:date="2016-08-09T08:47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ins w:id="323" w:author="Cụ Hồ" w:date="2016-08-09T08:47:00Z">
              <w:r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</w:rPr>
                <w:t>private</w:t>
              </w:r>
            </w:ins>
          </w:p>
        </w:tc>
        <w:tc>
          <w:tcPr>
            <w:tcW w:w="2586" w:type="dxa"/>
            <w:tcPrChange w:id="324" w:author="Cụ Hồ" w:date="2016-08-09T08:47:00Z">
              <w:tcPr>
                <w:tcW w:w="2856" w:type="dxa"/>
              </w:tcPr>
            </w:tcPrChange>
          </w:tcPr>
          <w:p w14:paraId="3AED752C" w14:textId="77777777" w:rsidR="0047015B" w:rsidRPr="00A42300" w:rsidRDefault="0047015B" w:rsidP="0047015B">
            <w:pPr>
              <w:pStyle w:val="comment"/>
              <w:ind w:left="0"/>
              <w:rPr>
                <w:ins w:id="325" w:author="Cụ Hồ" w:date="2016-08-09T08:47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47015B" w:rsidRPr="00A42300" w14:paraId="1F0815CA" w14:textId="77777777" w:rsidTr="0047015B">
        <w:trPr>
          <w:jc w:val="center"/>
          <w:ins w:id="326" w:author="Cụ Hồ" w:date="2016-08-09T08:47:00Z"/>
          <w:trPrChange w:id="327" w:author="Cụ Hồ" w:date="2016-08-09T08:47:00Z">
            <w:trPr>
              <w:jc w:val="center"/>
            </w:trPr>
          </w:trPrChange>
        </w:trPr>
        <w:tc>
          <w:tcPr>
            <w:tcW w:w="524" w:type="dxa"/>
            <w:tcPrChange w:id="328" w:author="Cụ Hồ" w:date="2016-08-09T08:47:00Z">
              <w:tcPr>
                <w:tcW w:w="524" w:type="dxa"/>
              </w:tcPr>
            </w:tcPrChange>
          </w:tcPr>
          <w:p w14:paraId="323EE10D" w14:textId="77777777" w:rsidR="0047015B" w:rsidRPr="00A42300" w:rsidRDefault="0047015B" w:rsidP="0047015B">
            <w:pPr>
              <w:pStyle w:val="comment"/>
              <w:ind w:left="0"/>
              <w:jc w:val="center"/>
              <w:rPr>
                <w:ins w:id="329" w:author="Cụ Hồ" w:date="2016-08-09T08:47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ins w:id="330" w:author="Cụ Hồ" w:date="2016-08-09T08:47:00Z">
              <w:r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</w:rPr>
                <w:t>2</w:t>
              </w:r>
            </w:ins>
          </w:p>
        </w:tc>
        <w:tc>
          <w:tcPr>
            <w:tcW w:w="1721" w:type="dxa"/>
            <w:tcPrChange w:id="331" w:author="Cụ Hồ" w:date="2016-08-09T08:47:00Z">
              <w:tcPr>
                <w:tcW w:w="1721" w:type="dxa"/>
              </w:tcPr>
            </w:tcPrChange>
          </w:tcPr>
          <w:p w14:paraId="314C793B" w14:textId="5F31D062" w:rsidR="0047015B" w:rsidRPr="00A42300" w:rsidRDefault="0047015B" w:rsidP="0047015B">
            <w:pPr>
              <w:pStyle w:val="comment"/>
              <w:ind w:left="0"/>
              <w:rPr>
                <w:ins w:id="332" w:author="Cụ Hồ" w:date="2016-08-09T08:47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ins w:id="333" w:author="Cụ Hồ" w:date="2016-08-09T08:47:00Z">
              <w:r w:rsidRPr="0047015B"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  <w:rPrChange w:id="334" w:author="Cụ Hồ" w:date="2016-08-09T08:48:00Z">
                    <w:rPr/>
                  </w:rPrChange>
                </w:rPr>
                <w:t>userAnswers</w:t>
              </w:r>
              <w:proofErr w:type="spellEnd"/>
            </w:ins>
          </w:p>
        </w:tc>
        <w:tc>
          <w:tcPr>
            <w:tcW w:w="1436" w:type="dxa"/>
            <w:tcPrChange w:id="335" w:author="Cụ Hồ" w:date="2016-08-09T08:47:00Z">
              <w:tcPr>
                <w:tcW w:w="860" w:type="dxa"/>
              </w:tcPr>
            </w:tcPrChange>
          </w:tcPr>
          <w:p w14:paraId="5DD3872D" w14:textId="409C44A7" w:rsidR="0047015B" w:rsidRPr="00A42300" w:rsidRDefault="0047015B" w:rsidP="0047015B">
            <w:pPr>
              <w:pStyle w:val="comment"/>
              <w:ind w:left="0"/>
              <w:rPr>
                <w:ins w:id="336" w:author="Cụ Hồ" w:date="2016-08-09T08:47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ins w:id="337" w:author="Cụ Hồ" w:date="2016-08-09T08:47:00Z">
              <w:r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</w:rPr>
                <w:t>List&lt;String&gt;</w:t>
              </w:r>
            </w:ins>
          </w:p>
        </w:tc>
        <w:tc>
          <w:tcPr>
            <w:tcW w:w="992" w:type="dxa"/>
            <w:tcPrChange w:id="338" w:author="Cụ Hồ" w:date="2016-08-09T08:47:00Z">
              <w:tcPr>
                <w:tcW w:w="1053" w:type="dxa"/>
              </w:tcPr>
            </w:tcPrChange>
          </w:tcPr>
          <w:p w14:paraId="16F5B2C6" w14:textId="77777777" w:rsidR="0047015B" w:rsidRPr="00A42300" w:rsidRDefault="0047015B" w:rsidP="0047015B">
            <w:pPr>
              <w:pStyle w:val="comment"/>
              <w:ind w:left="0"/>
              <w:rPr>
                <w:ins w:id="339" w:author="Cụ Hồ" w:date="2016-08-09T08:47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  <w:tcPrChange w:id="340" w:author="Cụ Hồ" w:date="2016-08-09T08:47:00Z">
              <w:tcPr>
                <w:tcW w:w="1237" w:type="dxa"/>
              </w:tcPr>
            </w:tcPrChange>
          </w:tcPr>
          <w:p w14:paraId="6AD81F35" w14:textId="77777777" w:rsidR="0047015B" w:rsidRPr="00A42300" w:rsidRDefault="0047015B" w:rsidP="0047015B">
            <w:pPr>
              <w:pStyle w:val="comment"/>
              <w:ind w:left="0"/>
              <w:rPr>
                <w:ins w:id="341" w:author="Cụ Hồ" w:date="2016-08-09T08:47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ins w:id="342" w:author="Cụ Hồ" w:date="2016-08-09T08:47:00Z">
              <w:r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</w:rPr>
                <w:t>private</w:t>
              </w:r>
            </w:ins>
          </w:p>
        </w:tc>
        <w:tc>
          <w:tcPr>
            <w:tcW w:w="2586" w:type="dxa"/>
            <w:tcPrChange w:id="343" w:author="Cụ Hồ" w:date="2016-08-09T08:47:00Z">
              <w:tcPr>
                <w:tcW w:w="2856" w:type="dxa"/>
              </w:tcPr>
            </w:tcPrChange>
          </w:tcPr>
          <w:p w14:paraId="003226D3" w14:textId="77777777" w:rsidR="0047015B" w:rsidRPr="00A42300" w:rsidRDefault="0047015B" w:rsidP="0047015B">
            <w:pPr>
              <w:pStyle w:val="comment"/>
              <w:ind w:left="0"/>
              <w:rPr>
                <w:ins w:id="344" w:author="Cụ Hồ" w:date="2016-08-09T08:47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438B583" w14:textId="77777777" w:rsidR="0047015B" w:rsidRPr="00A42300" w:rsidRDefault="0047015B" w:rsidP="0047015B">
      <w:pPr>
        <w:pStyle w:val="Heading4"/>
        <w:ind w:left="0"/>
        <w:rPr>
          <w:ins w:id="345" w:author="Cụ Hồ" w:date="2016-08-09T08:47:00Z"/>
          <w:rFonts w:ascii="Times New Roman" w:hAnsi="Times New Roman" w:cs="Times New Roman"/>
          <w:sz w:val="22"/>
          <w:szCs w:val="22"/>
          <w:lang w:eastAsia="ja-JP"/>
        </w:rPr>
      </w:pPr>
      <w:ins w:id="346" w:author="Cụ Hồ" w:date="2016-08-09T08:47:00Z">
        <w:r w:rsidRPr="00A42300">
          <w:rPr>
            <w:rFonts w:ascii="Times New Roman" w:hAnsi="Times New Roman" w:cs="Times New Roman"/>
            <w:sz w:val="22"/>
            <w:szCs w:val="22"/>
            <w:lang w:eastAsia="ja-JP"/>
          </w:rPr>
          <w:t>Methods</w:t>
        </w:r>
      </w:ins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47015B" w:rsidRPr="00A42300" w14:paraId="39040566" w14:textId="77777777" w:rsidTr="008754A8">
        <w:trPr>
          <w:jc w:val="center"/>
          <w:ins w:id="347" w:author="Cụ Hồ" w:date="2016-08-09T08:47:00Z"/>
        </w:trPr>
        <w:tc>
          <w:tcPr>
            <w:tcW w:w="838" w:type="dxa"/>
            <w:shd w:val="clear" w:color="auto" w:fill="92D050"/>
          </w:tcPr>
          <w:p w14:paraId="5E981D42" w14:textId="77777777" w:rsidR="0047015B" w:rsidRPr="00620129" w:rsidRDefault="0047015B" w:rsidP="008754A8">
            <w:pPr>
              <w:pStyle w:val="TableCaption0"/>
              <w:tabs>
                <w:tab w:val="center" w:pos="329"/>
              </w:tabs>
              <w:rPr>
                <w:ins w:id="348" w:author="Cụ Hồ" w:date="2016-08-09T08:47:00Z"/>
                <w:rFonts w:ascii="Times New Roman" w:hAnsi="Times New Roman" w:cs="Times New Roman"/>
                <w:sz w:val="22"/>
                <w:szCs w:val="22"/>
              </w:rPr>
            </w:pPr>
            <w:ins w:id="349" w:author="Cụ Hồ" w:date="2016-08-09T08:47:00Z">
              <w:r w:rsidRPr="00620129">
                <w:rPr>
                  <w:rFonts w:ascii="Times New Roman" w:hAnsi="Times New Roman" w:cs="Times New Roman"/>
                  <w:sz w:val="22"/>
                  <w:szCs w:val="22"/>
                </w:rPr>
                <w:tab/>
                <w:t>No</w:t>
              </w:r>
            </w:ins>
          </w:p>
        </w:tc>
        <w:tc>
          <w:tcPr>
            <w:tcW w:w="2937" w:type="dxa"/>
            <w:shd w:val="clear" w:color="auto" w:fill="92D050"/>
          </w:tcPr>
          <w:p w14:paraId="0CA74F70" w14:textId="77777777" w:rsidR="0047015B" w:rsidRPr="00620129" w:rsidRDefault="0047015B" w:rsidP="008754A8">
            <w:pPr>
              <w:pStyle w:val="TableCaption0"/>
              <w:jc w:val="center"/>
              <w:rPr>
                <w:ins w:id="350" w:author="Cụ Hồ" w:date="2016-08-09T08:47:00Z"/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ins w:id="351" w:author="Cụ Hồ" w:date="2016-08-09T08:47:00Z">
              <w:r w:rsidRPr="00620129">
                <w:rPr>
                  <w:rFonts w:ascii="Times New Roman" w:hAnsi="Times New Roman" w:cs="Times New Roman"/>
                  <w:sz w:val="22"/>
                  <w:szCs w:val="22"/>
                  <w:lang w:eastAsia="ja-JP"/>
                </w:rPr>
                <w:t>Method</w:t>
              </w:r>
            </w:ins>
          </w:p>
        </w:tc>
        <w:tc>
          <w:tcPr>
            <w:tcW w:w="4476" w:type="dxa"/>
            <w:shd w:val="clear" w:color="auto" w:fill="92D050"/>
          </w:tcPr>
          <w:p w14:paraId="099F22BB" w14:textId="77777777" w:rsidR="0047015B" w:rsidRPr="00620129" w:rsidRDefault="0047015B" w:rsidP="008754A8">
            <w:pPr>
              <w:pStyle w:val="TableCaption0"/>
              <w:jc w:val="center"/>
              <w:rPr>
                <w:ins w:id="352" w:author="Cụ Hồ" w:date="2016-08-09T08:47:00Z"/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ins w:id="353" w:author="Cụ Hồ" w:date="2016-08-09T08:47:00Z">
              <w:r w:rsidRPr="00620129">
                <w:rPr>
                  <w:rFonts w:ascii="Times New Roman" w:hAnsi="Times New Roman" w:cs="Times New Roman"/>
                  <w:sz w:val="22"/>
                  <w:szCs w:val="22"/>
                  <w:lang w:eastAsia="ja-JP"/>
                </w:rPr>
                <w:t>Description</w:t>
              </w:r>
            </w:ins>
          </w:p>
        </w:tc>
      </w:tr>
      <w:tr w:rsidR="0047015B" w:rsidRPr="00A42300" w14:paraId="729A146A" w14:textId="77777777" w:rsidTr="008754A8">
        <w:trPr>
          <w:jc w:val="center"/>
          <w:ins w:id="354" w:author="Cụ Hồ" w:date="2016-08-09T08:47:00Z"/>
        </w:trPr>
        <w:tc>
          <w:tcPr>
            <w:tcW w:w="838" w:type="dxa"/>
          </w:tcPr>
          <w:p w14:paraId="6A4FED00" w14:textId="77777777" w:rsidR="0047015B" w:rsidRPr="00A42300" w:rsidRDefault="0047015B" w:rsidP="008754A8">
            <w:pPr>
              <w:pStyle w:val="comment"/>
              <w:ind w:left="0"/>
              <w:jc w:val="center"/>
              <w:rPr>
                <w:ins w:id="355" w:author="Cụ Hồ" w:date="2016-08-09T08:47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ins w:id="356" w:author="Cụ Hồ" w:date="2016-08-09T08:47:00Z">
              <w:r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</w:rPr>
                <w:t>1</w:t>
              </w:r>
            </w:ins>
          </w:p>
        </w:tc>
        <w:tc>
          <w:tcPr>
            <w:tcW w:w="2937" w:type="dxa"/>
          </w:tcPr>
          <w:p w14:paraId="1743F5C4" w14:textId="77777777" w:rsidR="0047015B" w:rsidRPr="004A445C" w:rsidRDefault="0047015B" w:rsidP="008754A8">
            <w:pPr>
              <w:ind w:left="0"/>
              <w:rPr>
                <w:ins w:id="357" w:author="Cụ Hồ" w:date="2016-08-09T08:47:00Z"/>
              </w:rPr>
            </w:pPr>
          </w:p>
        </w:tc>
        <w:tc>
          <w:tcPr>
            <w:tcW w:w="4476" w:type="dxa"/>
          </w:tcPr>
          <w:p w14:paraId="25380EBC" w14:textId="77777777" w:rsidR="0047015B" w:rsidRPr="00A42300" w:rsidRDefault="0047015B" w:rsidP="008754A8">
            <w:pPr>
              <w:pStyle w:val="comment"/>
              <w:ind w:left="0"/>
              <w:rPr>
                <w:ins w:id="358" w:author="Cụ Hồ" w:date="2016-08-09T08:47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A52BB44" w14:textId="70546D5B" w:rsidR="0047015B" w:rsidRPr="00080663" w:rsidRDefault="0047015B" w:rsidP="0047015B">
      <w:pPr>
        <w:pStyle w:val="Heading3"/>
        <w:rPr>
          <w:ins w:id="359" w:author="Cụ Hồ" w:date="2016-08-09T08:47:00Z"/>
          <w:rFonts w:ascii="Times New Roman" w:hAnsi="Times New Roman" w:cs="Times New Roman"/>
          <w:sz w:val="22"/>
          <w:szCs w:val="22"/>
        </w:rPr>
      </w:pPr>
      <w:ins w:id="360" w:author="Cụ Hồ" w:date="2016-08-09T08:48:00Z">
        <w:r w:rsidRPr="0047015B">
          <w:rPr>
            <w:rFonts w:ascii="Times New Roman" w:hAnsi="Times New Roman" w:cs="Times New Roman"/>
            <w:sz w:val="22"/>
            <w:szCs w:val="22"/>
            <w:lang w:val="vi-VN"/>
          </w:rPr>
          <w:lastRenderedPageBreak/>
          <w:t>SubmitExamAnswerForm</w:t>
        </w:r>
        <w:r>
          <w:rPr>
            <w:rFonts w:ascii="Times New Roman" w:hAnsi="Times New Roman" w:cs="Times New Roman"/>
            <w:sz w:val="22"/>
            <w:szCs w:val="22"/>
          </w:rPr>
          <w:t xml:space="preserve"> </w:t>
        </w:r>
      </w:ins>
      <w:ins w:id="361" w:author="Cụ Hồ" w:date="2016-08-09T08:47:00Z">
        <w:r>
          <w:rPr>
            <w:rFonts w:ascii="Times New Roman" w:hAnsi="Times New Roman" w:cs="Times New Roman"/>
            <w:sz w:val="22"/>
            <w:szCs w:val="22"/>
          </w:rPr>
          <w:t>Class</w:t>
        </w:r>
      </w:ins>
    </w:p>
    <w:p w14:paraId="52E71F28" w14:textId="77777777" w:rsidR="0047015B" w:rsidRPr="00A42300" w:rsidRDefault="0047015B" w:rsidP="0047015B">
      <w:pPr>
        <w:pStyle w:val="Heading4"/>
        <w:ind w:left="0"/>
        <w:rPr>
          <w:ins w:id="362" w:author="Cụ Hồ" w:date="2016-08-09T08:47:00Z"/>
          <w:rFonts w:ascii="Times New Roman" w:hAnsi="Times New Roman" w:cs="Times New Roman"/>
          <w:sz w:val="22"/>
          <w:szCs w:val="22"/>
          <w:lang w:eastAsia="ja-JP"/>
        </w:rPr>
      </w:pPr>
      <w:ins w:id="363" w:author="Cụ Hồ" w:date="2016-08-09T08:47:00Z">
        <w:r w:rsidRPr="00A42300">
          <w:rPr>
            <w:rFonts w:ascii="Times New Roman" w:hAnsi="Times New Roman" w:cs="Times New Roman"/>
            <w:sz w:val="22"/>
            <w:szCs w:val="22"/>
            <w:lang w:eastAsia="ja-JP"/>
          </w:rPr>
          <w:t>Attributes</w:t>
        </w:r>
      </w:ins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PrChange w:id="364" w:author="Cụ Hồ" w:date="2016-08-09T08:49:00Z">
          <w:tblPr>
            <w:tblW w:w="8251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524"/>
        <w:gridCol w:w="1721"/>
        <w:gridCol w:w="1011"/>
        <w:gridCol w:w="902"/>
        <w:gridCol w:w="1237"/>
        <w:gridCol w:w="2856"/>
        <w:tblGridChange w:id="365">
          <w:tblGrid>
            <w:gridCol w:w="524"/>
            <w:gridCol w:w="1721"/>
            <w:gridCol w:w="860"/>
            <w:gridCol w:w="1053"/>
            <w:gridCol w:w="1237"/>
            <w:gridCol w:w="2856"/>
          </w:tblGrid>
        </w:tblGridChange>
      </w:tblGrid>
      <w:tr w:rsidR="0047015B" w:rsidRPr="00A42300" w14:paraId="7EC33623" w14:textId="77777777" w:rsidTr="0047015B">
        <w:trPr>
          <w:jc w:val="center"/>
          <w:ins w:id="366" w:author="Cụ Hồ" w:date="2016-08-09T08:47:00Z"/>
          <w:trPrChange w:id="367" w:author="Cụ Hồ" w:date="2016-08-09T08:49:00Z">
            <w:trPr>
              <w:jc w:val="center"/>
            </w:trPr>
          </w:trPrChange>
        </w:trPr>
        <w:tc>
          <w:tcPr>
            <w:tcW w:w="524" w:type="dxa"/>
            <w:shd w:val="clear" w:color="auto" w:fill="92D050"/>
            <w:tcPrChange w:id="368" w:author="Cụ Hồ" w:date="2016-08-09T08:49:00Z">
              <w:tcPr>
                <w:tcW w:w="524" w:type="dxa"/>
                <w:shd w:val="clear" w:color="auto" w:fill="92D050"/>
              </w:tcPr>
            </w:tcPrChange>
          </w:tcPr>
          <w:p w14:paraId="07A31A53" w14:textId="77777777" w:rsidR="0047015B" w:rsidRPr="00620129" w:rsidRDefault="0047015B" w:rsidP="008754A8">
            <w:pPr>
              <w:pStyle w:val="TableCaption0"/>
              <w:jc w:val="center"/>
              <w:rPr>
                <w:ins w:id="369" w:author="Cụ Hồ" w:date="2016-08-09T08:47:00Z"/>
                <w:rFonts w:ascii="Times New Roman" w:hAnsi="Times New Roman" w:cs="Times New Roman"/>
                <w:sz w:val="22"/>
                <w:szCs w:val="22"/>
              </w:rPr>
            </w:pPr>
            <w:ins w:id="370" w:author="Cụ Hồ" w:date="2016-08-09T08:47:00Z">
              <w:r w:rsidRPr="00620129">
                <w:rPr>
                  <w:rFonts w:ascii="Times New Roman" w:hAnsi="Times New Roman" w:cs="Times New Roman"/>
                  <w:sz w:val="22"/>
                  <w:szCs w:val="22"/>
                </w:rPr>
                <w:t>No</w:t>
              </w:r>
            </w:ins>
          </w:p>
        </w:tc>
        <w:tc>
          <w:tcPr>
            <w:tcW w:w="1721" w:type="dxa"/>
            <w:shd w:val="clear" w:color="auto" w:fill="92D050"/>
            <w:tcPrChange w:id="371" w:author="Cụ Hồ" w:date="2016-08-09T08:49:00Z">
              <w:tcPr>
                <w:tcW w:w="1721" w:type="dxa"/>
                <w:shd w:val="clear" w:color="auto" w:fill="92D050"/>
              </w:tcPr>
            </w:tcPrChange>
          </w:tcPr>
          <w:p w14:paraId="17359EFF" w14:textId="77777777" w:rsidR="0047015B" w:rsidRPr="00620129" w:rsidRDefault="0047015B" w:rsidP="008754A8">
            <w:pPr>
              <w:pStyle w:val="TableCaption0"/>
              <w:jc w:val="center"/>
              <w:rPr>
                <w:ins w:id="372" w:author="Cụ Hồ" w:date="2016-08-09T08:47:00Z"/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ins w:id="373" w:author="Cụ Hồ" w:date="2016-08-09T08:47:00Z">
              <w:r w:rsidRPr="00620129">
                <w:rPr>
                  <w:rFonts w:ascii="Times New Roman" w:hAnsi="Times New Roman" w:cs="Times New Roman"/>
                  <w:sz w:val="22"/>
                  <w:szCs w:val="22"/>
                  <w:lang w:eastAsia="ja-JP"/>
                </w:rPr>
                <w:t>Attribute</w:t>
              </w:r>
            </w:ins>
          </w:p>
        </w:tc>
        <w:tc>
          <w:tcPr>
            <w:tcW w:w="1011" w:type="dxa"/>
            <w:shd w:val="clear" w:color="auto" w:fill="92D050"/>
            <w:tcPrChange w:id="374" w:author="Cụ Hồ" w:date="2016-08-09T08:49:00Z">
              <w:tcPr>
                <w:tcW w:w="860" w:type="dxa"/>
                <w:shd w:val="clear" w:color="auto" w:fill="92D050"/>
              </w:tcPr>
            </w:tcPrChange>
          </w:tcPr>
          <w:p w14:paraId="7F2162FE" w14:textId="77777777" w:rsidR="0047015B" w:rsidRPr="00620129" w:rsidRDefault="0047015B" w:rsidP="008754A8">
            <w:pPr>
              <w:pStyle w:val="TableCaption0"/>
              <w:jc w:val="center"/>
              <w:rPr>
                <w:ins w:id="375" w:author="Cụ Hồ" w:date="2016-08-09T08:47:00Z"/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ins w:id="376" w:author="Cụ Hồ" w:date="2016-08-09T08:47:00Z">
              <w:r w:rsidRPr="00620129">
                <w:rPr>
                  <w:rFonts w:ascii="Times New Roman" w:hAnsi="Times New Roman" w:cs="Times New Roman"/>
                  <w:sz w:val="22"/>
                  <w:szCs w:val="22"/>
                  <w:lang w:eastAsia="ja-JP"/>
                </w:rPr>
                <w:t>Type</w:t>
              </w:r>
            </w:ins>
          </w:p>
        </w:tc>
        <w:tc>
          <w:tcPr>
            <w:tcW w:w="902" w:type="dxa"/>
            <w:shd w:val="clear" w:color="auto" w:fill="92D050"/>
            <w:tcPrChange w:id="377" w:author="Cụ Hồ" w:date="2016-08-09T08:49:00Z">
              <w:tcPr>
                <w:tcW w:w="1053" w:type="dxa"/>
                <w:shd w:val="clear" w:color="auto" w:fill="92D050"/>
              </w:tcPr>
            </w:tcPrChange>
          </w:tcPr>
          <w:p w14:paraId="3EDF999E" w14:textId="77777777" w:rsidR="0047015B" w:rsidRPr="00620129" w:rsidRDefault="0047015B" w:rsidP="008754A8">
            <w:pPr>
              <w:pStyle w:val="TableCaption0"/>
              <w:jc w:val="center"/>
              <w:rPr>
                <w:ins w:id="378" w:author="Cụ Hồ" w:date="2016-08-09T08:47:00Z"/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ins w:id="379" w:author="Cụ Hồ" w:date="2016-08-09T08:47:00Z">
              <w:r w:rsidRPr="00620129">
                <w:rPr>
                  <w:rFonts w:ascii="Times New Roman" w:hAnsi="Times New Roman" w:cs="Times New Roman"/>
                  <w:sz w:val="22"/>
                  <w:szCs w:val="22"/>
                  <w:lang w:eastAsia="ja-JP"/>
                </w:rPr>
                <w:t>Default</w:t>
              </w:r>
            </w:ins>
          </w:p>
        </w:tc>
        <w:tc>
          <w:tcPr>
            <w:tcW w:w="1237" w:type="dxa"/>
            <w:shd w:val="clear" w:color="auto" w:fill="92D050"/>
            <w:tcPrChange w:id="380" w:author="Cụ Hồ" w:date="2016-08-09T08:49:00Z">
              <w:tcPr>
                <w:tcW w:w="1237" w:type="dxa"/>
                <w:shd w:val="clear" w:color="auto" w:fill="92D050"/>
              </w:tcPr>
            </w:tcPrChange>
          </w:tcPr>
          <w:p w14:paraId="2315193E" w14:textId="77777777" w:rsidR="0047015B" w:rsidRPr="00620129" w:rsidRDefault="0047015B" w:rsidP="008754A8">
            <w:pPr>
              <w:pStyle w:val="TableCaption0"/>
              <w:jc w:val="center"/>
              <w:rPr>
                <w:ins w:id="381" w:author="Cụ Hồ" w:date="2016-08-09T08:47:00Z"/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ins w:id="382" w:author="Cụ Hồ" w:date="2016-08-09T08:47:00Z">
              <w:r w:rsidRPr="00620129">
                <w:rPr>
                  <w:rFonts w:ascii="Times New Roman" w:hAnsi="Times New Roman" w:cs="Times New Roman"/>
                  <w:sz w:val="22"/>
                  <w:szCs w:val="22"/>
                  <w:lang w:eastAsia="ja-JP"/>
                </w:rPr>
                <w:t>Note</w:t>
              </w:r>
            </w:ins>
          </w:p>
        </w:tc>
        <w:tc>
          <w:tcPr>
            <w:tcW w:w="2856" w:type="dxa"/>
            <w:shd w:val="clear" w:color="auto" w:fill="92D050"/>
            <w:tcPrChange w:id="383" w:author="Cụ Hồ" w:date="2016-08-09T08:49:00Z">
              <w:tcPr>
                <w:tcW w:w="2856" w:type="dxa"/>
                <w:shd w:val="clear" w:color="auto" w:fill="92D050"/>
              </w:tcPr>
            </w:tcPrChange>
          </w:tcPr>
          <w:p w14:paraId="7B762700" w14:textId="77777777" w:rsidR="0047015B" w:rsidRPr="00620129" w:rsidRDefault="0047015B" w:rsidP="008754A8">
            <w:pPr>
              <w:pStyle w:val="TableCaption0"/>
              <w:jc w:val="center"/>
              <w:rPr>
                <w:ins w:id="384" w:author="Cụ Hồ" w:date="2016-08-09T08:47:00Z"/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ins w:id="385" w:author="Cụ Hồ" w:date="2016-08-09T08:47:00Z">
              <w:r w:rsidRPr="00620129">
                <w:rPr>
                  <w:rFonts w:ascii="Times New Roman" w:hAnsi="Times New Roman" w:cs="Times New Roman"/>
                  <w:sz w:val="22"/>
                  <w:szCs w:val="22"/>
                  <w:lang w:eastAsia="ja-JP"/>
                </w:rPr>
                <w:t>Description</w:t>
              </w:r>
            </w:ins>
          </w:p>
        </w:tc>
      </w:tr>
      <w:tr w:rsidR="0047015B" w:rsidRPr="00A42300" w14:paraId="7AB36694" w14:textId="77777777" w:rsidTr="0047015B">
        <w:trPr>
          <w:jc w:val="center"/>
          <w:ins w:id="386" w:author="Cụ Hồ" w:date="2016-08-09T08:47:00Z"/>
          <w:trPrChange w:id="387" w:author="Cụ Hồ" w:date="2016-08-09T08:49:00Z">
            <w:trPr>
              <w:jc w:val="center"/>
            </w:trPr>
          </w:trPrChange>
        </w:trPr>
        <w:tc>
          <w:tcPr>
            <w:tcW w:w="524" w:type="dxa"/>
            <w:tcPrChange w:id="388" w:author="Cụ Hồ" w:date="2016-08-09T08:49:00Z">
              <w:tcPr>
                <w:tcW w:w="524" w:type="dxa"/>
              </w:tcPr>
            </w:tcPrChange>
          </w:tcPr>
          <w:p w14:paraId="2200E8C2" w14:textId="77777777" w:rsidR="0047015B" w:rsidRPr="00A42300" w:rsidRDefault="0047015B" w:rsidP="0047015B">
            <w:pPr>
              <w:pStyle w:val="comment"/>
              <w:ind w:left="0"/>
              <w:jc w:val="center"/>
              <w:rPr>
                <w:ins w:id="389" w:author="Cụ Hồ" w:date="2016-08-09T08:47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ins w:id="390" w:author="Cụ Hồ" w:date="2016-08-09T08:47:00Z">
              <w:r w:rsidRPr="00A42300"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</w:rPr>
                <w:t>1</w:t>
              </w:r>
            </w:ins>
          </w:p>
        </w:tc>
        <w:tc>
          <w:tcPr>
            <w:tcW w:w="1721" w:type="dxa"/>
            <w:tcPrChange w:id="391" w:author="Cụ Hồ" w:date="2016-08-09T08:49:00Z">
              <w:tcPr>
                <w:tcW w:w="1721" w:type="dxa"/>
              </w:tcPr>
            </w:tcPrChange>
          </w:tcPr>
          <w:p w14:paraId="17EE20B0" w14:textId="18480877" w:rsidR="0047015B" w:rsidRPr="00A42300" w:rsidRDefault="0047015B" w:rsidP="0047015B">
            <w:pPr>
              <w:pStyle w:val="comment"/>
              <w:ind w:left="0"/>
              <w:rPr>
                <w:ins w:id="392" w:author="Cụ Hồ" w:date="2016-08-09T08:47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ins w:id="393" w:author="Cụ Hồ" w:date="2016-08-09T08:48:00Z">
              <w:r w:rsidRPr="0047015B"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  <w:rPrChange w:id="394" w:author="Cụ Hồ" w:date="2016-08-09T08:49:00Z">
                    <w:rPr/>
                  </w:rPrChange>
                </w:rPr>
                <w:t>time</w:t>
              </w:r>
            </w:ins>
          </w:p>
        </w:tc>
        <w:tc>
          <w:tcPr>
            <w:tcW w:w="1011" w:type="dxa"/>
            <w:tcPrChange w:id="395" w:author="Cụ Hồ" w:date="2016-08-09T08:49:00Z">
              <w:tcPr>
                <w:tcW w:w="860" w:type="dxa"/>
              </w:tcPr>
            </w:tcPrChange>
          </w:tcPr>
          <w:p w14:paraId="2568BAFC" w14:textId="516435B9" w:rsidR="0047015B" w:rsidRPr="00A42300" w:rsidRDefault="0047015B" w:rsidP="0047015B">
            <w:pPr>
              <w:pStyle w:val="comment"/>
              <w:ind w:left="0"/>
              <w:rPr>
                <w:ins w:id="396" w:author="Cụ Hồ" w:date="2016-08-09T08:47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ins w:id="397" w:author="Cụ Hồ" w:date="2016-08-09T08:49:00Z">
              <w:r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</w:rPr>
                <w:t>Long</w:t>
              </w:r>
            </w:ins>
          </w:p>
        </w:tc>
        <w:tc>
          <w:tcPr>
            <w:tcW w:w="902" w:type="dxa"/>
            <w:tcPrChange w:id="398" w:author="Cụ Hồ" w:date="2016-08-09T08:49:00Z">
              <w:tcPr>
                <w:tcW w:w="1053" w:type="dxa"/>
              </w:tcPr>
            </w:tcPrChange>
          </w:tcPr>
          <w:p w14:paraId="3DDA0E1E" w14:textId="77777777" w:rsidR="0047015B" w:rsidRPr="00A42300" w:rsidRDefault="0047015B" w:rsidP="0047015B">
            <w:pPr>
              <w:pStyle w:val="comment"/>
              <w:ind w:left="0"/>
              <w:rPr>
                <w:ins w:id="399" w:author="Cụ Hồ" w:date="2016-08-09T08:47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  <w:tcPrChange w:id="400" w:author="Cụ Hồ" w:date="2016-08-09T08:49:00Z">
              <w:tcPr>
                <w:tcW w:w="1237" w:type="dxa"/>
              </w:tcPr>
            </w:tcPrChange>
          </w:tcPr>
          <w:p w14:paraId="715C740E" w14:textId="77777777" w:rsidR="0047015B" w:rsidRPr="00A42300" w:rsidRDefault="0047015B" w:rsidP="0047015B">
            <w:pPr>
              <w:pStyle w:val="comment"/>
              <w:ind w:left="0"/>
              <w:rPr>
                <w:ins w:id="401" w:author="Cụ Hồ" w:date="2016-08-09T08:47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ins w:id="402" w:author="Cụ Hồ" w:date="2016-08-09T08:47:00Z">
              <w:r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</w:rPr>
                <w:t>private</w:t>
              </w:r>
            </w:ins>
          </w:p>
        </w:tc>
        <w:tc>
          <w:tcPr>
            <w:tcW w:w="2856" w:type="dxa"/>
            <w:tcPrChange w:id="403" w:author="Cụ Hồ" w:date="2016-08-09T08:49:00Z">
              <w:tcPr>
                <w:tcW w:w="2856" w:type="dxa"/>
              </w:tcPr>
            </w:tcPrChange>
          </w:tcPr>
          <w:p w14:paraId="02DD3127" w14:textId="77777777" w:rsidR="0047015B" w:rsidRPr="00A42300" w:rsidRDefault="0047015B" w:rsidP="0047015B">
            <w:pPr>
              <w:pStyle w:val="comment"/>
              <w:ind w:left="0"/>
              <w:rPr>
                <w:ins w:id="404" w:author="Cụ Hồ" w:date="2016-08-09T08:47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47015B" w:rsidRPr="00A42300" w14:paraId="26ED80D3" w14:textId="77777777" w:rsidTr="0047015B">
        <w:trPr>
          <w:jc w:val="center"/>
          <w:ins w:id="405" w:author="Cụ Hồ" w:date="2016-08-09T08:47:00Z"/>
          <w:trPrChange w:id="406" w:author="Cụ Hồ" w:date="2016-08-09T08:49:00Z">
            <w:trPr>
              <w:jc w:val="center"/>
            </w:trPr>
          </w:trPrChange>
        </w:trPr>
        <w:tc>
          <w:tcPr>
            <w:tcW w:w="524" w:type="dxa"/>
            <w:tcPrChange w:id="407" w:author="Cụ Hồ" w:date="2016-08-09T08:49:00Z">
              <w:tcPr>
                <w:tcW w:w="524" w:type="dxa"/>
              </w:tcPr>
            </w:tcPrChange>
          </w:tcPr>
          <w:p w14:paraId="4F732B8F" w14:textId="77777777" w:rsidR="0047015B" w:rsidRPr="00A42300" w:rsidRDefault="0047015B" w:rsidP="0047015B">
            <w:pPr>
              <w:pStyle w:val="comment"/>
              <w:ind w:left="0"/>
              <w:jc w:val="center"/>
              <w:rPr>
                <w:ins w:id="408" w:author="Cụ Hồ" w:date="2016-08-09T08:47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ins w:id="409" w:author="Cụ Hồ" w:date="2016-08-09T08:47:00Z">
              <w:r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</w:rPr>
                <w:t>2</w:t>
              </w:r>
            </w:ins>
          </w:p>
        </w:tc>
        <w:tc>
          <w:tcPr>
            <w:tcW w:w="1721" w:type="dxa"/>
            <w:tcPrChange w:id="410" w:author="Cụ Hồ" w:date="2016-08-09T08:49:00Z">
              <w:tcPr>
                <w:tcW w:w="1721" w:type="dxa"/>
              </w:tcPr>
            </w:tcPrChange>
          </w:tcPr>
          <w:p w14:paraId="105AFE2B" w14:textId="33A38467" w:rsidR="0047015B" w:rsidRPr="00A42300" w:rsidRDefault="0047015B" w:rsidP="0047015B">
            <w:pPr>
              <w:pStyle w:val="comment"/>
              <w:ind w:left="0"/>
              <w:rPr>
                <w:ins w:id="411" w:author="Cụ Hồ" w:date="2016-08-09T08:47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ins w:id="412" w:author="Cụ Hồ" w:date="2016-08-09T08:48:00Z">
              <w:r w:rsidRPr="0047015B"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  <w:rPrChange w:id="413" w:author="Cụ Hồ" w:date="2016-08-09T08:49:00Z">
                    <w:rPr/>
                  </w:rPrChange>
                </w:rPr>
                <w:t>courseId</w:t>
              </w:r>
            </w:ins>
            <w:proofErr w:type="spellEnd"/>
          </w:p>
        </w:tc>
        <w:tc>
          <w:tcPr>
            <w:tcW w:w="1011" w:type="dxa"/>
            <w:tcPrChange w:id="414" w:author="Cụ Hồ" w:date="2016-08-09T08:49:00Z">
              <w:tcPr>
                <w:tcW w:w="860" w:type="dxa"/>
              </w:tcPr>
            </w:tcPrChange>
          </w:tcPr>
          <w:p w14:paraId="0DD57CB5" w14:textId="6CC5BE05" w:rsidR="0047015B" w:rsidRPr="00A42300" w:rsidRDefault="0047015B" w:rsidP="0047015B">
            <w:pPr>
              <w:pStyle w:val="comment"/>
              <w:ind w:left="0"/>
              <w:rPr>
                <w:ins w:id="415" w:author="Cụ Hồ" w:date="2016-08-09T08:47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ins w:id="416" w:author="Cụ Hồ" w:date="2016-08-09T08:49:00Z">
              <w:r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</w:rPr>
                <w:t>Integer</w:t>
              </w:r>
            </w:ins>
          </w:p>
        </w:tc>
        <w:tc>
          <w:tcPr>
            <w:tcW w:w="902" w:type="dxa"/>
            <w:tcPrChange w:id="417" w:author="Cụ Hồ" w:date="2016-08-09T08:49:00Z">
              <w:tcPr>
                <w:tcW w:w="1053" w:type="dxa"/>
              </w:tcPr>
            </w:tcPrChange>
          </w:tcPr>
          <w:p w14:paraId="521DF15D" w14:textId="77777777" w:rsidR="0047015B" w:rsidRPr="00A42300" w:rsidRDefault="0047015B" w:rsidP="0047015B">
            <w:pPr>
              <w:pStyle w:val="comment"/>
              <w:ind w:left="0"/>
              <w:rPr>
                <w:ins w:id="418" w:author="Cụ Hồ" w:date="2016-08-09T08:47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  <w:tcPrChange w:id="419" w:author="Cụ Hồ" w:date="2016-08-09T08:49:00Z">
              <w:tcPr>
                <w:tcW w:w="1237" w:type="dxa"/>
              </w:tcPr>
            </w:tcPrChange>
          </w:tcPr>
          <w:p w14:paraId="61C14CCF" w14:textId="77777777" w:rsidR="0047015B" w:rsidRPr="00A42300" w:rsidRDefault="0047015B" w:rsidP="0047015B">
            <w:pPr>
              <w:pStyle w:val="comment"/>
              <w:ind w:left="0"/>
              <w:rPr>
                <w:ins w:id="420" w:author="Cụ Hồ" w:date="2016-08-09T08:47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ins w:id="421" w:author="Cụ Hồ" w:date="2016-08-09T08:47:00Z">
              <w:r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</w:rPr>
                <w:t>private</w:t>
              </w:r>
            </w:ins>
          </w:p>
        </w:tc>
        <w:tc>
          <w:tcPr>
            <w:tcW w:w="2856" w:type="dxa"/>
            <w:tcPrChange w:id="422" w:author="Cụ Hồ" w:date="2016-08-09T08:49:00Z">
              <w:tcPr>
                <w:tcW w:w="2856" w:type="dxa"/>
              </w:tcPr>
            </w:tcPrChange>
          </w:tcPr>
          <w:p w14:paraId="4FAC7ABD" w14:textId="77777777" w:rsidR="0047015B" w:rsidRPr="00A42300" w:rsidRDefault="0047015B" w:rsidP="0047015B">
            <w:pPr>
              <w:pStyle w:val="comment"/>
              <w:ind w:left="0"/>
              <w:rPr>
                <w:ins w:id="423" w:author="Cụ Hồ" w:date="2016-08-09T08:47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47015B" w:rsidRPr="00A42300" w14:paraId="7EE2EB1F" w14:textId="77777777" w:rsidTr="0047015B">
        <w:trPr>
          <w:jc w:val="center"/>
          <w:ins w:id="424" w:author="Cụ Hồ" w:date="2016-08-09T08:48:00Z"/>
          <w:trPrChange w:id="425" w:author="Cụ Hồ" w:date="2016-08-09T08:49:00Z">
            <w:trPr>
              <w:jc w:val="center"/>
            </w:trPr>
          </w:trPrChange>
        </w:trPr>
        <w:tc>
          <w:tcPr>
            <w:tcW w:w="524" w:type="dxa"/>
            <w:tcPrChange w:id="426" w:author="Cụ Hồ" w:date="2016-08-09T08:49:00Z">
              <w:tcPr>
                <w:tcW w:w="524" w:type="dxa"/>
              </w:tcPr>
            </w:tcPrChange>
          </w:tcPr>
          <w:p w14:paraId="0EA6C834" w14:textId="574DCB98" w:rsidR="0047015B" w:rsidRDefault="0047015B" w:rsidP="0047015B">
            <w:pPr>
              <w:pStyle w:val="comment"/>
              <w:ind w:left="0"/>
              <w:jc w:val="center"/>
              <w:rPr>
                <w:ins w:id="427" w:author="Cụ Hồ" w:date="2016-08-09T08:48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ins w:id="428" w:author="Cụ Hồ" w:date="2016-08-09T08:49:00Z">
              <w:r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</w:rPr>
                <w:t>3</w:t>
              </w:r>
            </w:ins>
          </w:p>
        </w:tc>
        <w:tc>
          <w:tcPr>
            <w:tcW w:w="1721" w:type="dxa"/>
            <w:tcPrChange w:id="429" w:author="Cụ Hồ" w:date="2016-08-09T08:49:00Z">
              <w:tcPr>
                <w:tcW w:w="1721" w:type="dxa"/>
              </w:tcPr>
            </w:tcPrChange>
          </w:tcPr>
          <w:p w14:paraId="2F5B1BE1" w14:textId="231B2881" w:rsidR="0047015B" w:rsidRDefault="0047015B" w:rsidP="0047015B">
            <w:pPr>
              <w:pStyle w:val="comment"/>
              <w:ind w:left="0"/>
              <w:rPr>
                <w:ins w:id="430" w:author="Cụ Hồ" w:date="2016-08-09T08:48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ins w:id="431" w:author="Cụ Hồ" w:date="2016-08-09T08:48:00Z">
              <w:r w:rsidRPr="0047015B"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  <w:rPrChange w:id="432" w:author="Cụ Hồ" w:date="2016-08-09T08:49:00Z">
                    <w:rPr/>
                  </w:rPrChange>
                </w:rPr>
                <w:t>questionSkill</w:t>
              </w:r>
              <w:proofErr w:type="spellEnd"/>
            </w:ins>
          </w:p>
        </w:tc>
        <w:tc>
          <w:tcPr>
            <w:tcW w:w="1011" w:type="dxa"/>
            <w:tcPrChange w:id="433" w:author="Cụ Hồ" w:date="2016-08-09T08:49:00Z">
              <w:tcPr>
                <w:tcW w:w="860" w:type="dxa"/>
              </w:tcPr>
            </w:tcPrChange>
          </w:tcPr>
          <w:p w14:paraId="554947ED" w14:textId="7917B8E7" w:rsidR="0047015B" w:rsidRDefault="0047015B" w:rsidP="0047015B">
            <w:pPr>
              <w:pStyle w:val="comment"/>
              <w:ind w:left="0"/>
              <w:rPr>
                <w:ins w:id="434" w:author="Cụ Hồ" w:date="2016-08-09T08:48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ins w:id="435" w:author="Cụ Hồ" w:date="2016-08-09T08:49:00Z">
              <w:r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</w:rPr>
                <w:t>Integer</w:t>
              </w:r>
            </w:ins>
          </w:p>
        </w:tc>
        <w:tc>
          <w:tcPr>
            <w:tcW w:w="902" w:type="dxa"/>
            <w:tcPrChange w:id="436" w:author="Cụ Hồ" w:date="2016-08-09T08:49:00Z">
              <w:tcPr>
                <w:tcW w:w="1053" w:type="dxa"/>
              </w:tcPr>
            </w:tcPrChange>
          </w:tcPr>
          <w:p w14:paraId="775929FC" w14:textId="77777777" w:rsidR="0047015B" w:rsidRPr="00A42300" w:rsidRDefault="0047015B" w:rsidP="0047015B">
            <w:pPr>
              <w:pStyle w:val="comment"/>
              <w:ind w:left="0"/>
              <w:rPr>
                <w:ins w:id="437" w:author="Cụ Hồ" w:date="2016-08-09T08:48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  <w:tcPrChange w:id="438" w:author="Cụ Hồ" w:date="2016-08-09T08:49:00Z">
              <w:tcPr>
                <w:tcW w:w="1237" w:type="dxa"/>
              </w:tcPr>
            </w:tcPrChange>
          </w:tcPr>
          <w:p w14:paraId="32AC8F0D" w14:textId="186954D5" w:rsidR="0047015B" w:rsidRDefault="0047015B" w:rsidP="0047015B">
            <w:pPr>
              <w:pStyle w:val="comment"/>
              <w:ind w:left="0"/>
              <w:rPr>
                <w:ins w:id="439" w:author="Cụ Hồ" w:date="2016-08-09T08:48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ins w:id="440" w:author="Cụ Hồ" w:date="2016-08-09T08:49:00Z">
              <w:r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</w:rPr>
                <w:t>private</w:t>
              </w:r>
            </w:ins>
          </w:p>
        </w:tc>
        <w:tc>
          <w:tcPr>
            <w:tcW w:w="2856" w:type="dxa"/>
            <w:tcPrChange w:id="441" w:author="Cụ Hồ" w:date="2016-08-09T08:49:00Z">
              <w:tcPr>
                <w:tcW w:w="2856" w:type="dxa"/>
              </w:tcPr>
            </w:tcPrChange>
          </w:tcPr>
          <w:p w14:paraId="20F8ABC8" w14:textId="77777777" w:rsidR="0047015B" w:rsidRPr="00A42300" w:rsidRDefault="0047015B" w:rsidP="0047015B">
            <w:pPr>
              <w:pStyle w:val="comment"/>
              <w:ind w:left="0"/>
              <w:rPr>
                <w:ins w:id="442" w:author="Cụ Hồ" w:date="2016-08-09T08:48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47015B" w:rsidRPr="00A42300" w14:paraId="3B622EC1" w14:textId="77777777" w:rsidTr="0047015B">
        <w:trPr>
          <w:jc w:val="center"/>
          <w:ins w:id="443" w:author="Cụ Hồ" w:date="2016-08-09T08:48:00Z"/>
          <w:trPrChange w:id="444" w:author="Cụ Hồ" w:date="2016-08-09T08:49:00Z">
            <w:trPr>
              <w:jc w:val="center"/>
            </w:trPr>
          </w:trPrChange>
        </w:trPr>
        <w:tc>
          <w:tcPr>
            <w:tcW w:w="524" w:type="dxa"/>
            <w:tcPrChange w:id="445" w:author="Cụ Hồ" w:date="2016-08-09T08:49:00Z">
              <w:tcPr>
                <w:tcW w:w="524" w:type="dxa"/>
              </w:tcPr>
            </w:tcPrChange>
          </w:tcPr>
          <w:p w14:paraId="66EEF7D8" w14:textId="5E887363" w:rsidR="0047015B" w:rsidRDefault="0047015B" w:rsidP="0047015B">
            <w:pPr>
              <w:pStyle w:val="comment"/>
              <w:ind w:left="0"/>
              <w:jc w:val="center"/>
              <w:rPr>
                <w:ins w:id="446" w:author="Cụ Hồ" w:date="2016-08-09T08:48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ins w:id="447" w:author="Cụ Hồ" w:date="2016-08-09T08:49:00Z">
              <w:r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</w:rPr>
                <w:t>4</w:t>
              </w:r>
            </w:ins>
          </w:p>
        </w:tc>
        <w:tc>
          <w:tcPr>
            <w:tcW w:w="1721" w:type="dxa"/>
            <w:tcPrChange w:id="448" w:author="Cụ Hồ" w:date="2016-08-09T08:49:00Z">
              <w:tcPr>
                <w:tcW w:w="1721" w:type="dxa"/>
              </w:tcPr>
            </w:tcPrChange>
          </w:tcPr>
          <w:p w14:paraId="78A6F793" w14:textId="63EDA278" w:rsidR="0047015B" w:rsidRDefault="0047015B" w:rsidP="0047015B">
            <w:pPr>
              <w:pStyle w:val="comment"/>
              <w:ind w:left="0"/>
              <w:rPr>
                <w:ins w:id="449" w:author="Cụ Hồ" w:date="2016-08-09T08:48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ins w:id="450" w:author="Cụ Hồ" w:date="2016-08-09T08:48:00Z">
              <w:r w:rsidRPr="0047015B"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  <w:rPrChange w:id="451" w:author="Cụ Hồ" w:date="2016-08-09T08:49:00Z">
                    <w:rPr/>
                  </w:rPrChange>
                </w:rPr>
                <w:t>isRedo</w:t>
              </w:r>
              <w:proofErr w:type="spellEnd"/>
            </w:ins>
          </w:p>
        </w:tc>
        <w:tc>
          <w:tcPr>
            <w:tcW w:w="1011" w:type="dxa"/>
            <w:tcPrChange w:id="452" w:author="Cụ Hồ" w:date="2016-08-09T08:49:00Z">
              <w:tcPr>
                <w:tcW w:w="860" w:type="dxa"/>
              </w:tcPr>
            </w:tcPrChange>
          </w:tcPr>
          <w:p w14:paraId="3874C800" w14:textId="774F0E15" w:rsidR="0047015B" w:rsidRDefault="0047015B" w:rsidP="0047015B">
            <w:pPr>
              <w:pStyle w:val="comment"/>
              <w:ind w:left="0"/>
              <w:rPr>
                <w:ins w:id="453" w:author="Cụ Hồ" w:date="2016-08-09T08:48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ins w:id="454" w:author="Cụ Hồ" w:date="2016-08-09T08:49:00Z">
              <w:r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</w:rPr>
                <w:t>Boolean</w:t>
              </w:r>
            </w:ins>
          </w:p>
        </w:tc>
        <w:tc>
          <w:tcPr>
            <w:tcW w:w="902" w:type="dxa"/>
            <w:tcPrChange w:id="455" w:author="Cụ Hồ" w:date="2016-08-09T08:49:00Z">
              <w:tcPr>
                <w:tcW w:w="1053" w:type="dxa"/>
              </w:tcPr>
            </w:tcPrChange>
          </w:tcPr>
          <w:p w14:paraId="73297CBE" w14:textId="77777777" w:rsidR="0047015B" w:rsidRPr="00A42300" w:rsidRDefault="0047015B" w:rsidP="0047015B">
            <w:pPr>
              <w:pStyle w:val="comment"/>
              <w:ind w:left="0"/>
              <w:rPr>
                <w:ins w:id="456" w:author="Cụ Hồ" w:date="2016-08-09T08:48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  <w:tcPrChange w:id="457" w:author="Cụ Hồ" w:date="2016-08-09T08:49:00Z">
              <w:tcPr>
                <w:tcW w:w="1237" w:type="dxa"/>
              </w:tcPr>
            </w:tcPrChange>
          </w:tcPr>
          <w:p w14:paraId="19A36F93" w14:textId="1BE8216F" w:rsidR="0047015B" w:rsidRDefault="0047015B" w:rsidP="0047015B">
            <w:pPr>
              <w:pStyle w:val="comment"/>
              <w:ind w:left="0"/>
              <w:rPr>
                <w:ins w:id="458" w:author="Cụ Hồ" w:date="2016-08-09T08:48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ins w:id="459" w:author="Cụ Hồ" w:date="2016-08-09T08:49:00Z">
              <w:r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</w:rPr>
                <w:t>private</w:t>
              </w:r>
            </w:ins>
          </w:p>
        </w:tc>
        <w:tc>
          <w:tcPr>
            <w:tcW w:w="2856" w:type="dxa"/>
            <w:tcPrChange w:id="460" w:author="Cụ Hồ" w:date="2016-08-09T08:49:00Z">
              <w:tcPr>
                <w:tcW w:w="2856" w:type="dxa"/>
              </w:tcPr>
            </w:tcPrChange>
          </w:tcPr>
          <w:p w14:paraId="2DFC1945" w14:textId="77777777" w:rsidR="0047015B" w:rsidRPr="00A42300" w:rsidRDefault="0047015B" w:rsidP="0047015B">
            <w:pPr>
              <w:pStyle w:val="comment"/>
              <w:ind w:left="0"/>
              <w:rPr>
                <w:ins w:id="461" w:author="Cụ Hồ" w:date="2016-08-09T08:48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073E22B" w14:textId="77777777" w:rsidR="0047015B" w:rsidRPr="00A42300" w:rsidRDefault="0047015B" w:rsidP="0047015B">
      <w:pPr>
        <w:pStyle w:val="Heading4"/>
        <w:ind w:left="0"/>
        <w:rPr>
          <w:ins w:id="462" w:author="Cụ Hồ" w:date="2016-08-09T08:47:00Z"/>
          <w:rFonts w:ascii="Times New Roman" w:hAnsi="Times New Roman" w:cs="Times New Roman"/>
          <w:sz w:val="22"/>
          <w:szCs w:val="22"/>
          <w:lang w:eastAsia="ja-JP"/>
        </w:rPr>
      </w:pPr>
      <w:ins w:id="463" w:author="Cụ Hồ" w:date="2016-08-09T08:47:00Z">
        <w:r w:rsidRPr="00A42300">
          <w:rPr>
            <w:rFonts w:ascii="Times New Roman" w:hAnsi="Times New Roman" w:cs="Times New Roman"/>
            <w:sz w:val="22"/>
            <w:szCs w:val="22"/>
            <w:lang w:eastAsia="ja-JP"/>
          </w:rPr>
          <w:t>Methods</w:t>
        </w:r>
      </w:ins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47015B" w:rsidRPr="00A42300" w14:paraId="113FB790" w14:textId="77777777" w:rsidTr="008754A8">
        <w:trPr>
          <w:jc w:val="center"/>
          <w:ins w:id="464" w:author="Cụ Hồ" w:date="2016-08-09T08:47:00Z"/>
        </w:trPr>
        <w:tc>
          <w:tcPr>
            <w:tcW w:w="838" w:type="dxa"/>
            <w:shd w:val="clear" w:color="auto" w:fill="92D050"/>
          </w:tcPr>
          <w:p w14:paraId="78B831FB" w14:textId="77777777" w:rsidR="0047015B" w:rsidRPr="00620129" w:rsidRDefault="0047015B" w:rsidP="008754A8">
            <w:pPr>
              <w:pStyle w:val="TableCaption0"/>
              <w:tabs>
                <w:tab w:val="center" w:pos="329"/>
              </w:tabs>
              <w:rPr>
                <w:ins w:id="465" w:author="Cụ Hồ" w:date="2016-08-09T08:47:00Z"/>
                <w:rFonts w:ascii="Times New Roman" w:hAnsi="Times New Roman" w:cs="Times New Roman"/>
                <w:sz w:val="22"/>
                <w:szCs w:val="22"/>
              </w:rPr>
            </w:pPr>
            <w:ins w:id="466" w:author="Cụ Hồ" w:date="2016-08-09T08:47:00Z">
              <w:r w:rsidRPr="00620129">
                <w:rPr>
                  <w:rFonts w:ascii="Times New Roman" w:hAnsi="Times New Roman" w:cs="Times New Roman"/>
                  <w:sz w:val="22"/>
                  <w:szCs w:val="22"/>
                </w:rPr>
                <w:tab/>
                <w:t>No</w:t>
              </w:r>
            </w:ins>
          </w:p>
        </w:tc>
        <w:tc>
          <w:tcPr>
            <w:tcW w:w="2937" w:type="dxa"/>
            <w:shd w:val="clear" w:color="auto" w:fill="92D050"/>
          </w:tcPr>
          <w:p w14:paraId="4D626A63" w14:textId="77777777" w:rsidR="0047015B" w:rsidRPr="00620129" w:rsidRDefault="0047015B" w:rsidP="008754A8">
            <w:pPr>
              <w:pStyle w:val="TableCaption0"/>
              <w:jc w:val="center"/>
              <w:rPr>
                <w:ins w:id="467" w:author="Cụ Hồ" w:date="2016-08-09T08:47:00Z"/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ins w:id="468" w:author="Cụ Hồ" w:date="2016-08-09T08:47:00Z">
              <w:r w:rsidRPr="00620129">
                <w:rPr>
                  <w:rFonts w:ascii="Times New Roman" w:hAnsi="Times New Roman" w:cs="Times New Roman"/>
                  <w:sz w:val="22"/>
                  <w:szCs w:val="22"/>
                  <w:lang w:eastAsia="ja-JP"/>
                </w:rPr>
                <w:t>Method</w:t>
              </w:r>
            </w:ins>
          </w:p>
        </w:tc>
        <w:tc>
          <w:tcPr>
            <w:tcW w:w="4476" w:type="dxa"/>
            <w:shd w:val="clear" w:color="auto" w:fill="92D050"/>
          </w:tcPr>
          <w:p w14:paraId="53983540" w14:textId="77777777" w:rsidR="0047015B" w:rsidRPr="00620129" w:rsidRDefault="0047015B" w:rsidP="008754A8">
            <w:pPr>
              <w:pStyle w:val="TableCaption0"/>
              <w:jc w:val="center"/>
              <w:rPr>
                <w:ins w:id="469" w:author="Cụ Hồ" w:date="2016-08-09T08:47:00Z"/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ins w:id="470" w:author="Cụ Hồ" w:date="2016-08-09T08:47:00Z">
              <w:r w:rsidRPr="00620129">
                <w:rPr>
                  <w:rFonts w:ascii="Times New Roman" w:hAnsi="Times New Roman" w:cs="Times New Roman"/>
                  <w:sz w:val="22"/>
                  <w:szCs w:val="22"/>
                  <w:lang w:eastAsia="ja-JP"/>
                </w:rPr>
                <w:t>Description</w:t>
              </w:r>
            </w:ins>
          </w:p>
        </w:tc>
      </w:tr>
      <w:tr w:rsidR="0047015B" w:rsidRPr="00A42300" w14:paraId="30395E6A" w14:textId="77777777" w:rsidTr="008754A8">
        <w:trPr>
          <w:jc w:val="center"/>
          <w:ins w:id="471" w:author="Cụ Hồ" w:date="2016-08-09T08:47:00Z"/>
        </w:trPr>
        <w:tc>
          <w:tcPr>
            <w:tcW w:w="838" w:type="dxa"/>
          </w:tcPr>
          <w:p w14:paraId="5471C496" w14:textId="77777777" w:rsidR="0047015B" w:rsidRPr="00A42300" w:rsidRDefault="0047015B" w:rsidP="008754A8">
            <w:pPr>
              <w:pStyle w:val="comment"/>
              <w:ind w:left="0"/>
              <w:jc w:val="center"/>
              <w:rPr>
                <w:ins w:id="472" w:author="Cụ Hồ" w:date="2016-08-09T08:47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ins w:id="473" w:author="Cụ Hồ" w:date="2016-08-09T08:47:00Z">
              <w:r>
                <w:rPr>
                  <w:rFonts w:ascii="Times New Roman" w:hAnsi="Times New Roman" w:cs="Times New Roman"/>
                  <w:i w:val="0"/>
                  <w:color w:val="auto"/>
                  <w:sz w:val="22"/>
                  <w:szCs w:val="22"/>
                </w:rPr>
                <w:t>1</w:t>
              </w:r>
            </w:ins>
          </w:p>
        </w:tc>
        <w:tc>
          <w:tcPr>
            <w:tcW w:w="2937" w:type="dxa"/>
          </w:tcPr>
          <w:p w14:paraId="2B8F8DF4" w14:textId="77777777" w:rsidR="0047015B" w:rsidRPr="004A445C" w:rsidRDefault="0047015B" w:rsidP="008754A8">
            <w:pPr>
              <w:ind w:left="0"/>
              <w:rPr>
                <w:ins w:id="474" w:author="Cụ Hồ" w:date="2016-08-09T08:47:00Z"/>
              </w:rPr>
            </w:pPr>
          </w:p>
        </w:tc>
        <w:tc>
          <w:tcPr>
            <w:tcW w:w="4476" w:type="dxa"/>
          </w:tcPr>
          <w:p w14:paraId="3D458CDA" w14:textId="77777777" w:rsidR="0047015B" w:rsidRPr="00A42300" w:rsidRDefault="0047015B" w:rsidP="008754A8">
            <w:pPr>
              <w:pStyle w:val="comment"/>
              <w:ind w:left="0"/>
              <w:rPr>
                <w:ins w:id="475" w:author="Cụ Hồ" w:date="2016-08-09T08:47:00Z"/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965D17D" w14:textId="77777777" w:rsidR="0047015B" w:rsidRPr="0047015B" w:rsidRDefault="0047015B">
      <w:pPr>
        <w:rPr>
          <w:ins w:id="476" w:author="Cụ Hồ" w:date="2016-08-09T08:46:00Z"/>
          <w:rPrChange w:id="477" w:author="Cụ Hồ" w:date="2016-08-09T08:47:00Z">
            <w:rPr>
              <w:ins w:id="478" w:author="Cụ Hồ" w:date="2016-08-09T08:46:00Z"/>
              <w:rFonts w:ascii="Times New Roman" w:hAnsi="Times New Roman" w:cs="Times New Roman"/>
              <w:sz w:val="22"/>
              <w:szCs w:val="22"/>
              <w:lang w:val="vi-VN"/>
            </w:rPr>
          </w:rPrChange>
        </w:rPr>
        <w:pPrChange w:id="479" w:author="Cụ Hồ" w:date="2016-08-09T08:47:00Z">
          <w:pPr>
            <w:pStyle w:val="Heading3"/>
          </w:pPr>
        </w:pPrChange>
      </w:pPr>
    </w:p>
    <w:p w14:paraId="60E68206" w14:textId="77777777" w:rsidR="00252F60" w:rsidRPr="00080663" w:rsidRDefault="00050E0C" w:rsidP="00050E0C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050E0C">
        <w:rPr>
          <w:rFonts w:ascii="Times New Roman" w:hAnsi="Times New Roman" w:cs="Times New Roman"/>
          <w:sz w:val="22"/>
          <w:szCs w:val="22"/>
          <w:lang w:val="vi-VN"/>
        </w:rPr>
        <w:t>UpdateLessonForm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252F60">
        <w:rPr>
          <w:rFonts w:ascii="Times New Roman" w:hAnsi="Times New Roman" w:cs="Times New Roman"/>
          <w:sz w:val="22"/>
          <w:szCs w:val="22"/>
        </w:rPr>
        <w:t>Class</w:t>
      </w:r>
      <w:bookmarkEnd w:id="281"/>
    </w:p>
    <w:p w14:paraId="06170A22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252F60" w:rsidRPr="00A42300" w14:paraId="27314911" w14:textId="77777777" w:rsidTr="0056375E">
        <w:trPr>
          <w:jc w:val="center"/>
        </w:trPr>
        <w:tc>
          <w:tcPr>
            <w:tcW w:w="524" w:type="dxa"/>
            <w:shd w:val="clear" w:color="auto" w:fill="92D050"/>
          </w:tcPr>
          <w:p w14:paraId="3CEC67AF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54527A4B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7B2A614A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23E3501E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628548AB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2E41A3AF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6375E" w:rsidRPr="00A42300" w14:paraId="2ED7D57D" w14:textId="77777777" w:rsidTr="0056375E">
        <w:trPr>
          <w:jc w:val="center"/>
        </w:trPr>
        <w:tc>
          <w:tcPr>
            <w:tcW w:w="524" w:type="dxa"/>
          </w:tcPr>
          <w:p w14:paraId="28CCD882" w14:textId="77777777" w:rsidR="0056375E" w:rsidRPr="00A42300" w:rsidRDefault="0056375E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559ACA11" w14:textId="77777777" w:rsidR="0056375E" w:rsidRPr="003B2956" w:rsidRDefault="0056375E" w:rsidP="0056375E">
            <w:pPr>
              <w:ind w:left="0"/>
            </w:pPr>
            <w:proofErr w:type="spellStart"/>
            <w:r w:rsidRPr="003B2956">
              <w:t>lessonId</w:t>
            </w:r>
            <w:proofErr w:type="spellEnd"/>
          </w:p>
        </w:tc>
        <w:tc>
          <w:tcPr>
            <w:tcW w:w="860" w:type="dxa"/>
          </w:tcPr>
          <w:p w14:paraId="2E46DC06" w14:textId="77777777" w:rsidR="0056375E" w:rsidRPr="00A42300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053" w:type="dxa"/>
          </w:tcPr>
          <w:p w14:paraId="6F739098" w14:textId="77777777" w:rsidR="0056375E" w:rsidRPr="00A42300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3F7EFCD2" w14:textId="77777777" w:rsidR="0056375E" w:rsidRPr="00A42300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5B5E9D2" w14:textId="77777777" w:rsidR="0056375E" w:rsidRPr="00A42300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6375E" w:rsidRPr="00A42300" w14:paraId="66792B6B" w14:textId="77777777" w:rsidTr="0056375E">
        <w:trPr>
          <w:jc w:val="center"/>
        </w:trPr>
        <w:tc>
          <w:tcPr>
            <w:tcW w:w="524" w:type="dxa"/>
          </w:tcPr>
          <w:p w14:paraId="2925D8BB" w14:textId="77777777" w:rsidR="0056375E" w:rsidRPr="0056375E" w:rsidRDefault="0056375E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2BF839E1" w14:textId="77777777" w:rsidR="0056375E" w:rsidRPr="003B2956" w:rsidRDefault="0056375E" w:rsidP="0056375E">
            <w:pPr>
              <w:ind w:left="0"/>
            </w:pPr>
            <w:proofErr w:type="spellStart"/>
            <w:r w:rsidRPr="003B2956">
              <w:t>courseId</w:t>
            </w:r>
            <w:proofErr w:type="spellEnd"/>
          </w:p>
        </w:tc>
        <w:tc>
          <w:tcPr>
            <w:tcW w:w="860" w:type="dxa"/>
          </w:tcPr>
          <w:p w14:paraId="6CD12C33" w14:textId="77777777" w:rsidR="0056375E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053" w:type="dxa"/>
          </w:tcPr>
          <w:p w14:paraId="2F999AF6" w14:textId="77777777" w:rsidR="0056375E" w:rsidRPr="00A42300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32DAA1B7" w14:textId="77777777" w:rsidR="0056375E" w:rsidRPr="0056375E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87AB4DD" w14:textId="77777777" w:rsidR="0056375E" w:rsidRPr="00A42300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6375E" w:rsidRPr="00A42300" w14:paraId="4F858C03" w14:textId="77777777" w:rsidTr="0056375E">
        <w:trPr>
          <w:jc w:val="center"/>
        </w:trPr>
        <w:tc>
          <w:tcPr>
            <w:tcW w:w="524" w:type="dxa"/>
          </w:tcPr>
          <w:p w14:paraId="51839D5C" w14:textId="77777777" w:rsidR="0056375E" w:rsidRPr="0056375E" w:rsidRDefault="0056375E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4138A511" w14:textId="77777777" w:rsidR="0056375E" w:rsidRPr="003B2956" w:rsidRDefault="0056375E" w:rsidP="0056375E">
            <w:pPr>
              <w:ind w:left="0"/>
            </w:pPr>
            <w:proofErr w:type="spellStart"/>
            <w:r w:rsidRPr="003B2956">
              <w:t>lessonTitle</w:t>
            </w:r>
            <w:proofErr w:type="spellEnd"/>
          </w:p>
        </w:tc>
        <w:tc>
          <w:tcPr>
            <w:tcW w:w="860" w:type="dxa"/>
          </w:tcPr>
          <w:p w14:paraId="3521646E" w14:textId="77777777" w:rsidR="0056375E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5D168EF9" w14:textId="77777777" w:rsidR="0056375E" w:rsidRPr="00A42300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4577DD71" w14:textId="77777777" w:rsidR="0056375E" w:rsidRPr="0056375E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27722FA" w14:textId="77777777" w:rsidR="0056375E" w:rsidRPr="00A42300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6375E" w:rsidRPr="00A42300" w14:paraId="19060EB9" w14:textId="77777777" w:rsidTr="0056375E">
        <w:trPr>
          <w:jc w:val="center"/>
        </w:trPr>
        <w:tc>
          <w:tcPr>
            <w:tcW w:w="524" w:type="dxa"/>
          </w:tcPr>
          <w:p w14:paraId="51593BF6" w14:textId="77777777" w:rsidR="0056375E" w:rsidRPr="0056375E" w:rsidRDefault="0056375E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675E2348" w14:textId="77777777" w:rsidR="0056375E" w:rsidRPr="003B2956" w:rsidRDefault="0056375E" w:rsidP="0056375E">
            <w:pPr>
              <w:ind w:left="0"/>
            </w:pPr>
            <w:r w:rsidRPr="003B2956">
              <w:t>description</w:t>
            </w:r>
          </w:p>
        </w:tc>
        <w:tc>
          <w:tcPr>
            <w:tcW w:w="860" w:type="dxa"/>
          </w:tcPr>
          <w:p w14:paraId="217C75F9" w14:textId="77777777" w:rsidR="0056375E" w:rsidRPr="0056375E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3EC68BC0" w14:textId="77777777" w:rsidR="0056375E" w:rsidRPr="00A42300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61EC2ABA" w14:textId="77777777" w:rsidR="0056375E" w:rsidRPr="0056375E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C300394" w14:textId="77777777" w:rsidR="0056375E" w:rsidRPr="00A42300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6375E" w:rsidRPr="00A42300" w14:paraId="4267516C" w14:textId="77777777" w:rsidTr="0056375E">
        <w:trPr>
          <w:jc w:val="center"/>
        </w:trPr>
        <w:tc>
          <w:tcPr>
            <w:tcW w:w="524" w:type="dxa"/>
          </w:tcPr>
          <w:p w14:paraId="186F8D66" w14:textId="77777777" w:rsidR="0056375E" w:rsidRPr="0056375E" w:rsidRDefault="0056375E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0A9052C2" w14:textId="77777777" w:rsidR="0056375E" w:rsidRPr="003B2956" w:rsidRDefault="0056375E" w:rsidP="0056375E">
            <w:pPr>
              <w:ind w:left="0"/>
            </w:pPr>
            <w:r w:rsidRPr="003B2956">
              <w:t>vocabulary</w:t>
            </w:r>
          </w:p>
        </w:tc>
        <w:tc>
          <w:tcPr>
            <w:tcW w:w="860" w:type="dxa"/>
          </w:tcPr>
          <w:p w14:paraId="5DC381A4" w14:textId="77777777" w:rsidR="0056375E" w:rsidRPr="0056375E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30514E04" w14:textId="77777777" w:rsidR="0056375E" w:rsidRPr="00A42300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3A2AB656" w14:textId="77777777" w:rsidR="0056375E" w:rsidRPr="0056375E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3A1D4A4" w14:textId="77777777" w:rsidR="0056375E" w:rsidRPr="00A42300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6375E" w:rsidRPr="00A42300" w14:paraId="5DC71204" w14:textId="77777777" w:rsidTr="0056375E">
        <w:trPr>
          <w:jc w:val="center"/>
        </w:trPr>
        <w:tc>
          <w:tcPr>
            <w:tcW w:w="524" w:type="dxa"/>
          </w:tcPr>
          <w:p w14:paraId="10AB7EC5" w14:textId="77777777" w:rsidR="0056375E" w:rsidRPr="0056375E" w:rsidRDefault="0056375E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1E2AF993" w14:textId="77777777" w:rsidR="0056375E" w:rsidRPr="003B2956" w:rsidRDefault="0056375E" w:rsidP="0056375E">
            <w:pPr>
              <w:ind w:left="0"/>
            </w:pPr>
            <w:r w:rsidRPr="003B2956">
              <w:t>grammar</w:t>
            </w:r>
          </w:p>
        </w:tc>
        <w:tc>
          <w:tcPr>
            <w:tcW w:w="860" w:type="dxa"/>
          </w:tcPr>
          <w:p w14:paraId="71B5441B" w14:textId="77777777" w:rsidR="0056375E" w:rsidRPr="0056375E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5202B97E" w14:textId="77777777" w:rsidR="0056375E" w:rsidRPr="00A42300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4D92F003" w14:textId="77777777" w:rsidR="0056375E" w:rsidRPr="0056375E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90E89BF" w14:textId="77777777" w:rsidR="0056375E" w:rsidRPr="00A42300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6375E" w:rsidRPr="00A42300" w14:paraId="76F445EF" w14:textId="77777777" w:rsidTr="0056375E">
        <w:trPr>
          <w:jc w:val="center"/>
        </w:trPr>
        <w:tc>
          <w:tcPr>
            <w:tcW w:w="524" w:type="dxa"/>
          </w:tcPr>
          <w:p w14:paraId="390B150C" w14:textId="77777777" w:rsidR="0056375E" w:rsidRPr="0056375E" w:rsidRDefault="0056375E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79332EEB" w14:textId="77777777" w:rsidR="0056375E" w:rsidRPr="003B2956" w:rsidRDefault="0056375E" w:rsidP="0056375E">
            <w:pPr>
              <w:ind w:left="0"/>
            </w:pPr>
            <w:r w:rsidRPr="003B2956">
              <w:t>reading</w:t>
            </w:r>
          </w:p>
        </w:tc>
        <w:tc>
          <w:tcPr>
            <w:tcW w:w="860" w:type="dxa"/>
          </w:tcPr>
          <w:p w14:paraId="3B9BEB1A" w14:textId="77777777" w:rsidR="0056375E" w:rsidRPr="0056375E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6797167D" w14:textId="77777777" w:rsidR="0056375E" w:rsidRPr="00A42300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A46B5A5" w14:textId="77777777" w:rsidR="0056375E" w:rsidRPr="0056375E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5B3348F" w14:textId="77777777" w:rsidR="0056375E" w:rsidRPr="00A42300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6375E" w:rsidRPr="00A42300" w14:paraId="461F2658" w14:textId="77777777" w:rsidTr="0056375E">
        <w:trPr>
          <w:jc w:val="center"/>
        </w:trPr>
        <w:tc>
          <w:tcPr>
            <w:tcW w:w="524" w:type="dxa"/>
          </w:tcPr>
          <w:p w14:paraId="142BE8EC" w14:textId="77777777" w:rsidR="0056375E" w:rsidRPr="0056375E" w:rsidRDefault="0056375E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721" w:type="dxa"/>
          </w:tcPr>
          <w:p w14:paraId="73936C64" w14:textId="77777777" w:rsidR="0056375E" w:rsidRPr="003B2956" w:rsidRDefault="0056375E" w:rsidP="0056375E">
            <w:pPr>
              <w:ind w:left="0"/>
            </w:pPr>
            <w:r w:rsidRPr="003B2956">
              <w:t>listening</w:t>
            </w:r>
          </w:p>
        </w:tc>
        <w:tc>
          <w:tcPr>
            <w:tcW w:w="860" w:type="dxa"/>
          </w:tcPr>
          <w:p w14:paraId="79B21D2E" w14:textId="77777777" w:rsidR="0056375E" w:rsidRPr="0056375E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41165A6F" w14:textId="77777777" w:rsidR="0056375E" w:rsidRPr="00A42300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11981D62" w14:textId="77777777" w:rsidR="0056375E" w:rsidRPr="0056375E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3ABEFE7" w14:textId="77777777" w:rsidR="0056375E" w:rsidRPr="00A42300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6375E" w:rsidRPr="00A42300" w14:paraId="35D0E4B1" w14:textId="77777777" w:rsidTr="0056375E">
        <w:trPr>
          <w:jc w:val="center"/>
        </w:trPr>
        <w:tc>
          <w:tcPr>
            <w:tcW w:w="524" w:type="dxa"/>
          </w:tcPr>
          <w:p w14:paraId="340EC500" w14:textId="77777777" w:rsidR="0056375E" w:rsidRPr="0056375E" w:rsidRDefault="0056375E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721" w:type="dxa"/>
          </w:tcPr>
          <w:p w14:paraId="35A87255" w14:textId="77777777" w:rsidR="0056375E" w:rsidRPr="003B2956" w:rsidRDefault="0056375E" w:rsidP="0056375E">
            <w:pPr>
              <w:ind w:left="0"/>
            </w:pPr>
            <w:r w:rsidRPr="003B2956">
              <w:t>practice</w:t>
            </w:r>
          </w:p>
        </w:tc>
        <w:tc>
          <w:tcPr>
            <w:tcW w:w="860" w:type="dxa"/>
          </w:tcPr>
          <w:p w14:paraId="1A36FED9" w14:textId="77777777" w:rsidR="0056375E" w:rsidRPr="0056375E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4ADB87C0" w14:textId="77777777" w:rsidR="0056375E" w:rsidRPr="00A42300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62F39E13" w14:textId="77777777" w:rsidR="0056375E" w:rsidRPr="0056375E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7042A20" w14:textId="77777777" w:rsidR="0056375E" w:rsidRPr="00A42300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6375E" w:rsidRPr="00A42300" w14:paraId="094C98AB" w14:textId="77777777" w:rsidTr="0056375E">
        <w:trPr>
          <w:jc w:val="center"/>
        </w:trPr>
        <w:tc>
          <w:tcPr>
            <w:tcW w:w="524" w:type="dxa"/>
          </w:tcPr>
          <w:p w14:paraId="29E236B0" w14:textId="77777777" w:rsidR="0056375E" w:rsidRPr="0056375E" w:rsidRDefault="0056375E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721" w:type="dxa"/>
          </w:tcPr>
          <w:p w14:paraId="6658D65A" w14:textId="77777777" w:rsidR="0056375E" w:rsidRDefault="0056375E" w:rsidP="0056375E">
            <w:pPr>
              <w:ind w:left="0"/>
            </w:pPr>
            <w:r w:rsidRPr="003B2956">
              <w:t>article</w:t>
            </w:r>
          </w:p>
        </w:tc>
        <w:tc>
          <w:tcPr>
            <w:tcW w:w="860" w:type="dxa"/>
          </w:tcPr>
          <w:p w14:paraId="7924216B" w14:textId="77777777" w:rsidR="0056375E" w:rsidRPr="0056375E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7A230732" w14:textId="77777777" w:rsidR="0056375E" w:rsidRPr="00A42300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CD7F6C9" w14:textId="77777777" w:rsidR="0056375E" w:rsidRPr="0056375E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4234CF7" w14:textId="77777777" w:rsidR="0056375E" w:rsidRPr="00A42300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A899230" w14:textId="77777777" w:rsidR="00252F60" w:rsidRPr="00A42300" w:rsidRDefault="00252F60" w:rsidP="00252F60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lastRenderedPageBreak/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252F60" w:rsidRPr="00A42300" w14:paraId="40B3DE14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6ABA32DF" w14:textId="77777777" w:rsidR="00252F60" w:rsidRPr="00620129" w:rsidRDefault="00252F60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43E8363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D430F6E" w14:textId="77777777" w:rsidR="00252F60" w:rsidRPr="00620129" w:rsidRDefault="00252F60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52F60" w:rsidRPr="00A42300" w14:paraId="5EC0F60F" w14:textId="77777777" w:rsidTr="0056375E">
        <w:trPr>
          <w:jc w:val="center"/>
        </w:trPr>
        <w:tc>
          <w:tcPr>
            <w:tcW w:w="838" w:type="dxa"/>
          </w:tcPr>
          <w:p w14:paraId="4F5B8D7E" w14:textId="77777777" w:rsidR="00252F60" w:rsidRPr="00A42300" w:rsidRDefault="00252F60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064FE7A7" w14:textId="77777777" w:rsidR="00252F60" w:rsidRPr="004A445C" w:rsidRDefault="00252F60" w:rsidP="0056375E">
            <w:pPr>
              <w:ind w:left="0"/>
            </w:pPr>
          </w:p>
        </w:tc>
        <w:tc>
          <w:tcPr>
            <w:tcW w:w="4476" w:type="dxa"/>
          </w:tcPr>
          <w:p w14:paraId="4276B315" w14:textId="77777777" w:rsidR="00252F60" w:rsidRPr="00A42300" w:rsidRDefault="00252F60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BAC7797" w14:textId="77777777" w:rsidR="0056375E" w:rsidRPr="00080663" w:rsidRDefault="0056375E" w:rsidP="0056375E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80" w:name="_Toc458058380"/>
      <w:r w:rsidRPr="0056375E">
        <w:rPr>
          <w:rFonts w:ascii="Times New Roman" w:hAnsi="Times New Roman" w:cs="Times New Roman"/>
          <w:sz w:val="22"/>
          <w:szCs w:val="22"/>
          <w:lang w:val="vi-VN"/>
        </w:rPr>
        <w:t>UpdateUserForm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80"/>
    </w:p>
    <w:p w14:paraId="1274A30A" w14:textId="77777777" w:rsidR="0056375E" w:rsidRPr="00A42300" w:rsidRDefault="0056375E" w:rsidP="0056375E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56375E" w:rsidRPr="00A42300" w14:paraId="3A58B11A" w14:textId="77777777" w:rsidTr="0056375E">
        <w:trPr>
          <w:jc w:val="center"/>
        </w:trPr>
        <w:tc>
          <w:tcPr>
            <w:tcW w:w="524" w:type="dxa"/>
            <w:shd w:val="clear" w:color="auto" w:fill="92D050"/>
          </w:tcPr>
          <w:p w14:paraId="1F9F7F8A" w14:textId="77777777" w:rsidR="0056375E" w:rsidRPr="00620129" w:rsidRDefault="0056375E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4ECA0DB" w14:textId="77777777" w:rsidR="0056375E" w:rsidRPr="00620129" w:rsidRDefault="0056375E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44E3D596" w14:textId="77777777" w:rsidR="0056375E" w:rsidRPr="00620129" w:rsidRDefault="0056375E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7385C823" w14:textId="77777777" w:rsidR="0056375E" w:rsidRPr="00620129" w:rsidRDefault="0056375E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6E5BCF16" w14:textId="77777777" w:rsidR="0056375E" w:rsidRPr="00620129" w:rsidRDefault="0056375E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324803E" w14:textId="77777777" w:rsidR="0056375E" w:rsidRPr="00620129" w:rsidRDefault="0056375E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C1180F" w:rsidRPr="00A42300" w14:paraId="70780854" w14:textId="77777777" w:rsidTr="0056375E">
        <w:trPr>
          <w:jc w:val="center"/>
        </w:trPr>
        <w:tc>
          <w:tcPr>
            <w:tcW w:w="524" w:type="dxa"/>
          </w:tcPr>
          <w:p w14:paraId="778EFF78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43EB944E" w14:textId="77777777" w:rsidR="00C1180F" w:rsidRPr="00C425FC" w:rsidRDefault="00C1180F" w:rsidP="00C1180F">
            <w:pPr>
              <w:ind w:left="0"/>
            </w:pPr>
            <w:proofErr w:type="spellStart"/>
            <w:r w:rsidRPr="00C425FC">
              <w:t>firstName</w:t>
            </w:r>
            <w:proofErr w:type="spellEnd"/>
          </w:p>
        </w:tc>
        <w:tc>
          <w:tcPr>
            <w:tcW w:w="860" w:type="dxa"/>
          </w:tcPr>
          <w:p w14:paraId="3FA55BF6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45C5CE39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50854316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36B8FCA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C1180F" w:rsidRPr="00A42300" w14:paraId="3BA09F0C" w14:textId="77777777" w:rsidTr="0056375E">
        <w:trPr>
          <w:jc w:val="center"/>
        </w:trPr>
        <w:tc>
          <w:tcPr>
            <w:tcW w:w="524" w:type="dxa"/>
          </w:tcPr>
          <w:p w14:paraId="47E47773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22C75736" w14:textId="77777777" w:rsidR="00C1180F" w:rsidRPr="00C425FC" w:rsidRDefault="00C1180F" w:rsidP="00C1180F">
            <w:pPr>
              <w:ind w:left="0"/>
            </w:pPr>
            <w:proofErr w:type="spellStart"/>
            <w:r w:rsidRPr="00C425FC">
              <w:t>lastName</w:t>
            </w:r>
            <w:proofErr w:type="spellEnd"/>
          </w:p>
        </w:tc>
        <w:tc>
          <w:tcPr>
            <w:tcW w:w="860" w:type="dxa"/>
          </w:tcPr>
          <w:p w14:paraId="546983B0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6EEDE54E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3782D088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086BA2A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C1180F" w:rsidRPr="00A42300" w14:paraId="48EA8D70" w14:textId="77777777" w:rsidTr="0056375E">
        <w:trPr>
          <w:jc w:val="center"/>
        </w:trPr>
        <w:tc>
          <w:tcPr>
            <w:tcW w:w="524" w:type="dxa"/>
          </w:tcPr>
          <w:p w14:paraId="1C025545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208DFD9A" w14:textId="77777777" w:rsidR="00C1180F" w:rsidRPr="00C425FC" w:rsidRDefault="00C1180F" w:rsidP="00C1180F">
            <w:pPr>
              <w:ind w:left="0"/>
            </w:pPr>
            <w:r w:rsidRPr="00C425FC">
              <w:t>dob</w:t>
            </w:r>
          </w:p>
        </w:tc>
        <w:tc>
          <w:tcPr>
            <w:tcW w:w="860" w:type="dxa"/>
          </w:tcPr>
          <w:p w14:paraId="0246C601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053" w:type="dxa"/>
          </w:tcPr>
          <w:p w14:paraId="7026CBA8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1B5FEE30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A415F1C" w14:textId="77777777" w:rsidR="00C1180F" w:rsidRPr="00A42300" w:rsidRDefault="000F2DD2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date of birth</w:t>
            </w:r>
          </w:p>
        </w:tc>
      </w:tr>
      <w:tr w:rsidR="00C1180F" w:rsidRPr="00A42300" w14:paraId="0ED2F679" w14:textId="77777777" w:rsidTr="0056375E">
        <w:trPr>
          <w:jc w:val="center"/>
        </w:trPr>
        <w:tc>
          <w:tcPr>
            <w:tcW w:w="524" w:type="dxa"/>
          </w:tcPr>
          <w:p w14:paraId="6940DA7A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780A5D86" w14:textId="77777777" w:rsidR="00C1180F" w:rsidRPr="00C425FC" w:rsidRDefault="00C1180F" w:rsidP="00C1180F">
            <w:pPr>
              <w:ind w:left="0"/>
            </w:pPr>
            <w:r w:rsidRPr="00C425FC">
              <w:t>address</w:t>
            </w:r>
          </w:p>
        </w:tc>
        <w:tc>
          <w:tcPr>
            <w:tcW w:w="860" w:type="dxa"/>
          </w:tcPr>
          <w:p w14:paraId="40B2CA67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260B9A7A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631F19F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50F162F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C1180F" w:rsidRPr="00A42300" w14:paraId="1E8A9DBC" w14:textId="77777777" w:rsidTr="0056375E">
        <w:trPr>
          <w:jc w:val="center"/>
        </w:trPr>
        <w:tc>
          <w:tcPr>
            <w:tcW w:w="524" w:type="dxa"/>
          </w:tcPr>
          <w:p w14:paraId="4E463AED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774F6E0F" w14:textId="77777777" w:rsidR="00C1180F" w:rsidRPr="00C425FC" w:rsidRDefault="00C1180F" w:rsidP="00C1180F">
            <w:pPr>
              <w:ind w:left="0"/>
            </w:pPr>
            <w:r w:rsidRPr="00C425FC">
              <w:t>hobby</w:t>
            </w:r>
          </w:p>
        </w:tc>
        <w:tc>
          <w:tcPr>
            <w:tcW w:w="860" w:type="dxa"/>
          </w:tcPr>
          <w:p w14:paraId="3D3E3F18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1807491F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6A8CF616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CC9A34D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C1180F" w:rsidRPr="00A42300" w14:paraId="06E964FB" w14:textId="77777777" w:rsidTr="0056375E">
        <w:trPr>
          <w:jc w:val="center"/>
        </w:trPr>
        <w:tc>
          <w:tcPr>
            <w:tcW w:w="524" w:type="dxa"/>
          </w:tcPr>
          <w:p w14:paraId="46D20A31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02DDCBED" w14:textId="77777777" w:rsidR="00C1180F" w:rsidRPr="00C425FC" w:rsidRDefault="00C1180F" w:rsidP="00C1180F">
            <w:pPr>
              <w:ind w:left="0"/>
            </w:pPr>
            <w:r w:rsidRPr="00C425FC">
              <w:t>bio</w:t>
            </w:r>
          </w:p>
        </w:tc>
        <w:tc>
          <w:tcPr>
            <w:tcW w:w="860" w:type="dxa"/>
          </w:tcPr>
          <w:p w14:paraId="11E4F993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184731E8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7E524FEB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6D0E4E1" w14:textId="77777777" w:rsidR="00C1180F" w:rsidRPr="00A42300" w:rsidRDefault="000F2DD2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about me</w:t>
            </w:r>
          </w:p>
        </w:tc>
      </w:tr>
      <w:tr w:rsidR="00C1180F" w:rsidRPr="00A42300" w14:paraId="16F0C72A" w14:textId="77777777" w:rsidTr="0056375E">
        <w:trPr>
          <w:jc w:val="center"/>
        </w:trPr>
        <w:tc>
          <w:tcPr>
            <w:tcW w:w="524" w:type="dxa"/>
          </w:tcPr>
          <w:p w14:paraId="42D3B179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4E4C42F3" w14:textId="77777777" w:rsidR="00C1180F" w:rsidRPr="00C425FC" w:rsidRDefault="00C1180F" w:rsidP="00C1180F">
            <w:pPr>
              <w:ind w:left="0"/>
            </w:pPr>
            <w:r w:rsidRPr="00C425FC">
              <w:t>website</w:t>
            </w:r>
          </w:p>
        </w:tc>
        <w:tc>
          <w:tcPr>
            <w:tcW w:w="860" w:type="dxa"/>
          </w:tcPr>
          <w:p w14:paraId="5EB155DE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54380D93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56D97C6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8643276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C1180F" w:rsidRPr="00A42300" w14:paraId="660EF934" w14:textId="77777777" w:rsidTr="0056375E">
        <w:trPr>
          <w:jc w:val="center"/>
        </w:trPr>
        <w:tc>
          <w:tcPr>
            <w:tcW w:w="524" w:type="dxa"/>
          </w:tcPr>
          <w:p w14:paraId="2E15581F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721" w:type="dxa"/>
          </w:tcPr>
          <w:p w14:paraId="03E26A24" w14:textId="77777777" w:rsidR="00C1180F" w:rsidRDefault="00C1180F" w:rsidP="00C1180F">
            <w:pPr>
              <w:ind w:left="0"/>
            </w:pPr>
            <w:r w:rsidRPr="00C425FC">
              <w:t>quote</w:t>
            </w:r>
          </w:p>
        </w:tc>
        <w:tc>
          <w:tcPr>
            <w:tcW w:w="860" w:type="dxa"/>
          </w:tcPr>
          <w:p w14:paraId="200EA87E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6D62B333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7E81AC07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FB1762A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77B38D3" w14:textId="77777777" w:rsidR="0056375E" w:rsidRPr="00A42300" w:rsidRDefault="0056375E" w:rsidP="0056375E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56375E" w:rsidRPr="00A42300" w14:paraId="7ECBAF7F" w14:textId="77777777" w:rsidTr="0056375E">
        <w:trPr>
          <w:jc w:val="center"/>
        </w:trPr>
        <w:tc>
          <w:tcPr>
            <w:tcW w:w="838" w:type="dxa"/>
            <w:shd w:val="clear" w:color="auto" w:fill="92D050"/>
          </w:tcPr>
          <w:p w14:paraId="7D3FD6EF" w14:textId="77777777" w:rsidR="0056375E" w:rsidRPr="00620129" w:rsidRDefault="0056375E" w:rsidP="0056375E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5257854" w14:textId="77777777" w:rsidR="0056375E" w:rsidRPr="00620129" w:rsidRDefault="0056375E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985D866" w14:textId="77777777" w:rsidR="0056375E" w:rsidRPr="00620129" w:rsidRDefault="0056375E" w:rsidP="0056375E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6375E" w:rsidRPr="00A42300" w14:paraId="640DAB04" w14:textId="77777777" w:rsidTr="0056375E">
        <w:trPr>
          <w:jc w:val="center"/>
        </w:trPr>
        <w:tc>
          <w:tcPr>
            <w:tcW w:w="838" w:type="dxa"/>
          </w:tcPr>
          <w:p w14:paraId="6718914C" w14:textId="77777777" w:rsidR="0056375E" w:rsidRPr="00A42300" w:rsidRDefault="0056375E" w:rsidP="0056375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348AFBAF" w14:textId="77777777" w:rsidR="0056375E" w:rsidRPr="004A445C" w:rsidRDefault="0056375E" w:rsidP="0056375E">
            <w:pPr>
              <w:ind w:left="0"/>
            </w:pPr>
          </w:p>
        </w:tc>
        <w:tc>
          <w:tcPr>
            <w:tcW w:w="4476" w:type="dxa"/>
          </w:tcPr>
          <w:p w14:paraId="52E631B4" w14:textId="77777777" w:rsidR="0056375E" w:rsidRPr="00A42300" w:rsidRDefault="0056375E" w:rsidP="0056375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B66B67B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</w:rPr>
      </w:pPr>
    </w:p>
    <w:p w14:paraId="2E737A74" w14:textId="77777777" w:rsidR="00290D2A" w:rsidRPr="00A42300" w:rsidRDefault="00290D2A" w:rsidP="00290D2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81" w:name="_Toc458058381"/>
      <w:bookmarkStart w:id="482" w:name="_Toc392596356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481"/>
    </w:p>
    <w:p w14:paraId="1F2D9207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</w:rPr>
      </w:pPr>
    </w:p>
    <w:p w14:paraId="3247E0DF" w14:textId="77777777" w:rsidR="00290D2A" w:rsidRPr="00A42300" w:rsidRDefault="00C1180F" w:rsidP="00290D2A">
      <w:pPr>
        <w:pStyle w:val="Heading2"/>
        <w:rPr>
          <w:rFonts w:ascii="Times New Roman" w:hAnsi="Times New Roman" w:cs="Times New Roman"/>
          <w:i w:val="0"/>
        </w:rPr>
      </w:pPr>
      <w:bookmarkStart w:id="483" w:name="_Toc458058382"/>
      <w:bookmarkEnd w:id="482"/>
      <w:commentRangeStart w:id="484"/>
      <w:proofErr w:type="spellStart"/>
      <w:proofErr w:type="gramStart"/>
      <w:r>
        <w:rPr>
          <w:rFonts w:ascii="Times New Roman" w:hAnsi="Times New Roman" w:cs="Times New Roman"/>
          <w:i w:val="0"/>
        </w:rPr>
        <w:lastRenderedPageBreak/>
        <w:t>core.model</w:t>
      </w:r>
      <w:proofErr w:type="spellEnd"/>
      <w:proofErr w:type="gramEnd"/>
      <w:r>
        <w:rPr>
          <w:rFonts w:ascii="Times New Roman" w:hAnsi="Times New Roman" w:cs="Times New Roman"/>
          <w:i w:val="0"/>
        </w:rPr>
        <w:t xml:space="preserve"> package</w:t>
      </w:r>
      <w:bookmarkEnd w:id="483"/>
      <w:commentRangeEnd w:id="484"/>
      <w:r w:rsidR="00825521">
        <w:rPr>
          <w:rStyle w:val="CommentReference"/>
          <w:rFonts w:ascii="Tahoma" w:hAnsi="Tahoma" w:cs="Arial"/>
          <w:b w:val="0"/>
          <w:i w:val="0"/>
          <w:iCs w:val="0"/>
          <w:noProof/>
          <w:color w:val="auto"/>
          <w:lang w:val="en-GB"/>
        </w:rPr>
        <w:commentReference w:id="484"/>
      </w:r>
    </w:p>
    <w:p w14:paraId="0A8AAC0C" w14:textId="77777777" w:rsidR="00290D2A" w:rsidRPr="00A42300" w:rsidRDefault="00290D2A" w:rsidP="00290D2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85" w:name="_Toc458058383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485"/>
    </w:p>
    <w:p w14:paraId="04F70475" w14:textId="671A0FCF" w:rsidR="00290D2A" w:rsidRPr="00A42300" w:rsidRDefault="00F74703" w:rsidP="00290D2A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F74703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69504" behindDoc="0" locked="0" layoutInCell="1" allowOverlap="1" wp14:anchorId="36D5D212" wp14:editId="074311D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945" cy="2637662"/>
            <wp:effectExtent l="0" t="0" r="1905" b="0"/>
            <wp:wrapTopAndBottom/>
            <wp:docPr id="21" name="Picture 21" descr="C:\Users\CuHo\Desktop\Core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uHo\Desktop\Core Mode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63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72A38B" w14:textId="77777777" w:rsidR="00290D2A" w:rsidRPr="00A42300" w:rsidRDefault="00290D2A" w:rsidP="00290D2A">
      <w:pPr>
        <w:ind w:firstLine="720"/>
        <w:rPr>
          <w:rFonts w:ascii="Times New Roman" w:hAnsi="Times New Roman" w:cs="Times New Roman"/>
          <w:b/>
          <w:sz w:val="22"/>
          <w:szCs w:val="22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 xml:space="preserve">Figure 6: Class diagram </w:t>
      </w:r>
      <w:proofErr w:type="spellStart"/>
      <w:r w:rsidR="00C1180F">
        <w:rPr>
          <w:rFonts w:ascii="Times New Roman" w:hAnsi="Times New Roman" w:cs="Times New Roman"/>
          <w:b/>
          <w:sz w:val="22"/>
          <w:szCs w:val="22"/>
        </w:rPr>
        <w:t>core.model</w:t>
      </w:r>
      <w:proofErr w:type="spellEnd"/>
      <w:r w:rsidRPr="00A42300">
        <w:rPr>
          <w:rFonts w:ascii="Times New Roman" w:hAnsi="Times New Roman" w:cs="Times New Roman"/>
          <w:b/>
          <w:sz w:val="22"/>
          <w:szCs w:val="22"/>
        </w:rPr>
        <w:t xml:space="preserve"> 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8"/>
        <w:gridCol w:w="2272"/>
        <w:gridCol w:w="4601"/>
      </w:tblGrid>
      <w:tr w:rsidR="00290D2A" w:rsidRPr="00A42300" w14:paraId="5E585083" w14:textId="77777777" w:rsidTr="00C1180F">
        <w:tc>
          <w:tcPr>
            <w:tcW w:w="1378" w:type="dxa"/>
            <w:shd w:val="clear" w:color="auto" w:fill="92D050"/>
          </w:tcPr>
          <w:p w14:paraId="2FF8D753" w14:textId="77777777" w:rsidR="00290D2A" w:rsidRPr="00FA5E9E" w:rsidRDefault="00290D2A" w:rsidP="00133463">
            <w:pPr>
              <w:pStyle w:val="TableCaption0"/>
              <w:ind w:firstLine="73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A5E9E">
              <w:rPr>
                <w:rFonts w:ascii="Times New Roman" w:hAnsi="Times New Roman" w:cs="Times New Roman"/>
                <w:sz w:val="22"/>
                <w:szCs w:val="22"/>
              </w:rPr>
              <w:t>NNo</w:t>
            </w:r>
            <w:proofErr w:type="spellEnd"/>
          </w:p>
        </w:tc>
        <w:tc>
          <w:tcPr>
            <w:tcW w:w="2272" w:type="dxa"/>
            <w:shd w:val="clear" w:color="auto" w:fill="92D050"/>
          </w:tcPr>
          <w:p w14:paraId="78695E18" w14:textId="77777777" w:rsidR="00290D2A" w:rsidRPr="00FA5E9E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601" w:type="dxa"/>
            <w:shd w:val="clear" w:color="auto" w:fill="92D050"/>
          </w:tcPr>
          <w:p w14:paraId="7D4BC1D7" w14:textId="77777777" w:rsidR="00290D2A" w:rsidRPr="00FA5E9E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C1180F" w:rsidRPr="00A42300" w14:paraId="4540F586" w14:textId="77777777" w:rsidTr="00C1180F">
        <w:tc>
          <w:tcPr>
            <w:tcW w:w="1378" w:type="dxa"/>
          </w:tcPr>
          <w:p w14:paraId="7D1591B8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272" w:type="dxa"/>
          </w:tcPr>
          <w:p w14:paraId="3F8441C5" w14:textId="77777777" w:rsidR="00C1180F" w:rsidRPr="00871FB5" w:rsidRDefault="00C1180F" w:rsidP="00C1180F">
            <w:pPr>
              <w:ind w:left="0"/>
            </w:pPr>
            <w:proofErr w:type="spellStart"/>
            <w:r w:rsidRPr="00871FB5">
              <w:t>AnswerModel</w:t>
            </w:r>
            <w:proofErr w:type="spellEnd"/>
          </w:p>
        </w:tc>
        <w:tc>
          <w:tcPr>
            <w:tcW w:w="4601" w:type="dxa"/>
          </w:tcPr>
          <w:p w14:paraId="4FDBFB35" w14:textId="77777777" w:rsidR="00C1180F" w:rsidRPr="000F2DD2" w:rsidRDefault="000F2DD2" w:rsidP="000F2DD2">
            <w:pPr>
              <w:ind w:left="0"/>
            </w:pPr>
            <w:r w:rsidRPr="00871FB5">
              <w:t>answer</w:t>
            </w:r>
            <w:r>
              <w:t xml:space="preserve"> </w:t>
            </w:r>
            <w:r w:rsidRPr="00871FB5">
              <w:t>model</w:t>
            </w:r>
          </w:p>
        </w:tc>
      </w:tr>
      <w:tr w:rsidR="00C1180F" w:rsidRPr="00A42300" w14:paraId="49ACD2DC" w14:textId="77777777" w:rsidTr="00C1180F">
        <w:tc>
          <w:tcPr>
            <w:tcW w:w="1378" w:type="dxa"/>
          </w:tcPr>
          <w:p w14:paraId="6817E447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272" w:type="dxa"/>
          </w:tcPr>
          <w:p w14:paraId="779D6662" w14:textId="77777777" w:rsidR="00C1180F" w:rsidRPr="00871FB5" w:rsidRDefault="00C1180F" w:rsidP="00C1180F">
            <w:pPr>
              <w:ind w:left="0"/>
            </w:pPr>
            <w:proofErr w:type="spellStart"/>
            <w:r w:rsidRPr="00871FB5">
              <w:t>BasicModel</w:t>
            </w:r>
            <w:proofErr w:type="spellEnd"/>
          </w:p>
        </w:tc>
        <w:tc>
          <w:tcPr>
            <w:tcW w:w="4601" w:type="dxa"/>
          </w:tcPr>
          <w:p w14:paraId="6C6DC1B3" w14:textId="77777777" w:rsidR="00C1180F" w:rsidRPr="000F2DD2" w:rsidRDefault="000F2DD2" w:rsidP="000F2DD2">
            <w:pPr>
              <w:ind w:left="0"/>
            </w:pPr>
            <w:r w:rsidRPr="00871FB5">
              <w:t>basic</w:t>
            </w:r>
            <w:r>
              <w:t xml:space="preserve"> </w:t>
            </w:r>
            <w:r w:rsidRPr="00871FB5">
              <w:t>model</w:t>
            </w:r>
          </w:p>
        </w:tc>
      </w:tr>
      <w:tr w:rsidR="00C1180F" w:rsidRPr="00A42300" w14:paraId="650EB36C" w14:textId="77777777" w:rsidTr="00C1180F">
        <w:tc>
          <w:tcPr>
            <w:tcW w:w="1378" w:type="dxa"/>
          </w:tcPr>
          <w:p w14:paraId="06220BE1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272" w:type="dxa"/>
          </w:tcPr>
          <w:p w14:paraId="632E74ED" w14:textId="77777777" w:rsidR="00C1180F" w:rsidRPr="00871FB5" w:rsidRDefault="00C1180F" w:rsidP="00C1180F">
            <w:pPr>
              <w:ind w:left="0"/>
            </w:pPr>
            <w:proofErr w:type="spellStart"/>
            <w:r w:rsidRPr="00871FB5">
              <w:t>CourseModel</w:t>
            </w:r>
            <w:proofErr w:type="spellEnd"/>
          </w:p>
        </w:tc>
        <w:tc>
          <w:tcPr>
            <w:tcW w:w="4601" w:type="dxa"/>
          </w:tcPr>
          <w:p w14:paraId="08489F2A" w14:textId="77777777" w:rsidR="00C1180F" w:rsidRPr="000F2DD2" w:rsidRDefault="000F2DD2" w:rsidP="000F2DD2">
            <w:pPr>
              <w:ind w:left="0"/>
            </w:pPr>
            <w:r w:rsidRPr="00871FB5">
              <w:t>course</w:t>
            </w:r>
            <w:r>
              <w:t xml:space="preserve"> </w:t>
            </w:r>
            <w:r w:rsidRPr="00871FB5">
              <w:t>model</w:t>
            </w:r>
          </w:p>
        </w:tc>
      </w:tr>
      <w:tr w:rsidR="00C1180F" w:rsidRPr="00A42300" w14:paraId="54D27B5C" w14:textId="77777777" w:rsidTr="00C1180F">
        <w:tc>
          <w:tcPr>
            <w:tcW w:w="1378" w:type="dxa"/>
          </w:tcPr>
          <w:p w14:paraId="000613AD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272" w:type="dxa"/>
          </w:tcPr>
          <w:p w14:paraId="042D745F" w14:textId="77777777" w:rsidR="00C1180F" w:rsidRPr="00871FB5" w:rsidRDefault="00C1180F" w:rsidP="00C1180F">
            <w:pPr>
              <w:ind w:left="0"/>
            </w:pPr>
            <w:proofErr w:type="spellStart"/>
            <w:r w:rsidRPr="00871FB5">
              <w:t>ExamAnswer</w:t>
            </w:r>
            <w:proofErr w:type="spellEnd"/>
          </w:p>
        </w:tc>
        <w:tc>
          <w:tcPr>
            <w:tcW w:w="4601" w:type="dxa"/>
          </w:tcPr>
          <w:p w14:paraId="5ED60D8B" w14:textId="77777777" w:rsidR="00C1180F" w:rsidRPr="000F2DD2" w:rsidRDefault="000F2DD2" w:rsidP="000F2DD2">
            <w:pPr>
              <w:ind w:left="0"/>
            </w:pPr>
            <w:r w:rsidRPr="00871FB5">
              <w:t>exam</w:t>
            </w:r>
            <w:r>
              <w:t xml:space="preserve"> </w:t>
            </w:r>
            <w:r w:rsidRPr="00871FB5">
              <w:t>answer</w:t>
            </w:r>
          </w:p>
        </w:tc>
      </w:tr>
      <w:tr w:rsidR="00C1180F" w:rsidRPr="00A42300" w14:paraId="38040739" w14:textId="77777777" w:rsidTr="00C1180F">
        <w:tc>
          <w:tcPr>
            <w:tcW w:w="1378" w:type="dxa"/>
          </w:tcPr>
          <w:p w14:paraId="29D35556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272" w:type="dxa"/>
          </w:tcPr>
          <w:p w14:paraId="2B7D80B6" w14:textId="77777777" w:rsidR="00C1180F" w:rsidRPr="00871FB5" w:rsidRDefault="00C1180F" w:rsidP="00C1180F">
            <w:pPr>
              <w:ind w:left="0"/>
            </w:pPr>
            <w:proofErr w:type="spellStart"/>
            <w:r w:rsidRPr="00871FB5">
              <w:t>ExamModel</w:t>
            </w:r>
            <w:proofErr w:type="spellEnd"/>
          </w:p>
        </w:tc>
        <w:tc>
          <w:tcPr>
            <w:tcW w:w="4601" w:type="dxa"/>
          </w:tcPr>
          <w:p w14:paraId="08BF9000" w14:textId="77777777" w:rsidR="00C1180F" w:rsidRPr="000F2DD2" w:rsidRDefault="000F2DD2" w:rsidP="000F2DD2">
            <w:pPr>
              <w:ind w:left="0"/>
            </w:pPr>
            <w:r w:rsidRPr="00871FB5">
              <w:t>exam</w:t>
            </w:r>
            <w:r>
              <w:t xml:space="preserve"> </w:t>
            </w:r>
            <w:r w:rsidRPr="00871FB5">
              <w:t>model</w:t>
            </w:r>
          </w:p>
        </w:tc>
      </w:tr>
      <w:tr w:rsidR="00C1180F" w:rsidRPr="00A42300" w14:paraId="60AB4BBF" w14:textId="77777777" w:rsidTr="00C1180F">
        <w:tc>
          <w:tcPr>
            <w:tcW w:w="1378" w:type="dxa"/>
          </w:tcPr>
          <w:p w14:paraId="0D95EA87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272" w:type="dxa"/>
          </w:tcPr>
          <w:p w14:paraId="4B530832" w14:textId="77777777" w:rsidR="00C1180F" w:rsidRPr="00871FB5" w:rsidRDefault="00C1180F" w:rsidP="00C1180F">
            <w:pPr>
              <w:ind w:left="0"/>
            </w:pPr>
            <w:proofErr w:type="spellStart"/>
            <w:r w:rsidRPr="00871FB5">
              <w:t>LessonModel</w:t>
            </w:r>
            <w:proofErr w:type="spellEnd"/>
          </w:p>
        </w:tc>
        <w:tc>
          <w:tcPr>
            <w:tcW w:w="4601" w:type="dxa"/>
          </w:tcPr>
          <w:p w14:paraId="4B6E471F" w14:textId="77777777" w:rsidR="00C1180F" w:rsidRPr="000F2DD2" w:rsidRDefault="000F2DD2" w:rsidP="000F2DD2">
            <w:pPr>
              <w:ind w:left="0"/>
            </w:pPr>
            <w:r w:rsidRPr="00871FB5">
              <w:t>lesson</w:t>
            </w:r>
            <w:r>
              <w:t xml:space="preserve"> </w:t>
            </w:r>
            <w:r w:rsidRPr="00871FB5">
              <w:t>model</w:t>
            </w:r>
          </w:p>
        </w:tc>
      </w:tr>
      <w:tr w:rsidR="00C1180F" w:rsidRPr="00A42300" w14:paraId="490EC631" w14:textId="77777777" w:rsidTr="00C1180F">
        <w:tc>
          <w:tcPr>
            <w:tcW w:w="1378" w:type="dxa"/>
          </w:tcPr>
          <w:p w14:paraId="2685D646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272" w:type="dxa"/>
          </w:tcPr>
          <w:p w14:paraId="777A06E1" w14:textId="77777777" w:rsidR="00C1180F" w:rsidRPr="00871FB5" w:rsidRDefault="00C1180F" w:rsidP="00C1180F">
            <w:pPr>
              <w:ind w:left="0"/>
            </w:pPr>
            <w:proofErr w:type="spellStart"/>
            <w:r w:rsidRPr="00871FB5">
              <w:t>LessonVersionModel</w:t>
            </w:r>
            <w:proofErr w:type="spellEnd"/>
          </w:p>
        </w:tc>
        <w:tc>
          <w:tcPr>
            <w:tcW w:w="4601" w:type="dxa"/>
          </w:tcPr>
          <w:p w14:paraId="1F66E292" w14:textId="77777777" w:rsidR="00C1180F" w:rsidRPr="000F2DD2" w:rsidRDefault="000F2DD2" w:rsidP="000F2DD2">
            <w:pPr>
              <w:ind w:left="0"/>
            </w:pPr>
            <w:r w:rsidRPr="00871FB5">
              <w:t>lesson</w:t>
            </w:r>
            <w:r>
              <w:t xml:space="preserve"> </w:t>
            </w:r>
            <w:r w:rsidRPr="00871FB5">
              <w:t>version</w:t>
            </w:r>
            <w:r>
              <w:t xml:space="preserve"> </w:t>
            </w:r>
            <w:r w:rsidRPr="00871FB5">
              <w:t>model</w:t>
            </w:r>
          </w:p>
        </w:tc>
      </w:tr>
      <w:tr w:rsidR="00C1180F" w:rsidRPr="00A42300" w14:paraId="4E91BD11" w14:textId="77777777" w:rsidTr="00C1180F">
        <w:tc>
          <w:tcPr>
            <w:tcW w:w="1378" w:type="dxa"/>
          </w:tcPr>
          <w:p w14:paraId="56D626C2" w14:textId="77777777" w:rsidR="00C1180F" w:rsidRPr="00A42300" w:rsidRDefault="000F2DD2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272" w:type="dxa"/>
          </w:tcPr>
          <w:p w14:paraId="7099BBF6" w14:textId="77777777" w:rsidR="00C1180F" w:rsidRPr="00871FB5" w:rsidRDefault="00C1180F" w:rsidP="00C1180F">
            <w:pPr>
              <w:ind w:left="0"/>
            </w:pPr>
            <w:proofErr w:type="spellStart"/>
            <w:r w:rsidRPr="00871FB5">
              <w:t>QuestionModel</w:t>
            </w:r>
            <w:proofErr w:type="spellEnd"/>
          </w:p>
        </w:tc>
        <w:tc>
          <w:tcPr>
            <w:tcW w:w="4601" w:type="dxa"/>
          </w:tcPr>
          <w:p w14:paraId="54CCC440" w14:textId="77777777" w:rsidR="00C1180F" w:rsidRPr="000F2DD2" w:rsidRDefault="000F2DD2" w:rsidP="000F2DD2">
            <w:pPr>
              <w:ind w:left="0"/>
            </w:pPr>
            <w:r w:rsidRPr="00871FB5">
              <w:t>question</w:t>
            </w:r>
            <w:r>
              <w:t xml:space="preserve"> </w:t>
            </w:r>
            <w:r w:rsidRPr="00871FB5">
              <w:t>model</w:t>
            </w:r>
          </w:p>
        </w:tc>
      </w:tr>
      <w:tr w:rsidR="00C1180F" w:rsidRPr="00A42300" w14:paraId="7E158D8D" w14:textId="77777777" w:rsidTr="00C1180F">
        <w:tc>
          <w:tcPr>
            <w:tcW w:w="1378" w:type="dxa"/>
          </w:tcPr>
          <w:p w14:paraId="480F0BA5" w14:textId="77777777" w:rsidR="00C1180F" w:rsidRPr="00A42300" w:rsidRDefault="000F2DD2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272" w:type="dxa"/>
          </w:tcPr>
          <w:p w14:paraId="043E83F3" w14:textId="77777777" w:rsidR="00C1180F" w:rsidRPr="00871FB5" w:rsidRDefault="00C1180F" w:rsidP="00C1180F">
            <w:pPr>
              <w:ind w:left="0"/>
            </w:pPr>
            <w:proofErr w:type="spellStart"/>
            <w:r w:rsidRPr="00871FB5">
              <w:t>ReportModel</w:t>
            </w:r>
            <w:proofErr w:type="spellEnd"/>
          </w:p>
        </w:tc>
        <w:tc>
          <w:tcPr>
            <w:tcW w:w="4601" w:type="dxa"/>
          </w:tcPr>
          <w:p w14:paraId="6D58ADEF" w14:textId="77777777" w:rsidR="00C1180F" w:rsidRPr="000F2DD2" w:rsidRDefault="000F2DD2" w:rsidP="000F2DD2">
            <w:pPr>
              <w:ind w:left="0"/>
            </w:pPr>
            <w:r w:rsidRPr="00871FB5">
              <w:t>report</w:t>
            </w:r>
            <w:r>
              <w:t xml:space="preserve"> </w:t>
            </w:r>
            <w:r w:rsidRPr="00871FB5">
              <w:t>model</w:t>
            </w:r>
          </w:p>
        </w:tc>
      </w:tr>
      <w:tr w:rsidR="00C1180F" w:rsidRPr="00A42300" w14:paraId="4E9FF94A" w14:textId="77777777" w:rsidTr="00C1180F">
        <w:tc>
          <w:tcPr>
            <w:tcW w:w="1378" w:type="dxa"/>
          </w:tcPr>
          <w:p w14:paraId="1BE45170" w14:textId="77777777" w:rsidR="00C1180F" w:rsidRPr="00A42300" w:rsidRDefault="00C1180F" w:rsidP="000F2DD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  <w:r w:rsidR="000F2DD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0</w:t>
            </w:r>
          </w:p>
        </w:tc>
        <w:tc>
          <w:tcPr>
            <w:tcW w:w="2272" w:type="dxa"/>
          </w:tcPr>
          <w:p w14:paraId="2114E8DE" w14:textId="77777777" w:rsidR="00C1180F" w:rsidRDefault="00C1180F" w:rsidP="00C1180F">
            <w:pPr>
              <w:ind w:left="0"/>
            </w:pPr>
            <w:proofErr w:type="spellStart"/>
            <w:r w:rsidRPr="00871FB5">
              <w:t>UserModel</w:t>
            </w:r>
            <w:proofErr w:type="spellEnd"/>
          </w:p>
        </w:tc>
        <w:tc>
          <w:tcPr>
            <w:tcW w:w="4601" w:type="dxa"/>
          </w:tcPr>
          <w:p w14:paraId="3A364273" w14:textId="77777777" w:rsidR="00C1180F" w:rsidRPr="000F2DD2" w:rsidRDefault="000F2DD2" w:rsidP="000F2DD2">
            <w:pPr>
              <w:ind w:left="0"/>
            </w:pPr>
            <w:r w:rsidRPr="00871FB5">
              <w:t>user</w:t>
            </w:r>
            <w:r>
              <w:t xml:space="preserve"> </w:t>
            </w:r>
            <w:r w:rsidRPr="00871FB5">
              <w:t>model</w:t>
            </w:r>
          </w:p>
        </w:tc>
      </w:tr>
    </w:tbl>
    <w:p w14:paraId="6A2B589B" w14:textId="77777777" w:rsidR="00C1180F" w:rsidRPr="00080663" w:rsidRDefault="00C1180F" w:rsidP="00C1180F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86" w:name="_Toc458058384"/>
      <w:r w:rsidRPr="00C1180F">
        <w:rPr>
          <w:rFonts w:ascii="Times New Roman" w:hAnsi="Times New Roman" w:cs="Times New Roman"/>
          <w:sz w:val="22"/>
          <w:szCs w:val="22"/>
          <w:lang w:val="vi-VN"/>
        </w:rPr>
        <w:t>AnswerModel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86"/>
    </w:p>
    <w:p w14:paraId="1BF33283" w14:textId="77777777" w:rsidR="00C1180F" w:rsidRPr="00A42300" w:rsidRDefault="00C1180F" w:rsidP="00C1180F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990"/>
        <w:gridCol w:w="923"/>
        <w:gridCol w:w="1237"/>
        <w:gridCol w:w="2856"/>
      </w:tblGrid>
      <w:tr w:rsidR="00C1180F" w:rsidRPr="00A42300" w14:paraId="6DF9BF39" w14:textId="77777777" w:rsidTr="00C1180F">
        <w:trPr>
          <w:jc w:val="center"/>
        </w:trPr>
        <w:tc>
          <w:tcPr>
            <w:tcW w:w="524" w:type="dxa"/>
            <w:shd w:val="clear" w:color="auto" w:fill="92D050"/>
          </w:tcPr>
          <w:p w14:paraId="5BE59D43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12CEECBB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90" w:type="dxa"/>
            <w:shd w:val="clear" w:color="auto" w:fill="92D050"/>
          </w:tcPr>
          <w:p w14:paraId="275C9029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23" w:type="dxa"/>
            <w:shd w:val="clear" w:color="auto" w:fill="92D050"/>
          </w:tcPr>
          <w:p w14:paraId="251340A6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6EA3EC48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21AC670A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C1180F" w:rsidRPr="00A42300" w14:paraId="0A4559B8" w14:textId="77777777" w:rsidTr="00C1180F">
        <w:trPr>
          <w:jc w:val="center"/>
        </w:trPr>
        <w:tc>
          <w:tcPr>
            <w:tcW w:w="524" w:type="dxa"/>
          </w:tcPr>
          <w:p w14:paraId="2129F0AF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</w:t>
            </w:r>
          </w:p>
        </w:tc>
        <w:tc>
          <w:tcPr>
            <w:tcW w:w="1721" w:type="dxa"/>
          </w:tcPr>
          <w:p w14:paraId="61033088" w14:textId="77777777" w:rsidR="00C1180F" w:rsidRPr="00EA6369" w:rsidRDefault="00C1180F" w:rsidP="00C1180F">
            <w:pPr>
              <w:ind w:left="0"/>
            </w:pPr>
            <w:r w:rsidRPr="00EA6369">
              <w:t>answer</w:t>
            </w:r>
          </w:p>
        </w:tc>
        <w:tc>
          <w:tcPr>
            <w:tcW w:w="990" w:type="dxa"/>
          </w:tcPr>
          <w:p w14:paraId="5269ABC5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23" w:type="dxa"/>
          </w:tcPr>
          <w:p w14:paraId="3AEF80A7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11276994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009FD40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C1180F" w:rsidRPr="00A42300" w14:paraId="382C1D9C" w14:textId="77777777" w:rsidTr="00C1180F">
        <w:trPr>
          <w:jc w:val="center"/>
        </w:trPr>
        <w:tc>
          <w:tcPr>
            <w:tcW w:w="524" w:type="dxa"/>
          </w:tcPr>
          <w:p w14:paraId="218F96AD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1C94327B" w14:textId="77777777" w:rsidR="00C1180F" w:rsidRDefault="00C1180F" w:rsidP="00C1180F">
            <w:pPr>
              <w:ind w:left="0"/>
            </w:pPr>
            <w:proofErr w:type="spellStart"/>
            <w:r w:rsidRPr="00EA6369">
              <w:t>isRight</w:t>
            </w:r>
            <w:proofErr w:type="spellEnd"/>
          </w:p>
        </w:tc>
        <w:tc>
          <w:tcPr>
            <w:tcW w:w="990" w:type="dxa"/>
          </w:tcPr>
          <w:p w14:paraId="7C616508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923" w:type="dxa"/>
          </w:tcPr>
          <w:p w14:paraId="3F6DE7A1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765BF1EA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05C8376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F78B80D" w14:textId="77777777" w:rsidR="00C1180F" w:rsidRPr="00A42300" w:rsidRDefault="00C1180F" w:rsidP="00C1180F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C1180F" w:rsidRPr="00A42300" w14:paraId="5C54EA30" w14:textId="77777777" w:rsidTr="008F4B87">
        <w:trPr>
          <w:jc w:val="center"/>
        </w:trPr>
        <w:tc>
          <w:tcPr>
            <w:tcW w:w="838" w:type="dxa"/>
            <w:shd w:val="clear" w:color="auto" w:fill="92D050"/>
          </w:tcPr>
          <w:p w14:paraId="25397E0D" w14:textId="77777777" w:rsidR="00C1180F" w:rsidRPr="00620129" w:rsidRDefault="00C1180F" w:rsidP="008F4B87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29A57C76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4CA47623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C1180F" w:rsidRPr="00A42300" w14:paraId="53F9EABE" w14:textId="77777777" w:rsidTr="008F4B87">
        <w:trPr>
          <w:jc w:val="center"/>
        </w:trPr>
        <w:tc>
          <w:tcPr>
            <w:tcW w:w="838" w:type="dxa"/>
          </w:tcPr>
          <w:p w14:paraId="40A92C99" w14:textId="77777777" w:rsidR="00C1180F" w:rsidRPr="00A42300" w:rsidRDefault="00C1180F" w:rsidP="008F4B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3520B868" w14:textId="77777777" w:rsidR="00C1180F" w:rsidRPr="004A445C" w:rsidRDefault="00C1180F" w:rsidP="008F4B87">
            <w:pPr>
              <w:ind w:left="0"/>
            </w:pPr>
          </w:p>
        </w:tc>
        <w:tc>
          <w:tcPr>
            <w:tcW w:w="4476" w:type="dxa"/>
          </w:tcPr>
          <w:p w14:paraId="434F4AEB" w14:textId="77777777" w:rsidR="00C1180F" w:rsidRPr="00A42300" w:rsidRDefault="00C1180F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5AF5EE7" w14:textId="77777777" w:rsidR="00C1180F" w:rsidRPr="00080663" w:rsidRDefault="00C1180F" w:rsidP="00C1180F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87" w:name="_Toc458058385"/>
      <w:r w:rsidRPr="00C1180F">
        <w:rPr>
          <w:rFonts w:ascii="Times New Roman" w:hAnsi="Times New Roman" w:cs="Times New Roman"/>
          <w:sz w:val="22"/>
          <w:szCs w:val="22"/>
          <w:lang w:val="vi-VN"/>
        </w:rPr>
        <w:t>BasicModel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87"/>
    </w:p>
    <w:p w14:paraId="23D8A2A1" w14:textId="77777777" w:rsidR="00C1180F" w:rsidRPr="00A42300" w:rsidRDefault="00C1180F" w:rsidP="00C1180F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990"/>
        <w:gridCol w:w="923"/>
        <w:gridCol w:w="1237"/>
        <w:gridCol w:w="2856"/>
      </w:tblGrid>
      <w:tr w:rsidR="00C1180F" w:rsidRPr="00A42300" w14:paraId="255EE479" w14:textId="77777777" w:rsidTr="00C1180F">
        <w:trPr>
          <w:jc w:val="center"/>
        </w:trPr>
        <w:tc>
          <w:tcPr>
            <w:tcW w:w="524" w:type="dxa"/>
            <w:shd w:val="clear" w:color="auto" w:fill="92D050"/>
          </w:tcPr>
          <w:p w14:paraId="48E3C4BE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64FF8716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90" w:type="dxa"/>
            <w:shd w:val="clear" w:color="auto" w:fill="92D050"/>
          </w:tcPr>
          <w:p w14:paraId="39EE3D92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23" w:type="dxa"/>
            <w:shd w:val="clear" w:color="auto" w:fill="92D050"/>
          </w:tcPr>
          <w:p w14:paraId="03BCD712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7E937685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7A36DA3A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C1180F" w:rsidRPr="00A42300" w14:paraId="37EAFB39" w14:textId="77777777" w:rsidTr="00C1180F">
        <w:trPr>
          <w:jc w:val="center"/>
        </w:trPr>
        <w:tc>
          <w:tcPr>
            <w:tcW w:w="524" w:type="dxa"/>
          </w:tcPr>
          <w:p w14:paraId="446FC41B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0EC32AF6" w14:textId="77777777" w:rsidR="00C1180F" w:rsidRPr="00D058EB" w:rsidRDefault="00C1180F" w:rsidP="00C1180F">
            <w:pPr>
              <w:ind w:left="0"/>
            </w:pPr>
            <w:r w:rsidRPr="00D058EB">
              <w:t>id</w:t>
            </w:r>
          </w:p>
        </w:tc>
        <w:tc>
          <w:tcPr>
            <w:tcW w:w="990" w:type="dxa"/>
          </w:tcPr>
          <w:p w14:paraId="7053C91A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23" w:type="dxa"/>
          </w:tcPr>
          <w:p w14:paraId="5956CAF4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71B4CAAE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FD05F76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C1180F" w:rsidRPr="00A42300" w14:paraId="4EE222FD" w14:textId="77777777" w:rsidTr="00C1180F">
        <w:trPr>
          <w:jc w:val="center"/>
        </w:trPr>
        <w:tc>
          <w:tcPr>
            <w:tcW w:w="524" w:type="dxa"/>
          </w:tcPr>
          <w:p w14:paraId="4CB48CE1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458D5F0B" w14:textId="77777777" w:rsidR="00C1180F" w:rsidRPr="00D058EB" w:rsidRDefault="00C1180F" w:rsidP="00C1180F">
            <w:pPr>
              <w:ind w:left="0"/>
            </w:pPr>
            <w:proofErr w:type="spellStart"/>
            <w:r w:rsidRPr="00D058EB">
              <w:t>createDate</w:t>
            </w:r>
            <w:proofErr w:type="spellEnd"/>
          </w:p>
        </w:tc>
        <w:tc>
          <w:tcPr>
            <w:tcW w:w="990" w:type="dxa"/>
          </w:tcPr>
          <w:p w14:paraId="5B83F186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923" w:type="dxa"/>
          </w:tcPr>
          <w:p w14:paraId="6FD59B49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70B33827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67E1B18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C1180F" w:rsidRPr="00A42300" w14:paraId="323F1683" w14:textId="77777777" w:rsidTr="00C1180F">
        <w:trPr>
          <w:jc w:val="center"/>
        </w:trPr>
        <w:tc>
          <w:tcPr>
            <w:tcW w:w="524" w:type="dxa"/>
          </w:tcPr>
          <w:p w14:paraId="54651163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4458D5C3" w14:textId="77777777" w:rsidR="00C1180F" w:rsidRPr="00D058EB" w:rsidRDefault="00C1180F" w:rsidP="00C1180F">
            <w:pPr>
              <w:ind w:left="0"/>
            </w:pPr>
            <w:proofErr w:type="spellStart"/>
            <w:r w:rsidRPr="00D058EB">
              <w:t>updateDate</w:t>
            </w:r>
            <w:proofErr w:type="spellEnd"/>
          </w:p>
        </w:tc>
        <w:tc>
          <w:tcPr>
            <w:tcW w:w="990" w:type="dxa"/>
          </w:tcPr>
          <w:p w14:paraId="1F0D68AB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923" w:type="dxa"/>
          </w:tcPr>
          <w:p w14:paraId="60751EE4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82F0891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F686032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C1180F" w:rsidRPr="00A42300" w14:paraId="148923DD" w14:textId="77777777" w:rsidTr="00C1180F">
        <w:trPr>
          <w:jc w:val="center"/>
        </w:trPr>
        <w:tc>
          <w:tcPr>
            <w:tcW w:w="524" w:type="dxa"/>
          </w:tcPr>
          <w:p w14:paraId="394F69D8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369C5D89" w14:textId="77777777" w:rsidR="00C1180F" w:rsidRPr="00D058EB" w:rsidRDefault="00C1180F" w:rsidP="00C1180F">
            <w:pPr>
              <w:ind w:left="0"/>
            </w:pPr>
            <w:proofErr w:type="spellStart"/>
            <w:r w:rsidRPr="00D058EB">
              <w:t>deleteDate</w:t>
            </w:r>
            <w:proofErr w:type="spellEnd"/>
          </w:p>
        </w:tc>
        <w:tc>
          <w:tcPr>
            <w:tcW w:w="990" w:type="dxa"/>
          </w:tcPr>
          <w:p w14:paraId="27BD10FC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923" w:type="dxa"/>
          </w:tcPr>
          <w:p w14:paraId="1B416093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3622B6C1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CC9CB4C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C1180F" w:rsidRPr="00A42300" w14:paraId="056B4155" w14:textId="77777777" w:rsidTr="00C1180F">
        <w:trPr>
          <w:jc w:val="center"/>
        </w:trPr>
        <w:tc>
          <w:tcPr>
            <w:tcW w:w="524" w:type="dxa"/>
          </w:tcPr>
          <w:p w14:paraId="6C31957F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45411C87" w14:textId="77777777" w:rsidR="00C1180F" w:rsidRDefault="00C1180F" w:rsidP="00C1180F">
            <w:pPr>
              <w:ind w:left="0"/>
            </w:pPr>
            <w:proofErr w:type="spellStart"/>
            <w:r w:rsidRPr="00D058EB">
              <w:t>deleteFlag</w:t>
            </w:r>
            <w:proofErr w:type="spellEnd"/>
          </w:p>
        </w:tc>
        <w:tc>
          <w:tcPr>
            <w:tcW w:w="990" w:type="dxa"/>
          </w:tcPr>
          <w:p w14:paraId="6DF03664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923" w:type="dxa"/>
          </w:tcPr>
          <w:p w14:paraId="336381E1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B7A6FC8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31EF35E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EB607CE" w14:textId="77777777" w:rsidR="00C1180F" w:rsidRPr="00A42300" w:rsidRDefault="00C1180F" w:rsidP="00C1180F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C1180F" w:rsidRPr="00A42300" w14:paraId="48B691AF" w14:textId="77777777" w:rsidTr="008F4B87">
        <w:trPr>
          <w:jc w:val="center"/>
        </w:trPr>
        <w:tc>
          <w:tcPr>
            <w:tcW w:w="838" w:type="dxa"/>
            <w:shd w:val="clear" w:color="auto" w:fill="92D050"/>
          </w:tcPr>
          <w:p w14:paraId="2856774D" w14:textId="77777777" w:rsidR="00C1180F" w:rsidRPr="00620129" w:rsidRDefault="00C1180F" w:rsidP="008F4B87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82B9C6B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C1C675F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C1180F" w:rsidRPr="00A42300" w14:paraId="5896859D" w14:textId="77777777" w:rsidTr="008F4B87">
        <w:trPr>
          <w:jc w:val="center"/>
        </w:trPr>
        <w:tc>
          <w:tcPr>
            <w:tcW w:w="838" w:type="dxa"/>
          </w:tcPr>
          <w:p w14:paraId="1EFFCF2D" w14:textId="77777777" w:rsidR="00C1180F" w:rsidRPr="00A42300" w:rsidRDefault="00C1180F" w:rsidP="008F4B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6BBBAB4" w14:textId="77777777" w:rsidR="00C1180F" w:rsidRPr="004A445C" w:rsidRDefault="00C1180F" w:rsidP="008F4B87">
            <w:pPr>
              <w:ind w:left="0"/>
            </w:pPr>
          </w:p>
        </w:tc>
        <w:tc>
          <w:tcPr>
            <w:tcW w:w="4476" w:type="dxa"/>
          </w:tcPr>
          <w:p w14:paraId="7AF65E8F" w14:textId="77777777" w:rsidR="00C1180F" w:rsidRPr="00A42300" w:rsidRDefault="00C1180F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190C702" w14:textId="77777777" w:rsidR="00C1180F" w:rsidRPr="00080663" w:rsidRDefault="00C1180F" w:rsidP="00C1180F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88" w:name="_Toc458058386"/>
      <w:r w:rsidRPr="00C1180F">
        <w:rPr>
          <w:rFonts w:ascii="Times New Roman" w:hAnsi="Times New Roman" w:cs="Times New Roman"/>
          <w:sz w:val="22"/>
          <w:szCs w:val="22"/>
          <w:lang w:val="vi-VN"/>
        </w:rPr>
        <w:t xml:space="preserve">CourseModel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488"/>
    </w:p>
    <w:p w14:paraId="4A2F4B94" w14:textId="77777777" w:rsidR="00C1180F" w:rsidRPr="00A42300" w:rsidRDefault="00C1180F" w:rsidP="00C1180F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C1180F" w:rsidRPr="00A42300" w14:paraId="6D54C549" w14:textId="77777777" w:rsidTr="008F4B87">
        <w:trPr>
          <w:jc w:val="center"/>
        </w:trPr>
        <w:tc>
          <w:tcPr>
            <w:tcW w:w="524" w:type="dxa"/>
            <w:shd w:val="clear" w:color="auto" w:fill="92D050"/>
          </w:tcPr>
          <w:p w14:paraId="13733AEB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6A80E28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3833E4A1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39D6D4FF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01B612AE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40F76119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C1180F" w:rsidRPr="00A42300" w14:paraId="0C9A4B2A" w14:textId="77777777" w:rsidTr="008F4B87">
        <w:trPr>
          <w:jc w:val="center"/>
        </w:trPr>
        <w:tc>
          <w:tcPr>
            <w:tcW w:w="524" w:type="dxa"/>
          </w:tcPr>
          <w:p w14:paraId="6821841E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8D663D0" w14:textId="77777777" w:rsidR="00C1180F" w:rsidRPr="00E56BD9" w:rsidRDefault="00C1180F" w:rsidP="00C1180F">
            <w:pPr>
              <w:ind w:left="0"/>
            </w:pPr>
            <w:r w:rsidRPr="00E56BD9">
              <w:t>id</w:t>
            </w:r>
          </w:p>
        </w:tc>
        <w:tc>
          <w:tcPr>
            <w:tcW w:w="860" w:type="dxa"/>
          </w:tcPr>
          <w:p w14:paraId="03C01881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053" w:type="dxa"/>
          </w:tcPr>
          <w:p w14:paraId="7B78BC97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61E7E1BE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7CC1DA7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C1180F" w:rsidRPr="00A42300" w14:paraId="5C5D6136" w14:textId="77777777" w:rsidTr="008F4B87">
        <w:trPr>
          <w:jc w:val="center"/>
        </w:trPr>
        <w:tc>
          <w:tcPr>
            <w:tcW w:w="524" w:type="dxa"/>
          </w:tcPr>
          <w:p w14:paraId="16424647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078ED83B" w14:textId="77777777" w:rsidR="00C1180F" w:rsidRPr="00E56BD9" w:rsidRDefault="00C1180F" w:rsidP="00C1180F">
            <w:pPr>
              <w:ind w:left="0"/>
            </w:pPr>
            <w:r w:rsidRPr="00E56BD9">
              <w:t>name</w:t>
            </w:r>
          </w:p>
        </w:tc>
        <w:tc>
          <w:tcPr>
            <w:tcW w:w="860" w:type="dxa"/>
          </w:tcPr>
          <w:p w14:paraId="0E09F906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2FA30764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1C5F4140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D56F764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C1180F" w:rsidRPr="00A42300" w14:paraId="1EB90C26" w14:textId="77777777" w:rsidTr="008F4B87">
        <w:trPr>
          <w:jc w:val="center"/>
        </w:trPr>
        <w:tc>
          <w:tcPr>
            <w:tcW w:w="524" w:type="dxa"/>
          </w:tcPr>
          <w:p w14:paraId="05674311" w14:textId="77777777" w:rsidR="00C1180F" w:rsidRPr="00A42300" w:rsidRDefault="00C1180F" w:rsidP="00C1180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65848C9C" w14:textId="77777777" w:rsidR="00C1180F" w:rsidRDefault="00C1180F" w:rsidP="00C1180F">
            <w:pPr>
              <w:ind w:left="0"/>
            </w:pPr>
            <w:r w:rsidRPr="00E56BD9">
              <w:t>description</w:t>
            </w:r>
          </w:p>
        </w:tc>
        <w:tc>
          <w:tcPr>
            <w:tcW w:w="860" w:type="dxa"/>
          </w:tcPr>
          <w:p w14:paraId="291327AC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5EE5B3A5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D29A9B1" w14:textId="77777777" w:rsidR="00C1180F" w:rsidRPr="00C1180F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25FC298" w14:textId="77777777" w:rsidR="00C1180F" w:rsidRPr="00A42300" w:rsidRDefault="00C1180F" w:rsidP="00C1180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C13D9DC" w14:textId="77777777" w:rsidR="00C1180F" w:rsidRPr="00A42300" w:rsidRDefault="00C1180F" w:rsidP="00C1180F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C1180F" w:rsidRPr="00A42300" w14:paraId="2A4D0383" w14:textId="77777777" w:rsidTr="008F4B87">
        <w:trPr>
          <w:jc w:val="center"/>
        </w:trPr>
        <w:tc>
          <w:tcPr>
            <w:tcW w:w="838" w:type="dxa"/>
            <w:shd w:val="clear" w:color="auto" w:fill="92D050"/>
          </w:tcPr>
          <w:p w14:paraId="60998E68" w14:textId="77777777" w:rsidR="00C1180F" w:rsidRPr="00620129" w:rsidRDefault="00C1180F" w:rsidP="008F4B87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DF9228A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9AF0483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C1180F" w:rsidRPr="00A42300" w14:paraId="029A8066" w14:textId="77777777" w:rsidTr="008F4B87">
        <w:trPr>
          <w:jc w:val="center"/>
        </w:trPr>
        <w:tc>
          <w:tcPr>
            <w:tcW w:w="838" w:type="dxa"/>
          </w:tcPr>
          <w:p w14:paraId="678C7DF9" w14:textId="77777777" w:rsidR="00C1180F" w:rsidRPr="00A42300" w:rsidRDefault="00C1180F" w:rsidP="008F4B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</w:t>
            </w:r>
          </w:p>
        </w:tc>
        <w:tc>
          <w:tcPr>
            <w:tcW w:w="2937" w:type="dxa"/>
          </w:tcPr>
          <w:p w14:paraId="13C99AF1" w14:textId="77777777" w:rsidR="00C1180F" w:rsidRPr="004A445C" w:rsidRDefault="00C1180F" w:rsidP="008F4B87">
            <w:pPr>
              <w:ind w:left="0"/>
            </w:pPr>
          </w:p>
        </w:tc>
        <w:tc>
          <w:tcPr>
            <w:tcW w:w="4476" w:type="dxa"/>
          </w:tcPr>
          <w:p w14:paraId="3849CF17" w14:textId="77777777" w:rsidR="00C1180F" w:rsidRPr="00A42300" w:rsidRDefault="00C1180F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C3C70C3" w14:textId="77777777" w:rsidR="00C1180F" w:rsidRPr="00080663" w:rsidRDefault="008F4B87" w:rsidP="008F4B87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89" w:name="_Toc458058387"/>
      <w:r w:rsidRPr="008F4B87">
        <w:rPr>
          <w:rFonts w:ascii="Times New Roman" w:hAnsi="Times New Roman" w:cs="Times New Roman"/>
          <w:sz w:val="22"/>
          <w:szCs w:val="22"/>
          <w:lang w:val="vi-VN"/>
        </w:rPr>
        <w:t xml:space="preserve">ExamAnswer </w:t>
      </w:r>
      <w:r w:rsidR="00C1180F">
        <w:rPr>
          <w:rFonts w:ascii="Times New Roman" w:hAnsi="Times New Roman" w:cs="Times New Roman"/>
          <w:sz w:val="22"/>
          <w:szCs w:val="22"/>
        </w:rPr>
        <w:t>Class</w:t>
      </w:r>
      <w:bookmarkEnd w:id="489"/>
    </w:p>
    <w:p w14:paraId="35BEF363" w14:textId="77777777" w:rsidR="00C1180F" w:rsidRPr="00A42300" w:rsidRDefault="00C1180F" w:rsidP="00C1180F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C1180F" w:rsidRPr="00A42300" w14:paraId="129B05DB" w14:textId="77777777" w:rsidTr="008F4B87">
        <w:trPr>
          <w:jc w:val="center"/>
        </w:trPr>
        <w:tc>
          <w:tcPr>
            <w:tcW w:w="524" w:type="dxa"/>
            <w:shd w:val="clear" w:color="auto" w:fill="92D050"/>
          </w:tcPr>
          <w:p w14:paraId="798BE1D2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066332B9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269D9962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07120498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5946F357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11F22C52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F4B87" w:rsidRPr="00A42300" w14:paraId="7BDC1710" w14:textId="77777777" w:rsidTr="008F4B87">
        <w:trPr>
          <w:jc w:val="center"/>
        </w:trPr>
        <w:tc>
          <w:tcPr>
            <w:tcW w:w="524" w:type="dxa"/>
          </w:tcPr>
          <w:p w14:paraId="603C61A6" w14:textId="77777777" w:rsidR="008F4B87" w:rsidRPr="00A42300" w:rsidRDefault="008F4B87" w:rsidP="008F4B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077AF4E6" w14:textId="77777777" w:rsidR="008F4B87" w:rsidRPr="00722C37" w:rsidRDefault="008F4B87" w:rsidP="008F4B87">
            <w:pPr>
              <w:ind w:left="0"/>
            </w:pPr>
            <w:proofErr w:type="spellStart"/>
            <w:r w:rsidRPr="00722C37">
              <w:t>questionId</w:t>
            </w:r>
            <w:proofErr w:type="spellEnd"/>
          </w:p>
        </w:tc>
        <w:tc>
          <w:tcPr>
            <w:tcW w:w="860" w:type="dxa"/>
          </w:tcPr>
          <w:p w14:paraId="1311DBFF" w14:textId="77777777" w:rsidR="008F4B87" w:rsidRPr="00A42300" w:rsidRDefault="008F4B87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053" w:type="dxa"/>
          </w:tcPr>
          <w:p w14:paraId="2F318135" w14:textId="77777777" w:rsidR="008F4B87" w:rsidRPr="00A42300" w:rsidRDefault="008F4B87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1936913E" w14:textId="77777777" w:rsidR="008F4B87" w:rsidRPr="00A42300" w:rsidRDefault="008F4B87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D6EB9D5" w14:textId="77777777" w:rsidR="008F4B87" w:rsidRPr="00A42300" w:rsidRDefault="008F4B87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F4B87" w:rsidRPr="00A42300" w14:paraId="1272B832" w14:textId="77777777" w:rsidTr="008F4B87">
        <w:trPr>
          <w:jc w:val="center"/>
        </w:trPr>
        <w:tc>
          <w:tcPr>
            <w:tcW w:w="524" w:type="dxa"/>
          </w:tcPr>
          <w:p w14:paraId="456DB63A" w14:textId="77777777" w:rsidR="008F4B87" w:rsidRPr="00A42300" w:rsidRDefault="008F4B87" w:rsidP="008F4B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1CF49AD3" w14:textId="77777777" w:rsidR="008F4B87" w:rsidRDefault="008F4B87" w:rsidP="008F4B87">
            <w:pPr>
              <w:ind w:left="0"/>
            </w:pPr>
            <w:proofErr w:type="spellStart"/>
            <w:r w:rsidRPr="00722C37">
              <w:t>userAnswer</w:t>
            </w:r>
            <w:proofErr w:type="spellEnd"/>
          </w:p>
        </w:tc>
        <w:tc>
          <w:tcPr>
            <w:tcW w:w="860" w:type="dxa"/>
          </w:tcPr>
          <w:p w14:paraId="6EE45CA1" w14:textId="77777777" w:rsidR="008F4B87" w:rsidRPr="00C1180F" w:rsidRDefault="008F4B87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49C26D5F" w14:textId="77777777" w:rsidR="008F4B87" w:rsidRPr="00A42300" w:rsidRDefault="008F4B87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42EAAA1B" w14:textId="77777777" w:rsidR="008F4B87" w:rsidRPr="00C1180F" w:rsidRDefault="008F4B87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F8CAA6C" w14:textId="77777777" w:rsidR="008F4B87" w:rsidRPr="00A42300" w:rsidRDefault="008F4B87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6110A2A" w14:textId="77777777" w:rsidR="00C1180F" w:rsidRPr="00A42300" w:rsidRDefault="00C1180F" w:rsidP="00C1180F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C1180F" w:rsidRPr="00A42300" w14:paraId="54040D2C" w14:textId="77777777" w:rsidTr="008F4B87">
        <w:trPr>
          <w:jc w:val="center"/>
        </w:trPr>
        <w:tc>
          <w:tcPr>
            <w:tcW w:w="838" w:type="dxa"/>
            <w:shd w:val="clear" w:color="auto" w:fill="92D050"/>
          </w:tcPr>
          <w:p w14:paraId="66BFC958" w14:textId="77777777" w:rsidR="00C1180F" w:rsidRPr="00620129" w:rsidRDefault="00C1180F" w:rsidP="008F4B87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669C17DF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D4CBD3A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C1180F" w:rsidRPr="00A42300" w14:paraId="4F727D39" w14:textId="77777777" w:rsidTr="008F4B87">
        <w:trPr>
          <w:jc w:val="center"/>
        </w:trPr>
        <w:tc>
          <w:tcPr>
            <w:tcW w:w="838" w:type="dxa"/>
          </w:tcPr>
          <w:p w14:paraId="3A7A262E" w14:textId="77777777" w:rsidR="00C1180F" w:rsidRPr="00A42300" w:rsidRDefault="00C1180F" w:rsidP="008F4B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7B177A57" w14:textId="77777777" w:rsidR="00C1180F" w:rsidRPr="004A445C" w:rsidRDefault="00C1180F" w:rsidP="008F4B87">
            <w:pPr>
              <w:ind w:left="0"/>
            </w:pPr>
          </w:p>
        </w:tc>
        <w:tc>
          <w:tcPr>
            <w:tcW w:w="4476" w:type="dxa"/>
          </w:tcPr>
          <w:p w14:paraId="4EBD4E52" w14:textId="77777777" w:rsidR="00C1180F" w:rsidRPr="00A42300" w:rsidRDefault="00C1180F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63AE0F3" w14:textId="77777777" w:rsidR="00C1180F" w:rsidRPr="00080663" w:rsidRDefault="008F4B87" w:rsidP="008F4B87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90" w:name="_Toc458058388"/>
      <w:r w:rsidRPr="008F4B87">
        <w:rPr>
          <w:rFonts w:ascii="Times New Roman" w:hAnsi="Times New Roman" w:cs="Times New Roman"/>
          <w:sz w:val="22"/>
          <w:szCs w:val="22"/>
          <w:lang w:val="vi-VN"/>
        </w:rPr>
        <w:t xml:space="preserve">ExamModel </w:t>
      </w:r>
      <w:r w:rsidR="00C1180F">
        <w:rPr>
          <w:rFonts w:ascii="Times New Roman" w:hAnsi="Times New Roman" w:cs="Times New Roman"/>
          <w:sz w:val="22"/>
          <w:szCs w:val="22"/>
        </w:rPr>
        <w:t>Class</w:t>
      </w:r>
      <w:bookmarkEnd w:id="490"/>
    </w:p>
    <w:p w14:paraId="4BD4C409" w14:textId="77777777" w:rsidR="00C1180F" w:rsidRPr="00A42300" w:rsidRDefault="00C1180F" w:rsidP="00C1180F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900"/>
        <w:gridCol w:w="1013"/>
        <w:gridCol w:w="1237"/>
        <w:gridCol w:w="2856"/>
      </w:tblGrid>
      <w:tr w:rsidR="00C1180F" w:rsidRPr="00A42300" w14:paraId="71316743" w14:textId="77777777" w:rsidTr="00597A90">
        <w:trPr>
          <w:jc w:val="center"/>
        </w:trPr>
        <w:tc>
          <w:tcPr>
            <w:tcW w:w="524" w:type="dxa"/>
            <w:shd w:val="clear" w:color="auto" w:fill="92D050"/>
          </w:tcPr>
          <w:p w14:paraId="3C716D8E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6684A3B8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00" w:type="dxa"/>
            <w:shd w:val="clear" w:color="auto" w:fill="92D050"/>
          </w:tcPr>
          <w:p w14:paraId="0989C075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13" w:type="dxa"/>
            <w:shd w:val="clear" w:color="auto" w:fill="92D050"/>
          </w:tcPr>
          <w:p w14:paraId="04A91097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64EE1A4A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1D7373E2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F4B87" w:rsidRPr="00A42300" w14:paraId="641F0849" w14:textId="77777777" w:rsidTr="00597A90">
        <w:trPr>
          <w:jc w:val="center"/>
        </w:trPr>
        <w:tc>
          <w:tcPr>
            <w:tcW w:w="524" w:type="dxa"/>
          </w:tcPr>
          <w:p w14:paraId="0F535E18" w14:textId="77777777" w:rsidR="008F4B87" w:rsidRPr="00A42300" w:rsidRDefault="008F4B87" w:rsidP="008F4B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0C4D6FCD" w14:textId="77777777" w:rsidR="008F4B87" w:rsidRPr="0040419A" w:rsidRDefault="008F4B87" w:rsidP="008F4B87">
            <w:pPr>
              <w:ind w:left="0"/>
            </w:pPr>
            <w:proofErr w:type="spellStart"/>
            <w:r w:rsidRPr="0040419A">
              <w:t>userId</w:t>
            </w:r>
            <w:proofErr w:type="spellEnd"/>
          </w:p>
        </w:tc>
        <w:tc>
          <w:tcPr>
            <w:tcW w:w="900" w:type="dxa"/>
          </w:tcPr>
          <w:p w14:paraId="11C6BDFA" w14:textId="77777777" w:rsidR="008F4B87" w:rsidRPr="00A42300" w:rsidRDefault="008F4B87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013" w:type="dxa"/>
          </w:tcPr>
          <w:p w14:paraId="1072E3A2" w14:textId="77777777" w:rsidR="008F4B87" w:rsidRPr="00A42300" w:rsidRDefault="008F4B87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2938017" w14:textId="77777777" w:rsidR="008F4B87" w:rsidRPr="00A42300" w:rsidRDefault="008F4B87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FA5BBB7" w14:textId="77777777" w:rsidR="008F4B87" w:rsidRPr="00A42300" w:rsidRDefault="008F4B87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F4B87" w:rsidRPr="00A42300" w14:paraId="4873348D" w14:textId="77777777" w:rsidTr="00597A90">
        <w:trPr>
          <w:jc w:val="center"/>
        </w:trPr>
        <w:tc>
          <w:tcPr>
            <w:tcW w:w="524" w:type="dxa"/>
          </w:tcPr>
          <w:p w14:paraId="158DCA30" w14:textId="77777777" w:rsidR="008F4B87" w:rsidRPr="00A42300" w:rsidRDefault="008F4B87" w:rsidP="008F4B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7B925BF7" w14:textId="77777777" w:rsidR="008F4B87" w:rsidRPr="0040419A" w:rsidRDefault="008F4B87" w:rsidP="008F4B87">
            <w:pPr>
              <w:ind w:left="0"/>
            </w:pPr>
            <w:proofErr w:type="spellStart"/>
            <w:r w:rsidRPr="0040419A">
              <w:t>courseId</w:t>
            </w:r>
            <w:proofErr w:type="spellEnd"/>
          </w:p>
        </w:tc>
        <w:tc>
          <w:tcPr>
            <w:tcW w:w="900" w:type="dxa"/>
          </w:tcPr>
          <w:p w14:paraId="38DF0C57" w14:textId="77777777" w:rsidR="008F4B87" w:rsidRPr="00C1180F" w:rsidRDefault="00597A90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013" w:type="dxa"/>
          </w:tcPr>
          <w:p w14:paraId="5FE937F3" w14:textId="77777777" w:rsidR="008F4B87" w:rsidRPr="00A42300" w:rsidRDefault="008F4B87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11145706" w14:textId="77777777" w:rsidR="008F4B87" w:rsidRPr="00C1180F" w:rsidRDefault="008F4B87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45B2A50" w14:textId="77777777" w:rsidR="008F4B87" w:rsidRPr="00A42300" w:rsidRDefault="008F4B87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F4B87" w:rsidRPr="00A42300" w14:paraId="7428C1FA" w14:textId="77777777" w:rsidTr="00597A90">
        <w:trPr>
          <w:jc w:val="center"/>
        </w:trPr>
        <w:tc>
          <w:tcPr>
            <w:tcW w:w="524" w:type="dxa"/>
          </w:tcPr>
          <w:p w14:paraId="06B3D7DF" w14:textId="77777777" w:rsidR="008F4B87" w:rsidRPr="00A42300" w:rsidRDefault="008F4B87" w:rsidP="008F4B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3C6D46E6" w14:textId="77777777" w:rsidR="008F4B87" w:rsidRDefault="008F4B87" w:rsidP="008F4B87">
            <w:pPr>
              <w:ind w:left="0"/>
            </w:pPr>
            <w:r w:rsidRPr="0040419A">
              <w:t>result</w:t>
            </w:r>
          </w:p>
        </w:tc>
        <w:tc>
          <w:tcPr>
            <w:tcW w:w="900" w:type="dxa"/>
          </w:tcPr>
          <w:p w14:paraId="4745CAEF" w14:textId="77777777" w:rsidR="008F4B87" w:rsidRPr="00C1180F" w:rsidRDefault="00597A90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013" w:type="dxa"/>
          </w:tcPr>
          <w:p w14:paraId="5B870372" w14:textId="77777777" w:rsidR="008F4B87" w:rsidRPr="00A42300" w:rsidRDefault="008F4B87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659C1756" w14:textId="77777777" w:rsidR="008F4B87" w:rsidRPr="00C1180F" w:rsidRDefault="008F4B87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0381FCD" w14:textId="77777777" w:rsidR="008F4B87" w:rsidRPr="00A42300" w:rsidRDefault="008F4B87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AA69119" w14:textId="77777777" w:rsidR="00C1180F" w:rsidRPr="00A42300" w:rsidRDefault="00C1180F" w:rsidP="00C1180F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C1180F" w:rsidRPr="00A42300" w14:paraId="3920C235" w14:textId="77777777" w:rsidTr="008F4B87">
        <w:trPr>
          <w:jc w:val="center"/>
        </w:trPr>
        <w:tc>
          <w:tcPr>
            <w:tcW w:w="838" w:type="dxa"/>
            <w:shd w:val="clear" w:color="auto" w:fill="92D050"/>
          </w:tcPr>
          <w:p w14:paraId="431960E5" w14:textId="77777777" w:rsidR="00C1180F" w:rsidRPr="00620129" w:rsidRDefault="00C1180F" w:rsidP="008F4B87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FA711D9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76497D0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C1180F" w:rsidRPr="00A42300" w14:paraId="77A1EA14" w14:textId="77777777" w:rsidTr="008F4B87">
        <w:trPr>
          <w:jc w:val="center"/>
        </w:trPr>
        <w:tc>
          <w:tcPr>
            <w:tcW w:w="838" w:type="dxa"/>
          </w:tcPr>
          <w:p w14:paraId="38C73535" w14:textId="77777777" w:rsidR="00C1180F" w:rsidRPr="00A42300" w:rsidRDefault="00C1180F" w:rsidP="008F4B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4D5116CF" w14:textId="77777777" w:rsidR="00C1180F" w:rsidRPr="004A445C" w:rsidRDefault="00C1180F" w:rsidP="008F4B87">
            <w:pPr>
              <w:ind w:left="0"/>
            </w:pPr>
          </w:p>
        </w:tc>
        <w:tc>
          <w:tcPr>
            <w:tcW w:w="4476" w:type="dxa"/>
          </w:tcPr>
          <w:p w14:paraId="3AE4D3E6" w14:textId="77777777" w:rsidR="00C1180F" w:rsidRPr="00A42300" w:rsidRDefault="00C1180F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99E0511" w14:textId="77777777" w:rsidR="00C1180F" w:rsidRPr="00080663" w:rsidRDefault="00597A90" w:rsidP="00597A90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91" w:name="_Toc458058389"/>
      <w:r w:rsidRPr="00597A90">
        <w:rPr>
          <w:rFonts w:ascii="Times New Roman" w:hAnsi="Times New Roman" w:cs="Times New Roman"/>
          <w:sz w:val="22"/>
          <w:szCs w:val="22"/>
          <w:lang w:val="vi-VN"/>
        </w:rPr>
        <w:t xml:space="preserve">LessonModel </w:t>
      </w:r>
      <w:r w:rsidR="00C1180F">
        <w:rPr>
          <w:rFonts w:ascii="Times New Roman" w:hAnsi="Times New Roman" w:cs="Times New Roman"/>
          <w:sz w:val="22"/>
          <w:szCs w:val="22"/>
        </w:rPr>
        <w:t>Class</w:t>
      </w:r>
      <w:bookmarkEnd w:id="491"/>
    </w:p>
    <w:p w14:paraId="5E352422" w14:textId="77777777" w:rsidR="00C1180F" w:rsidRPr="00A42300" w:rsidRDefault="00C1180F" w:rsidP="00C1180F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C1180F" w:rsidRPr="00A42300" w14:paraId="42D9B41D" w14:textId="77777777" w:rsidTr="008F4B87">
        <w:trPr>
          <w:jc w:val="center"/>
        </w:trPr>
        <w:tc>
          <w:tcPr>
            <w:tcW w:w="524" w:type="dxa"/>
            <w:shd w:val="clear" w:color="auto" w:fill="92D050"/>
          </w:tcPr>
          <w:p w14:paraId="37B806B7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29E67692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095F7B96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2F14D3FA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4D14F749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385F80B7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97A90" w:rsidRPr="00A42300" w14:paraId="06B255EA" w14:textId="77777777" w:rsidTr="008F4B87">
        <w:trPr>
          <w:jc w:val="center"/>
        </w:trPr>
        <w:tc>
          <w:tcPr>
            <w:tcW w:w="524" w:type="dxa"/>
          </w:tcPr>
          <w:p w14:paraId="34DF88E3" w14:textId="77777777" w:rsidR="00597A90" w:rsidRPr="00A42300" w:rsidRDefault="00597A90" w:rsidP="00597A9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E9349D2" w14:textId="77777777" w:rsidR="00597A90" w:rsidRPr="00980E87" w:rsidRDefault="00597A90" w:rsidP="00597A90">
            <w:pPr>
              <w:ind w:left="0"/>
            </w:pPr>
            <w:r w:rsidRPr="00980E87">
              <w:t>index</w:t>
            </w:r>
          </w:p>
        </w:tc>
        <w:tc>
          <w:tcPr>
            <w:tcW w:w="860" w:type="dxa"/>
          </w:tcPr>
          <w:p w14:paraId="738409ED" w14:textId="77777777" w:rsidR="00597A90" w:rsidRPr="00A42300" w:rsidRDefault="00597A90" w:rsidP="00597A9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053" w:type="dxa"/>
          </w:tcPr>
          <w:p w14:paraId="2B7DC70E" w14:textId="77777777" w:rsidR="00597A90" w:rsidRPr="00A42300" w:rsidRDefault="00597A90" w:rsidP="00597A9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134A249A" w14:textId="77777777" w:rsidR="00597A90" w:rsidRPr="00A42300" w:rsidRDefault="00597A90" w:rsidP="00597A9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E6AEA7C" w14:textId="77777777" w:rsidR="00597A90" w:rsidRPr="00A42300" w:rsidRDefault="00597A90" w:rsidP="00597A9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97A90" w:rsidRPr="00A42300" w14:paraId="06EF52BF" w14:textId="77777777" w:rsidTr="008F4B87">
        <w:trPr>
          <w:jc w:val="center"/>
        </w:trPr>
        <w:tc>
          <w:tcPr>
            <w:tcW w:w="524" w:type="dxa"/>
          </w:tcPr>
          <w:p w14:paraId="0296B4B3" w14:textId="77777777" w:rsidR="00597A90" w:rsidRPr="00A42300" w:rsidRDefault="00597A90" w:rsidP="00597A9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6A9EDD77" w14:textId="77777777" w:rsidR="00597A90" w:rsidRPr="00980E87" w:rsidRDefault="00597A90" w:rsidP="00597A90">
            <w:pPr>
              <w:ind w:left="0"/>
            </w:pPr>
            <w:proofErr w:type="spellStart"/>
            <w:r w:rsidRPr="00980E87">
              <w:t>courseId</w:t>
            </w:r>
            <w:proofErr w:type="spellEnd"/>
          </w:p>
        </w:tc>
        <w:tc>
          <w:tcPr>
            <w:tcW w:w="860" w:type="dxa"/>
          </w:tcPr>
          <w:p w14:paraId="6BA2FF0A" w14:textId="77777777" w:rsidR="00597A90" w:rsidRPr="00C1180F" w:rsidRDefault="00597A90" w:rsidP="00597A9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053" w:type="dxa"/>
          </w:tcPr>
          <w:p w14:paraId="671F072F" w14:textId="77777777" w:rsidR="00597A90" w:rsidRPr="00A42300" w:rsidRDefault="00597A90" w:rsidP="00597A9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C638D49" w14:textId="77777777" w:rsidR="00597A90" w:rsidRPr="00C1180F" w:rsidRDefault="00597A90" w:rsidP="00597A9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23002FD" w14:textId="77777777" w:rsidR="00597A90" w:rsidRPr="00A42300" w:rsidRDefault="00597A90" w:rsidP="00597A9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97A90" w:rsidRPr="00A42300" w14:paraId="6F016B07" w14:textId="77777777" w:rsidTr="008F4B87">
        <w:trPr>
          <w:jc w:val="center"/>
        </w:trPr>
        <w:tc>
          <w:tcPr>
            <w:tcW w:w="524" w:type="dxa"/>
          </w:tcPr>
          <w:p w14:paraId="26460AA9" w14:textId="77777777" w:rsidR="00597A90" w:rsidRPr="00A42300" w:rsidRDefault="00597A90" w:rsidP="00597A9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6813B260" w14:textId="77777777" w:rsidR="00597A90" w:rsidRDefault="00597A90" w:rsidP="00597A90">
            <w:pPr>
              <w:ind w:left="0"/>
            </w:pPr>
            <w:proofErr w:type="spellStart"/>
            <w:r w:rsidRPr="00980E87">
              <w:t>currentVersionId</w:t>
            </w:r>
            <w:proofErr w:type="spellEnd"/>
          </w:p>
        </w:tc>
        <w:tc>
          <w:tcPr>
            <w:tcW w:w="860" w:type="dxa"/>
          </w:tcPr>
          <w:p w14:paraId="56AEF849" w14:textId="77777777" w:rsidR="00597A90" w:rsidRPr="00C1180F" w:rsidRDefault="00597A90" w:rsidP="00597A9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053" w:type="dxa"/>
          </w:tcPr>
          <w:p w14:paraId="1177DDCB" w14:textId="77777777" w:rsidR="00597A90" w:rsidRPr="00A42300" w:rsidRDefault="00597A90" w:rsidP="00597A9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3E845CFC" w14:textId="77777777" w:rsidR="00597A90" w:rsidRPr="00C1180F" w:rsidRDefault="00597A90" w:rsidP="00597A9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6EFF7C6" w14:textId="77777777" w:rsidR="00597A90" w:rsidRPr="00A42300" w:rsidRDefault="00597A90" w:rsidP="00597A9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473CE60" w14:textId="77777777" w:rsidR="00C1180F" w:rsidRPr="00A42300" w:rsidRDefault="00C1180F" w:rsidP="00C1180F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lastRenderedPageBreak/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C1180F" w:rsidRPr="00A42300" w14:paraId="23342631" w14:textId="77777777" w:rsidTr="008F4B87">
        <w:trPr>
          <w:jc w:val="center"/>
        </w:trPr>
        <w:tc>
          <w:tcPr>
            <w:tcW w:w="838" w:type="dxa"/>
            <w:shd w:val="clear" w:color="auto" w:fill="92D050"/>
          </w:tcPr>
          <w:p w14:paraId="09C102D5" w14:textId="77777777" w:rsidR="00C1180F" w:rsidRPr="00620129" w:rsidRDefault="00C1180F" w:rsidP="008F4B87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4C966392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4076A8BD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C1180F" w:rsidRPr="00A42300" w14:paraId="3D11FBB8" w14:textId="77777777" w:rsidTr="008F4B87">
        <w:trPr>
          <w:jc w:val="center"/>
        </w:trPr>
        <w:tc>
          <w:tcPr>
            <w:tcW w:w="838" w:type="dxa"/>
          </w:tcPr>
          <w:p w14:paraId="22A9DCE0" w14:textId="77777777" w:rsidR="00C1180F" w:rsidRPr="00A42300" w:rsidRDefault="00C1180F" w:rsidP="008F4B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98B4441" w14:textId="77777777" w:rsidR="00C1180F" w:rsidRPr="004A445C" w:rsidRDefault="00C1180F" w:rsidP="008F4B87">
            <w:pPr>
              <w:ind w:left="0"/>
            </w:pPr>
          </w:p>
        </w:tc>
        <w:tc>
          <w:tcPr>
            <w:tcW w:w="4476" w:type="dxa"/>
          </w:tcPr>
          <w:p w14:paraId="1EC66B60" w14:textId="77777777" w:rsidR="00C1180F" w:rsidRPr="00A42300" w:rsidRDefault="00C1180F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5F2A45F" w14:textId="77777777" w:rsidR="00C1180F" w:rsidRPr="00080663" w:rsidRDefault="00597A90" w:rsidP="00597A90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92" w:name="_Toc458058390"/>
      <w:r w:rsidRPr="00597A90">
        <w:rPr>
          <w:rFonts w:ascii="Times New Roman" w:hAnsi="Times New Roman" w:cs="Times New Roman"/>
          <w:sz w:val="22"/>
          <w:szCs w:val="22"/>
          <w:lang w:val="vi-VN"/>
        </w:rPr>
        <w:t xml:space="preserve">LessonVersionModel </w:t>
      </w:r>
      <w:r w:rsidR="00C1180F">
        <w:rPr>
          <w:rFonts w:ascii="Times New Roman" w:hAnsi="Times New Roman" w:cs="Times New Roman"/>
          <w:sz w:val="22"/>
          <w:szCs w:val="22"/>
        </w:rPr>
        <w:t>Class</w:t>
      </w:r>
      <w:bookmarkEnd w:id="492"/>
    </w:p>
    <w:p w14:paraId="7898CB3E" w14:textId="77777777" w:rsidR="00C1180F" w:rsidRPr="00A42300" w:rsidRDefault="00C1180F" w:rsidP="00C1180F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C1180F" w:rsidRPr="00A42300" w14:paraId="68793952" w14:textId="77777777" w:rsidTr="008F4B87">
        <w:trPr>
          <w:jc w:val="center"/>
        </w:trPr>
        <w:tc>
          <w:tcPr>
            <w:tcW w:w="524" w:type="dxa"/>
            <w:shd w:val="clear" w:color="auto" w:fill="92D050"/>
          </w:tcPr>
          <w:p w14:paraId="18B9F7BF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162155B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1ADA1C07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3C71F576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7AE27D31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DE9AC06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6915F9" w:rsidRPr="00A42300" w14:paraId="16B353A9" w14:textId="77777777" w:rsidTr="008F4B87">
        <w:trPr>
          <w:jc w:val="center"/>
        </w:trPr>
        <w:tc>
          <w:tcPr>
            <w:tcW w:w="524" w:type="dxa"/>
          </w:tcPr>
          <w:p w14:paraId="0D98E226" w14:textId="77777777" w:rsidR="006915F9" w:rsidRPr="00A42300" w:rsidRDefault="006915F9" w:rsidP="006915F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3D2879BC" w14:textId="77777777" w:rsidR="006915F9" w:rsidRPr="00645301" w:rsidRDefault="006915F9" w:rsidP="006915F9">
            <w:pPr>
              <w:ind w:left="0"/>
            </w:pPr>
            <w:r w:rsidRPr="00645301">
              <w:t>id</w:t>
            </w:r>
          </w:p>
        </w:tc>
        <w:tc>
          <w:tcPr>
            <w:tcW w:w="860" w:type="dxa"/>
          </w:tcPr>
          <w:p w14:paraId="54D30866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053" w:type="dxa"/>
          </w:tcPr>
          <w:p w14:paraId="3EF6087F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7FB0C900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C1BEF2D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915F9" w:rsidRPr="00A42300" w14:paraId="544A6D07" w14:textId="77777777" w:rsidTr="008F4B87">
        <w:trPr>
          <w:jc w:val="center"/>
        </w:trPr>
        <w:tc>
          <w:tcPr>
            <w:tcW w:w="524" w:type="dxa"/>
          </w:tcPr>
          <w:p w14:paraId="789D4AB7" w14:textId="77777777" w:rsidR="006915F9" w:rsidRPr="00A42300" w:rsidRDefault="006915F9" w:rsidP="006915F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454843E5" w14:textId="77777777" w:rsidR="006915F9" w:rsidRPr="00645301" w:rsidRDefault="006915F9" w:rsidP="006915F9">
            <w:pPr>
              <w:ind w:left="0"/>
            </w:pPr>
            <w:proofErr w:type="spellStart"/>
            <w:r w:rsidRPr="00645301">
              <w:t>createDate</w:t>
            </w:r>
            <w:proofErr w:type="spellEnd"/>
          </w:p>
        </w:tc>
        <w:tc>
          <w:tcPr>
            <w:tcW w:w="860" w:type="dxa"/>
          </w:tcPr>
          <w:p w14:paraId="006173F3" w14:textId="77777777" w:rsidR="006915F9" w:rsidRPr="00C1180F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053" w:type="dxa"/>
          </w:tcPr>
          <w:p w14:paraId="35A9D6E4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4FA5C9B6" w14:textId="77777777" w:rsidR="006915F9" w:rsidRPr="00C1180F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6382E06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915F9" w:rsidRPr="00A42300" w14:paraId="5E9E580B" w14:textId="77777777" w:rsidTr="008F4B87">
        <w:trPr>
          <w:jc w:val="center"/>
        </w:trPr>
        <w:tc>
          <w:tcPr>
            <w:tcW w:w="524" w:type="dxa"/>
          </w:tcPr>
          <w:p w14:paraId="46457F02" w14:textId="77777777" w:rsidR="006915F9" w:rsidRPr="00A42300" w:rsidRDefault="006915F9" w:rsidP="006915F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732644EB" w14:textId="77777777" w:rsidR="006915F9" w:rsidRPr="00645301" w:rsidRDefault="006915F9" w:rsidP="006915F9">
            <w:pPr>
              <w:ind w:left="0"/>
            </w:pPr>
            <w:proofErr w:type="spellStart"/>
            <w:r w:rsidRPr="00645301">
              <w:t>updateDate</w:t>
            </w:r>
            <w:proofErr w:type="spellEnd"/>
          </w:p>
        </w:tc>
        <w:tc>
          <w:tcPr>
            <w:tcW w:w="860" w:type="dxa"/>
          </w:tcPr>
          <w:p w14:paraId="1E2ED95E" w14:textId="77777777" w:rsidR="006915F9" w:rsidRPr="00C1180F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053" w:type="dxa"/>
          </w:tcPr>
          <w:p w14:paraId="0655B781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16D86DD" w14:textId="77777777" w:rsidR="006915F9" w:rsidRPr="00C1180F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1DB8C34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915F9" w:rsidRPr="00A42300" w14:paraId="7D7A0C59" w14:textId="77777777" w:rsidTr="008F4B87">
        <w:trPr>
          <w:jc w:val="center"/>
        </w:trPr>
        <w:tc>
          <w:tcPr>
            <w:tcW w:w="524" w:type="dxa"/>
          </w:tcPr>
          <w:p w14:paraId="7BA47DD4" w14:textId="77777777" w:rsidR="006915F9" w:rsidRPr="00A42300" w:rsidRDefault="006915F9" w:rsidP="006915F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707C2B11" w14:textId="77777777" w:rsidR="006915F9" w:rsidRPr="00645301" w:rsidRDefault="006915F9" w:rsidP="006915F9">
            <w:pPr>
              <w:ind w:left="0"/>
            </w:pPr>
            <w:proofErr w:type="spellStart"/>
            <w:r w:rsidRPr="00645301">
              <w:t>lessonId</w:t>
            </w:r>
            <w:proofErr w:type="spellEnd"/>
          </w:p>
        </w:tc>
        <w:tc>
          <w:tcPr>
            <w:tcW w:w="860" w:type="dxa"/>
          </w:tcPr>
          <w:p w14:paraId="668D3185" w14:textId="77777777" w:rsidR="006915F9" w:rsidRPr="00C1180F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053" w:type="dxa"/>
          </w:tcPr>
          <w:p w14:paraId="51B1AF61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8A203F1" w14:textId="77777777" w:rsidR="006915F9" w:rsidRPr="00C1180F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A7DF703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915F9" w:rsidRPr="00A42300" w14:paraId="7768634C" w14:textId="77777777" w:rsidTr="008F4B87">
        <w:trPr>
          <w:jc w:val="center"/>
        </w:trPr>
        <w:tc>
          <w:tcPr>
            <w:tcW w:w="524" w:type="dxa"/>
          </w:tcPr>
          <w:p w14:paraId="4E389F81" w14:textId="77777777" w:rsidR="006915F9" w:rsidRPr="00A42300" w:rsidRDefault="006915F9" w:rsidP="006915F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6D4BE45D" w14:textId="77777777" w:rsidR="006915F9" w:rsidRPr="00645301" w:rsidRDefault="006915F9" w:rsidP="006915F9">
            <w:pPr>
              <w:ind w:left="0"/>
            </w:pPr>
            <w:r w:rsidRPr="00645301">
              <w:t>version</w:t>
            </w:r>
          </w:p>
        </w:tc>
        <w:tc>
          <w:tcPr>
            <w:tcW w:w="860" w:type="dxa"/>
          </w:tcPr>
          <w:p w14:paraId="1384AF16" w14:textId="77777777" w:rsidR="006915F9" w:rsidRPr="00C1180F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053" w:type="dxa"/>
          </w:tcPr>
          <w:p w14:paraId="643D96A9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9C9D006" w14:textId="77777777" w:rsidR="006915F9" w:rsidRPr="00C1180F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E3E4EF8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915F9" w:rsidRPr="00A42300" w14:paraId="0D6ED8AE" w14:textId="77777777" w:rsidTr="008F4B87">
        <w:trPr>
          <w:jc w:val="center"/>
        </w:trPr>
        <w:tc>
          <w:tcPr>
            <w:tcW w:w="524" w:type="dxa"/>
          </w:tcPr>
          <w:p w14:paraId="7AB64754" w14:textId="77777777" w:rsidR="006915F9" w:rsidRPr="00A42300" w:rsidRDefault="006915F9" w:rsidP="006915F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3DDB50EF" w14:textId="77777777" w:rsidR="006915F9" w:rsidRPr="00645301" w:rsidRDefault="006915F9" w:rsidP="006915F9">
            <w:pPr>
              <w:ind w:left="0"/>
            </w:pPr>
            <w:r w:rsidRPr="00645301">
              <w:t>state</w:t>
            </w:r>
          </w:p>
        </w:tc>
        <w:tc>
          <w:tcPr>
            <w:tcW w:w="860" w:type="dxa"/>
          </w:tcPr>
          <w:p w14:paraId="21BCBE90" w14:textId="77777777" w:rsidR="006915F9" w:rsidRPr="00C1180F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053" w:type="dxa"/>
          </w:tcPr>
          <w:p w14:paraId="60E756B4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5F620AB" w14:textId="77777777" w:rsidR="006915F9" w:rsidRPr="00C1180F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E4FFB76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915F9" w:rsidRPr="00A42300" w14:paraId="017DBF51" w14:textId="77777777" w:rsidTr="008F4B87">
        <w:trPr>
          <w:jc w:val="center"/>
        </w:trPr>
        <w:tc>
          <w:tcPr>
            <w:tcW w:w="524" w:type="dxa"/>
          </w:tcPr>
          <w:p w14:paraId="707B3398" w14:textId="77777777" w:rsidR="006915F9" w:rsidRPr="00A42300" w:rsidRDefault="006915F9" w:rsidP="006915F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41774AC0" w14:textId="77777777" w:rsidR="006915F9" w:rsidRPr="00645301" w:rsidRDefault="006915F9" w:rsidP="006915F9">
            <w:pPr>
              <w:ind w:left="0"/>
            </w:pPr>
            <w:r w:rsidRPr="00645301">
              <w:t>title</w:t>
            </w:r>
          </w:p>
        </w:tc>
        <w:tc>
          <w:tcPr>
            <w:tcW w:w="860" w:type="dxa"/>
          </w:tcPr>
          <w:p w14:paraId="187B7D65" w14:textId="77777777" w:rsidR="006915F9" w:rsidRPr="00C1180F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548656C5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40BB9D8E" w14:textId="77777777" w:rsidR="006915F9" w:rsidRPr="00C1180F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8983031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915F9" w:rsidRPr="00A42300" w14:paraId="4FDB6AE9" w14:textId="77777777" w:rsidTr="008F4B87">
        <w:trPr>
          <w:jc w:val="center"/>
        </w:trPr>
        <w:tc>
          <w:tcPr>
            <w:tcW w:w="524" w:type="dxa"/>
          </w:tcPr>
          <w:p w14:paraId="50212F1C" w14:textId="77777777" w:rsidR="006915F9" w:rsidRPr="00A42300" w:rsidRDefault="006915F9" w:rsidP="006915F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721" w:type="dxa"/>
          </w:tcPr>
          <w:p w14:paraId="24193737" w14:textId="77777777" w:rsidR="006915F9" w:rsidRPr="00645301" w:rsidRDefault="006915F9" w:rsidP="006915F9">
            <w:pPr>
              <w:ind w:left="0"/>
            </w:pPr>
            <w:r w:rsidRPr="00645301">
              <w:t>description</w:t>
            </w:r>
          </w:p>
        </w:tc>
        <w:tc>
          <w:tcPr>
            <w:tcW w:w="860" w:type="dxa"/>
          </w:tcPr>
          <w:p w14:paraId="76680973" w14:textId="77777777" w:rsidR="006915F9" w:rsidRPr="00C1180F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103F8421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6FBCA97F" w14:textId="77777777" w:rsidR="006915F9" w:rsidRPr="00C1180F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3BF603A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915F9" w:rsidRPr="00A42300" w14:paraId="626DD984" w14:textId="77777777" w:rsidTr="008F4B87">
        <w:trPr>
          <w:jc w:val="center"/>
        </w:trPr>
        <w:tc>
          <w:tcPr>
            <w:tcW w:w="524" w:type="dxa"/>
          </w:tcPr>
          <w:p w14:paraId="2FA13E51" w14:textId="77777777" w:rsidR="006915F9" w:rsidRPr="00A42300" w:rsidRDefault="006915F9" w:rsidP="006915F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721" w:type="dxa"/>
          </w:tcPr>
          <w:p w14:paraId="57E082D0" w14:textId="77777777" w:rsidR="006915F9" w:rsidRPr="00645301" w:rsidRDefault="006915F9" w:rsidP="006915F9">
            <w:pPr>
              <w:ind w:left="0"/>
            </w:pPr>
            <w:proofErr w:type="spellStart"/>
            <w:r w:rsidRPr="00645301">
              <w:t>creatorId</w:t>
            </w:r>
            <w:proofErr w:type="spellEnd"/>
          </w:p>
        </w:tc>
        <w:tc>
          <w:tcPr>
            <w:tcW w:w="860" w:type="dxa"/>
          </w:tcPr>
          <w:p w14:paraId="5B075A26" w14:textId="77777777" w:rsidR="006915F9" w:rsidRPr="00C1180F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053" w:type="dxa"/>
          </w:tcPr>
          <w:p w14:paraId="441A55EC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415F0AB6" w14:textId="77777777" w:rsidR="006915F9" w:rsidRPr="00C1180F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62AC8FF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915F9" w:rsidRPr="00A42300" w14:paraId="5DDED880" w14:textId="77777777" w:rsidTr="008F4B87">
        <w:trPr>
          <w:jc w:val="center"/>
        </w:trPr>
        <w:tc>
          <w:tcPr>
            <w:tcW w:w="524" w:type="dxa"/>
          </w:tcPr>
          <w:p w14:paraId="2B3E98F6" w14:textId="77777777" w:rsidR="006915F9" w:rsidRPr="00A42300" w:rsidRDefault="006915F9" w:rsidP="006915F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721" w:type="dxa"/>
          </w:tcPr>
          <w:p w14:paraId="1B7EE073" w14:textId="77777777" w:rsidR="006915F9" w:rsidRPr="00645301" w:rsidRDefault="006915F9" w:rsidP="006915F9">
            <w:pPr>
              <w:ind w:left="0"/>
            </w:pPr>
            <w:r w:rsidRPr="00645301">
              <w:t>vocabulary</w:t>
            </w:r>
          </w:p>
        </w:tc>
        <w:tc>
          <w:tcPr>
            <w:tcW w:w="860" w:type="dxa"/>
          </w:tcPr>
          <w:p w14:paraId="6D754F67" w14:textId="77777777" w:rsidR="006915F9" w:rsidRPr="00C1180F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48740207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57E97B1" w14:textId="77777777" w:rsidR="006915F9" w:rsidRPr="00C1180F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48E3047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915F9" w:rsidRPr="00A42300" w14:paraId="6C4A2D61" w14:textId="77777777" w:rsidTr="008F4B87">
        <w:trPr>
          <w:jc w:val="center"/>
        </w:trPr>
        <w:tc>
          <w:tcPr>
            <w:tcW w:w="524" w:type="dxa"/>
          </w:tcPr>
          <w:p w14:paraId="492495FE" w14:textId="77777777" w:rsidR="006915F9" w:rsidRPr="00A42300" w:rsidRDefault="006915F9" w:rsidP="006915F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721" w:type="dxa"/>
          </w:tcPr>
          <w:p w14:paraId="1B9B15E8" w14:textId="77777777" w:rsidR="006915F9" w:rsidRPr="00645301" w:rsidRDefault="006915F9" w:rsidP="006915F9">
            <w:pPr>
              <w:ind w:left="0"/>
            </w:pPr>
            <w:r w:rsidRPr="00645301">
              <w:t>grammar</w:t>
            </w:r>
          </w:p>
        </w:tc>
        <w:tc>
          <w:tcPr>
            <w:tcW w:w="860" w:type="dxa"/>
          </w:tcPr>
          <w:p w14:paraId="27A41696" w14:textId="77777777" w:rsidR="006915F9" w:rsidRPr="00C1180F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5D033FE6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60B7385D" w14:textId="77777777" w:rsidR="006915F9" w:rsidRPr="00C1180F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FFA3182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915F9" w:rsidRPr="00A42300" w14:paraId="6977D1C5" w14:textId="77777777" w:rsidTr="008F4B87">
        <w:trPr>
          <w:jc w:val="center"/>
        </w:trPr>
        <w:tc>
          <w:tcPr>
            <w:tcW w:w="524" w:type="dxa"/>
          </w:tcPr>
          <w:p w14:paraId="74BBC477" w14:textId="77777777" w:rsidR="006915F9" w:rsidRPr="00A42300" w:rsidRDefault="006915F9" w:rsidP="006915F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721" w:type="dxa"/>
          </w:tcPr>
          <w:p w14:paraId="626D0E87" w14:textId="77777777" w:rsidR="006915F9" w:rsidRPr="00645301" w:rsidRDefault="006915F9" w:rsidP="006915F9">
            <w:pPr>
              <w:ind w:left="0"/>
            </w:pPr>
            <w:r w:rsidRPr="00645301">
              <w:t>reading</w:t>
            </w:r>
          </w:p>
        </w:tc>
        <w:tc>
          <w:tcPr>
            <w:tcW w:w="860" w:type="dxa"/>
          </w:tcPr>
          <w:p w14:paraId="0CD33048" w14:textId="77777777" w:rsidR="006915F9" w:rsidRPr="00C1180F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1CEFE877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3AB5DA73" w14:textId="77777777" w:rsidR="006915F9" w:rsidRPr="00C1180F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D8A309C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915F9" w:rsidRPr="00A42300" w14:paraId="4D569B37" w14:textId="77777777" w:rsidTr="008F4B87">
        <w:trPr>
          <w:jc w:val="center"/>
        </w:trPr>
        <w:tc>
          <w:tcPr>
            <w:tcW w:w="524" w:type="dxa"/>
          </w:tcPr>
          <w:p w14:paraId="34B77192" w14:textId="77777777" w:rsidR="006915F9" w:rsidRDefault="006915F9" w:rsidP="006915F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1721" w:type="dxa"/>
          </w:tcPr>
          <w:p w14:paraId="7C8CC34E" w14:textId="77777777" w:rsidR="006915F9" w:rsidRPr="00645301" w:rsidRDefault="006915F9" w:rsidP="006915F9">
            <w:pPr>
              <w:ind w:left="0"/>
            </w:pPr>
            <w:r w:rsidRPr="00645301">
              <w:t>listening</w:t>
            </w:r>
          </w:p>
        </w:tc>
        <w:tc>
          <w:tcPr>
            <w:tcW w:w="860" w:type="dxa"/>
          </w:tcPr>
          <w:p w14:paraId="3F2D7C4D" w14:textId="77777777" w:rsidR="006915F9" w:rsidRPr="005F6128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4F065E47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425BAE7F" w14:textId="77777777" w:rsidR="006915F9" w:rsidRPr="002409E9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856" w:type="dxa"/>
          </w:tcPr>
          <w:p w14:paraId="52421CC5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915F9" w:rsidRPr="00A42300" w14:paraId="7D89EF5C" w14:textId="77777777" w:rsidTr="008F4B87">
        <w:trPr>
          <w:jc w:val="center"/>
        </w:trPr>
        <w:tc>
          <w:tcPr>
            <w:tcW w:w="524" w:type="dxa"/>
          </w:tcPr>
          <w:p w14:paraId="0E8D6B2B" w14:textId="77777777" w:rsidR="006915F9" w:rsidRDefault="006915F9" w:rsidP="006915F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1721" w:type="dxa"/>
          </w:tcPr>
          <w:p w14:paraId="62551075" w14:textId="77777777" w:rsidR="006915F9" w:rsidRPr="00645301" w:rsidRDefault="006915F9" w:rsidP="006915F9">
            <w:pPr>
              <w:ind w:left="0"/>
            </w:pPr>
            <w:r w:rsidRPr="00645301">
              <w:t>practice</w:t>
            </w:r>
          </w:p>
        </w:tc>
        <w:tc>
          <w:tcPr>
            <w:tcW w:w="860" w:type="dxa"/>
          </w:tcPr>
          <w:p w14:paraId="74654F6A" w14:textId="77777777" w:rsidR="006915F9" w:rsidRPr="005F6128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6DA47976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59D489B2" w14:textId="77777777" w:rsidR="006915F9" w:rsidRPr="002409E9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856" w:type="dxa"/>
          </w:tcPr>
          <w:p w14:paraId="49B345CF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915F9" w:rsidRPr="00A42300" w14:paraId="7B2D22D2" w14:textId="77777777" w:rsidTr="008F4B87">
        <w:trPr>
          <w:jc w:val="center"/>
        </w:trPr>
        <w:tc>
          <w:tcPr>
            <w:tcW w:w="524" w:type="dxa"/>
          </w:tcPr>
          <w:p w14:paraId="2FB0A278" w14:textId="77777777" w:rsidR="006915F9" w:rsidRDefault="006915F9" w:rsidP="006915F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15</w:t>
            </w:r>
          </w:p>
        </w:tc>
        <w:tc>
          <w:tcPr>
            <w:tcW w:w="1721" w:type="dxa"/>
          </w:tcPr>
          <w:p w14:paraId="2655ADC9" w14:textId="77777777" w:rsidR="006915F9" w:rsidRDefault="006915F9" w:rsidP="006915F9">
            <w:pPr>
              <w:ind w:left="0"/>
            </w:pPr>
            <w:r w:rsidRPr="00645301">
              <w:t>article</w:t>
            </w:r>
          </w:p>
        </w:tc>
        <w:tc>
          <w:tcPr>
            <w:tcW w:w="860" w:type="dxa"/>
          </w:tcPr>
          <w:p w14:paraId="3FF8C9D7" w14:textId="77777777" w:rsidR="006915F9" w:rsidRPr="005F6128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4664246E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AD67C50" w14:textId="77777777" w:rsidR="006915F9" w:rsidRPr="002409E9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856" w:type="dxa"/>
          </w:tcPr>
          <w:p w14:paraId="616BAF33" w14:textId="77777777" w:rsidR="006915F9" w:rsidRPr="00A42300" w:rsidRDefault="006915F9" w:rsidP="006915F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D9DD6B1" w14:textId="77777777" w:rsidR="00C1180F" w:rsidRPr="00A42300" w:rsidRDefault="00C1180F" w:rsidP="00C1180F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C1180F" w:rsidRPr="00A42300" w14:paraId="131F062D" w14:textId="77777777" w:rsidTr="008F4B87">
        <w:trPr>
          <w:jc w:val="center"/>
        </w:trPr>
        <w:tc>
          <w:tcPr>
            <w:tcW w:w="838" w:type="dxa"/>
            <w:shd w:val="clear" w:color="auto" w:fill="92D050"/>
          </w:tcPr>
          <w:p w14:paraId="7B41F646" w14:textId="77777777" w:rsidR="00C1180F" w:rsidRPr="00620129" w:rsidRDefault="00C1180F" w:rsidP="008F4B87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2C91E18E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7386BD74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C1180F" w:rsidRPr="00A42300" w14:paraId="4E7B8D7C" w14:textId="77777777" w:rsidTr="008F4B87">
        <w:trPr>
          <w:jc w:val="center"/>
        </w:trPr>
        <w:tc>
          <w:tcPr>
            <w:tcW w:w="838" w:type="dxa"/>
          </w:tcPr>
          <w:p w14:paraId="283CA9B7" w14:textId="77777777" w:rsidR="00C1180F" w:rsidRPr="00A42300" w:rsidRDefault="00C1180F" w:rsidP="008F4B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3A47A241" w14:textId="77777777" w:rsidR="00C1180F" w:rsidRPr="004A445C" w:rsidRDefault="00C1180F" w:rsidP="008F4B87">
            <w:pPr>
              <w:ind w:left="0"/>
            </w:pPr>
          </w:p>
        </w:tc>
        <w:tc>
          <w:tcPr>
            <w:tcW w:w="4476" w:type="dxa"/>
          </w:tcPr>
          <w:p w14:paraId="69286A1B" w14:textId="77777777" w:rsidR="00C1180F" w:rsidRPr="00A42300" w:rsidRDefault="00C1180F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4EFBBAA" w14:textId="77777777" w:rsidR="00C1180F" w:rsidRPr="00080663" w:rsidRDefault="00553571" w:rsidP="00553571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93" w:name="_Toc458058392"/>
      <w:r w:rsidRPr="00553571">
        <w:rPr>
          <w:rFonts w:ascii="Times New Roman" w:hAnsi="Times New Roman" w:cs="Times New Roman"/>
          <w:sz w:val="22"/>
          <w:szCs w:val="22"/>
          <w:lang w:val="vi-VN"/>
        </w:rPr>
        <w:lastRenderedPageBreak/>
        <w:t xml:space="preserve">QuestionModel </w:t>
      </w:r>
      <w:r w:rsidR="00C1180F">
        <w:rPr>
          <w:rFonts w:ascii="Times New Roman" w:hAnsi="Times New Roman" w:cs="Times New Roman"/>
          <w:sz w:val="22"/>
          <w:szCs w:val="22"/>
        </w:rPr>
        <w:t>Class</w:t>
      </w:r>
      <w:bookmarkEnd w:id="493"/>
    </w:p>
    <w:p w14:paraId="2BFF5EFF" w14:textId="77777777" w:rsidR="00C1180F" w:rsidRPr="00A42300" w:rsidRDefault="00C1180F" w:rsidP="00C1180F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2081"/>
        <w:gridCol w:w="1440"/>
        <w:gridCol w:w="990"/>
        <w:gridCol w:w="1170"/>
        <w:gridCol w:w="2046"/>
      </w:tblGrid>
      <w:tr w:rsidR="00C1180F" w:rsidRPr="00A42300" w14:paraId="091ADFA5" w14:textId="77777777" w:rsidTr="00553571">
        <w:trPr>
          <w:jc w:val="center"/>
        </w:trPr>
        <w:tc>
          <w:tcPr>
            <w:tcW w:w="524" w:type="dxa"/>
            <w:shd w:val="clear" w:color="auto" w:fill="92D050"/>
          </w:tcPr>
          <w:p w14:paraId="7EEC2863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081" w:type="dxa"/>
            <w:shd w:val="clear" w:color="auto" w:fill="92D050"/>
          </w:tcPr>
          <w:p w14:paraId="44D6504E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6CD3A15E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0DE2759C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170" w:type="dxa"/>
            <w:shd w:val="clear" w:color="auto" w:fill="92D050"/>
          </w:tcPr>
          <w:p w14:paraId="43C688DC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046" w:type="dxa"/>
            <w:shd w:val="clear" w:color="auto" w:fill="92D050"/>
          </w:tcPr>
          <w:p w14:paraId="327D39B0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53571" w:rsidRPr="00A42300" w14:paraId="70F6BA43" w14:textId="77777777" w:rsidTr="00553571">
        <w:trPr>
          <w:jc w:val="center"/>
        </w:trPr>
        <w:tc>
          <w:tcPr>
            <w:tcW w:w="524" w:type="dxa"/>
          </w:tcPr>
          <w:p w14:paraId="67027416" w14:textId="77777777" w:rsidR="00553571" w:rsidRPr="00A42300" w:rsidRDefault="00553571" w:rsidP="0055357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081" w:type="dxa"/>
          </w:tcPr>
          <w:p w14:paraId="642C6434" w14:textId="77777777" w:rsidR="00553571" w:rsidRPr="008237E5" w:rsidRDefault="00553571" w:rsidP="00553571">
            <w:pPr>
              <w:ind w:left="0"/>
            </w:pPr>
            <w:proofErr w:type="spellStart"/>
            <w:r w:rsidRPr="008237E5">
              <w:t>questionCode</w:t>
            </w:r>
            <w:proofErr w:type="spellEnd"/>
          </w:p>
        </w:tc>
        <w:tc>
          <w:tcPr>
            <w:tcW w:w="1440" w:type="dxa"/>
          </w:tcPr>
          <w:p w14:paraId="160D1488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0ED95FA1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44365C22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74796A7A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53571" w:rsidRPr="00A42300" w14:paraId="248CF3B5" w14:textId="77777777" w:rsidTr="00553571">
        <w:trPr>
          <w:jc w:val="center"/>
        </w:trPr>
        <w:tc>
          <w:tcPr>
            <w:tcW w:w="524" w:type="dxa"/>
          </w:tcPr>
          <w:p w14:paraId="44548491" w14:textId="77777777" w:rsidR="00553571" w:rsidRPr="00A42300" w:rsidRDefault="00553571" w:rsidP="0055357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081" w:type="dxa"/>
          </w:tcPr>
          <w:p w14:paraId="796E7BA0" w14:textId="77777777" w:rsidR="00553571" w:rsidRPr="008237E5" w:rsidRDefault="00553571" w:rsidP="00553571">
            <w:pPr>
              <w:ind w:left="0"/>
            </w:pPr>
            <w:proofErr w:type="spellStart"/>
            <w:r w:rsidRPr="008237E5">
              <w:t>creatorId</w:t>
            </w:r>
            <w:proofErr w:type="spellEnd"/>
          </w:p>
        </w:tc>
        <w:tc>
          <w:tcPr>
            <w:tcW w:w="1440" w:type="dxa"/>
          </w:tcPr>
          <w:p w14:paraId="1E8997DF" w14:textId="77777777" w:rsidR="00553571" w:rsidRPr="00553571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1F940B79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0D88E30C" w14:textId="77777777" w:rsidR="00553571" w:rsidRPr="00C1180F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577AFEC7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53571" w:rsidRPr="00A42300" w14:paraId="06CE07C9" w14:textId="77777777" w:rsidTr="00553571">
        <w:trPr>
          <w:jc w:val="center"/>
        </w:trPr>
        <w:tc>
          <w:tcPr>
            <w:tcW w:w="524" w:type="dxa"/>
          </w:tcPr>
          <w:p w14:paraId="4E6E314F" w14:textId="77777777" w:rsidR="00553571" w:rsidRPr="00A42300" w:rsidRDefault="00553571" w:rsidP="0055357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081" w:type="dxa"/>
          </w:tcPr>
          <w:p w14:paraId="74667345" w14:textId="77777777" w:rsidR="00553571" w:rsidRPr="008237E5" w:rsidRDefault="00553571" w:rsidP="00553571">
            <w:pPr>
              <w:ind w:left="0"/>
            </w:pPr>
            <w:proofErr w:type="spellStart"/>
            <w:r w:rsidRPr="008237E5">
              <w:t>questionAnswerType</w:t>
            </w:r>
            <w:proofErr w:type="spellEnd"/>
          </w:p>
        </w:tc>
        <w:tc>
          <w:tcPr>
            <w:tcW w:w="1440" w:type="dxa"/>
          </w:tcPr>
          <w:p w14:paraId="19611A86" w14:textId="77777777" w:rsidR="00553571" w:rsidRPr="00553571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3D435548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5B2B7363" w14:textId="77777777" w:rsidR="00553571" w:rsidRPr="00C1180F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2CF67AB4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53571" w:rsidRPr="00A42300" w14:paraId="1A36F5E7" w14:textId="77777777" w:rsidTr="00553571">
        <w:trPr>
          <w:jc w:val="center"/>
        </w:trPr>
        <w:tc>
          <w:tcPr>
            <w:tcW w:w="524" w:type="dxa"/>
          </w:tcPr>
          <w:p w14:paraId="290D6CEF" w14:textId="77777777" w:rsidR="00553571" w:rsidRPr="00A42300" w:rsidRDefault="00553571" w:rsidP="0055357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081" w:type="dxa"/>
          </w:tcPr>
          <w:p w14:paraId="0318C82C" w14:textId="77777777" w:rsidR="00553571" w:rsidRPr="008237E5" w:rsidRDefault="00553571" w:rsidP="00553571">
            <w:pPr>
              <w:ind w:left="0"/>
            </w:pPr>
            <w:proofErr w:type="spellStart"/>
            <w:r w:rsidRPr="008237E5">
              <w:t>questionType</w:t>
            </w:r>
            <w:proofErr w:type="spellEnd"/>
          </w:p>
        </w:tc>
        <w:tc>
          <w:tcPr>
            <w:tcW w:w="1440" w:type="dxa"/>
          </w:tcPr>
          <w:p w14:paraId="68C3EE10" w14:textId="77777777" w:rsidR="00553571" w:rsidRPr="00553571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3F90D0DA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1A92166" w14:textId="77777777" w:rsidR="00553571" w:rsidRPr="00C1180F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4073169A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53571" w:rsidRPr="00A42300" w14:paraId="21450CCB" w14:textId="77777777" w:rsidTr="00553571">
        <w:trPr>
          <w:jc w:val="center"/>
        </w:trPr>
        <w:tc>
          <w:tcPr>
            <w:tcW w:w="524" w:type="dxa"/>
          </w:tcPr>
          <w:p w14:paraId="49845E3B" w14:textId="77777777" w:rsidR="00553571" w:rsidRPr="00A42300" w:rsidRDefault="00553571" w:rsidP="0055357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081" w:type="dxa"/>
          </w:tcPr>
          <w:p w14:paraId="761FE9ED" w14:textId="77777777" w:rsidR="00553571" w:rsidRPr="008237E5" w:rsidRDefault="00553571" w:rsidP="00553571">
            <w:pPr>
              <w:ind w:left="0"/>
            </w:pPr>
            <w:proofErr w:type="spellStart"/>
            <w:r w:rsidRPr="008237E5">
              <w:t>questionSkill</w:t>
            </w:r>
            <w:proofErr w:type="spellEnd"/>
          </w:p>
        </w:tc>
        <w:tc>
          <w:tcPr>
            <w:tcW w:w="1440" w:type="dxa"/>
          </w:tcPr>
          <w:p w14:paraId="415E29E6" w14:textId="77777777" w:rsidR="00553571" w:rsidRPr="00553571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547A3FAF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70EA0253" w14:textId="77777777" w:rsidR="00553571" w:rsidRPr="00C1180F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5C681D9E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53571" w:rsidRPr="00A42300" w14:paraId="55396A85" w14:textId="77777777" w:rsidTr="00553571">
        <w:trPr>
          <w:jc w:val="center"/>
        </w:trPr>
        <w:tc>
          <w:tcPr>
            <w:tcW w:w="524" w:type="dxa"/>
          </w:tcPr>
          <w:p w14:paraId="71088BC7" w14:textId="77777777" w:rsidR="00553571" w:rsidRPr="00A42300" w:rsidRDefault="00553571" w:rsidP="0055357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081" w:type="dxa"/>
          </w:tcPr>
          <w:p w14:paraId="6FE74ECC" w14:textId="77777777" w:rsidR="00553571" w:rsidRPr="008237E5" w:rsidRDefault="00553571" w:rsidP="00553571">
            <w:pPr>
              <w:ind w:left="0"/>
            </w:pPr>
            <w:proofErr w:type="spellStart"/>
            <w:r w:rsidRPr="008237E5">
              <w:t>numberOfQuestion</w:t>
            </w:r>
            <w:proofErr w:type="spellEnd"/>
          </w:p>
        </w:tc>
        <w:tc>
          <w:tcPr>
            <w:tcW w:w="1440" w:type="dxa"/>
          </w:tcPr>
          <w:p w14:paraId="17C6CB8B" w14:textId="77777777" w:rsidR="00553571" w:rsidRPr="00553571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407B4878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54980D8B" w14:textId="77777777" w:rsidR="00553571" w:rsidRPr="00C1180F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684C6130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53571" w:rsidRPr="00A42300" w14:paraId="066CB618" w14:textId="77777777" w:rsidTr="00553571">
        <w:trPr>
          <w:jc w:val="center"/>
        </w:trPr>
        <w:tc>
          <w:tcPr>
            <w:tcW w:w="524" w:type="dxa"/>
          </w:tcPr>
          <w:p w14:paraId="16B8425E" w14:textId="77777777" w:rsidR="00553571" w:rsidRPr="00A42300" w:rsidRDefault="00553571" w:rsidP="0055357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081" w:type="dxa"/>
          </w:tcPr>
          <w:p w14:paraId="35D6BFA7" w14:textId="77777777" w:rsidR="00553571" w:rsidRPr="008237E5" w:rsidRDefault="00553571" w:rsidP="00553571">
            <w:pPr>
              <w:ind w:left="0"/>
            </w:pPr>
            <w:proofErr w:type="spellStart"/>
            <w:r w:rsidRPr="008237E5">
              <w:t>courseId</w:t>
            </w:r>
            <w:proofErr w:type="spellEnd"/>
          </w:p>
        </w:tc>
        <w:tc>
          <w:tcPr>
            <w:tcW w:w="1440" w:type="dxa"/>
          </w:tcPr>
          <w:p w14:paraId="0A8349A8" w14:textId="77777777" w:rsidR="00553571" w:rsidRPr="00553571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69AD594B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A4772FB" w14:textId="77777777" w:rsidR="00553571" w:rsidRPr="00C1180F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6212CDC4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53571" w:rsidRPr="00A42300" w14:paraId="10334791" w14:textId="77777777" w:rsidTr="00553571">
        <w:trPr>
          <w:jc w:val="center"/>
        </w:trPr>
        <w:tc>
          <w:tcPr>
            <w:tcW w:w="524" w:type="dxa"/>
          </w:tcPr>
          <w:p w14:paraId="13925AB0" w14:textId="77777777" w:rsidR="00553571" w:rsidRPr="00A42300" w:rsidRDefault="00553571" w:rsidP="0055357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081" w:type="dxa"/>
          </w:tcPr>
          <w:p w14:paraId="70ADCC9B" w14:textId="77777777" w:rsidR="00553571" w:rsidRPr="008237E5" w:rsidRDefault="00553571" w:rsidP="00553571">
            <w:pPr>
              <w:ind w:left="0"/>
            </w:pPr>
            <w:r w:rsidRPr="008237E5">
              <w:t>question</w:t>
            </w:r>
          </w:p>
        </w:tc>
        <w:tc>
          <w:tcPr>
            <w:tcW w:w="1440" w:type="dxa"/>
          </w:tcPr>
          <w:p w14:paraId="568F38C3" w14:textId="77777777" w:rsidR="00553571" w:rsidRPr="00553571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4F8184C1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6CEB9E1" w14:textId="77777777" w:rsidR="00553571" w:rsidRPr="00C1180F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33BDB771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53571" w:rsidRPr="00A42300" w14:paraId="54183457" w14:textId="77777777" w:rsidTr="00553571">
        <w:trPr>
          <w:jc w:val="center"/>
        </w:trPr>
        <w:tc>
          <w:tcPr>
            <w:tcW w:w="524" w:type="dxa"/>
          </w:tcPr>
          <w:p w14:paraId="1A4D2D2A" w14:textId="77777777" w:rsidR="00553571" w:rsidRPr="00A42300" w:rsidRDefault="00553571" w:rsidP="0055357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081" w:type="dxa"/>
          </w:tcPr>
          <w:p w14:paraId="1DCA7389" w14:textId="77777777" w:rsidR="00553571" w:rsidRPr="008237E5" w:rsidRDefault="00553571" w:rsidP="00553571">
            <w:pPr>
              <w:ind w:left="0"/>
            </w:pPr>
            <w:r w:rsidRPr="008237E5">
              <w:t>content</w:t>
            </w:r>
          </w:p>
        </w:tc>
        <w:tc>
          <w:tcPr>
            <w:tcW w:w="1440" w:type="dxa"/>
          </w:tcPr>
          <w:p w14:paraId="7ABF08FC" w14:textId="77777777" w:rsidR="00553571" w:rsidRPr="00553571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List&lt;Integer&gt;</w:t>
            </w:r>
          </w:p>
        </w:tc>
        <w:tc>
          <w:tcPr>
            <w:tcW w:w="990" w:type="dxa"/>
          </w:tcPr>
          <w:p w14:paraId="0DC8B0EC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67380D7F" w14:textId="77777777" w:rsidR="00553571" w:rsidRPr="00C1180F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6C6AB114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53571" w:rsidRPr="00A42300" w14:paraId="48310A71" w14:textId="77777777" w:rsidTr="00553571">
        <w:trPr>
          <w:jc w:val="center"/>
        </w:trPr>
        <w:tc>
          <w:tcPr>
            <w:tcW w:w="524" w:type="dxa"/>
          </w:tcPr>
          <w:p w14:paraId="3F9CD2FC" w14:textId="77777777" w:rsidR="00553571" w:rsidRPr="00A42300" w:rsidRDefault="00553571" w:rsidP="0055357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081" w:type="dxa"/>
          </w:tcPr>
          <w:p w14:paraId="7E56DE2B" w14:textId="77777777" w:rsidR="00553571" w:rsidRPr="008237E5" w:rsidRDefault="00553571" w:rsidP="00553571">
            <w:pPr>
              <w:ind w:left="0"/>
            </w:pPr>
            <w:r w:rsidRPr="008237E5">
              <w:t>state</w:t>
            </w:r>
          </w:p>
        </w:tc>
        <w:tc>
          <w:tcPr>
            <w:tcW w:w="1440" w:type="dxa"/>
          </w:tcPr>
          <w:p w14:paraId="6596028B" w14:textId="77777777" w:rsidR="00553571" w:rsidRPr="00553571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46EC7021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77966F76" w14:textId="77777777" w:rsidR="00553571" w:rsidRPr="00C1180F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613EFB06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53571" w:rsidRPr="00A42300" w14:paraId="6DE5F78F" w14:textId="77777777" w:rsidTr="00553571">
        <w:trPr>
          <w:jc w:val="center"/>
        </w:trPr>
        <w:tc>
          <w:tcPr>
            <w:tcW w:w="524" w:type="dxa"/>
          </w:tcPr>
          <w:p w14:paraId="1C6A7528" w14:textId="77777777" w:rsidR="00553571" w:rsidRPr="00A42300" w:rsidRDefault="00553571" w:rsidP="0055357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2081" w:type="dxa"/>
          </w:tcPr>
          <w:p w14:paraId="3B1D4CC8" w14:textId="77777777" w:rsidR="00553571" w:rsidRDefault="00553571" w:rsidP="00553571">
            <w:pPr>
              <w:ind w:left="0"/>
            </w:pPr>
            <w:r w:rsidRPr="008237E5">
              <w:t>attachment</w:t>
            </w:r>
          </w:p>
        </w:tc>
        <w:tc>
          <w:tcPr>
            <w:tcW w:w="1440" w:type="dxa"/>
          </w:tcPr>
          <w:p w14:paraId="6E1778E8" w14:textId="77777777" w:rsidR="00553571" w:rsidRPr="00553571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15865DD6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5ECA9077" w14:textId="77777777" w:rsidR="00553571" w:rsidRPr="00C1180F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1C150823" w14:textId="77777777" w:rsidR="00553571" w:rsidRPr="00A42300" w:rsidRDefault="00553571" w:rsidP="0055357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A5728C7" w14:textId="77777777" w:rsidR="00C1180F" w:rsidRPr="00A42300" w:rsidRDefault="00C1180F" w:rsidP="00C1180F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C1180F" w:rsidRPr="00A42300" w14:paraId="08E5C3D8" w14:textId="77777777" w:rsidTr="008F4B87">
        <w:trPr>
          <w:jc w:val="center"/>
        </w:trPr>
        <w:tc>
          <w:tcPr>
            <w:tcW w:w="838" w:type="dxa"/>
            <w:shd w:val="clear" w:color="auto" w:fill="92D050"/>
          </w:tcPr>
          <w:p w14:paraId="6CC42FA2" w14:textId="77777777" w:rsidR="00C1180F" w:rsidRPr="00620129" w:rsidRDefault="00C1180F" w:rsidP="008F4B87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D6455C9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4D3BC447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C1180F" w:rsidRPr="00A42300" w14:paraId="4E3EF09F" w14:textId="77777777" w:rsidTr="008F4B87">
        <w:trPr>
          <w:jc w:val="center"/>
        </w:trPr>
        <w:tc>
          <w:tcPr>
            <w:tcW w:w="838" w:type="dxa"/>
          </w:tcPr>
          <w:p w14:paraId="7196E618" w14:textId="77777777" w:rsidR="00C1180F" w:rsidRPr="00A42300" w:rsidRDefault="00C1180F" w:rsidP="008F4B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45062280" w14:textId="77777777" w:rsidR="00C1180F" w:rsidRPr="004A445C" w:rsidRDefault="00C1180F" w:rsidP="008F4B87">
            <w:pPr>
              <w:ind w:left="0"/>
            </w:pPr>
          </w:p>
        </w:tc>
        <w:tc>
          <w:tcPr>
            <w:tcW w:w="4476" w:type="dxa"/>
          </w:tcPr>
          <w:p w14:paraId="1766650A" w14:textId="77777777" w:rsidR="00C1180F" w:rsidRPr="00A42300" w:rsidRDefault="00C1180F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FA1E23F" w14:textId="77777777" w:rsidR="00C1180F" w:rsidRPr="00080663" w:rsidRDefault="00873219" w:rsidP="00873219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94" w:name="_Toc458058393"/>
      <w:r w:rsidRPr="00873219">
        <w:rPr>
          <w:rFonts w:ascii="Times New Roman" w:hAnsi="Times New Roman" w:cs="Times New Roman"/>
          <w:sz w:val="22"/>
          <w:szCs w:val="22"/>
          <w:lang w:val="vi-VN"/>
        </w:rPr>
        <w:t xml:space="preserve">ReportModel </w:t>
      </w:r>
      <w:r w:rsidR="00C1180F">
        <w:rPr>
          <w:rFonts w:ascii="Times New Roman" w:hAnsi="Times New Roman" w:cs="Times New Roman"/>
          <w:sz w:val="22"/>
          <w:szCs w:val="22"/>
        </w:rPr>
        <w:t>Class</w:t>
      </w:r>
      <w:bookmarkEnd w:id="494"/>
    </w:p>
    <w:p w14:paraId="60716699" w14:textId="77777777" w:rsidR="00C1180F" w:rsidRPr="00A42300" w:rsidRDefault="00C1180F" w:rsidP="00C1180F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990"/>
        <w:gridCol w:w="923"/>
        <w:gridCol w:w="1237"/>
        <w:gridCol w:w="2856"/>
      </w:tblGrid>
      <w:tr w:rsidR="00C1180F" w:rsidRPr="00A42300" w14:paraId="4A1C687B" w14:textId="77777777" w:rsidTr="00873219">
        <w:trPr>
          <w:jc w:val="center"/>
        </w:trPr>
        <w:tc>
          <w:tcPr>
            <w:tcW w:w="524" w:type="dxa"/>
            <w:shd w:val="clear" w:color="auto" w:fill="92D050"/>
          </w:tcPr>
          <w:p w14:paraId="7979E201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53E04C2E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90" w:type="dxa"/>
            <w:shd w:val="clear" w:color="auto" w:fill="92D050"/>
          </w:tcPr>
          <w:p w14:paraId="5ED75873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23" w:type="dxa"/>
            <w:shd w:val="clear" w:color="auto" w:fill="92D050"/>
          </w:tcPr>
          <w:p w14:paraId="06692885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0B4429A5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0FE62AD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73219" w:rsidRPr="00A42300" w14:paraId="3678ABD9" w14:textId="77777777" w:rsidTr="00873219">
        <w:trPr>
          <w:jc w:val="center"/>
        </w:trPr>
        <w:tc>
          <w:tcPr>
            <w:tcW w:w="524" w:type="dxa"/>
          </w:tcPr>
          <w:p w14:paraId="3EE10429" w14:textId="77777777" w:rsidR="00873219" w:rsidRPr="00A42300" w:rsidRDefault="00873219" w:rsidP="0087321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59696BB0" w14:textId="77777777" w:rsidR="00873219" w:rsidRPr="00120965" w:rsidRDefault="00873219" w:rsidP="00873219">
            <w:pPr>
              <w:ind w:left="0"/>
            </w:pPr>
            <w:r w:rsidRPr="00120965">
              <w:t>id</w:t>
            </w:r>
          </w:p>
        </w:tc>
        <w:tc>
          <w:tcPr>
            <w:tcW w:w="990" w:type="dxa"/>
          </w:tcPr>
          <w:p w14:paraId="3C553420" w14:textId="77777777" w:rsidR="00873219" w:rsidRPr="00A42300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23" w:type="dxa"/>
          </w:tcPr>
          <w:p w14:paraId="2BBD8CC3" w14:textId="77777777" w:rsidR="00873219" w:rsidRPr="00A42300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1CDE637" w14:textId="77777777" w:rsidR="00873219" w:rsidRPr="00A42300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305897E" w14:textId="77777777" w:rsidR="00873219" w:rsidRPr="00A42300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73219" w:rsidRPr="00A42300" w14:paraId="2357EDEB" w14:textId="77777777" w:rsidTr="00873219">
        <w:trPr>
          <w:jc w:val="center"/>
        </w:trPr>
        <w:tc>
          <w:tcPr>
            <w:tcW w:w="524" w:type="dxa"/>
          </w:tcPr>
          <w:p w14:paraId="4E656E16" w14:textId="77777777" w:rsidR="00873219" w:rsidRPr="00A42300" w:rsidRDefault="00873219" w:rsidP="0087321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243D1C0F" w14:textId="77777777" w:rsidR="00873219" w:rsidRPr="00120965" w:rsidRDefault="00873219" w:rsidP="00873219">
            <w:pPr>
              <w:ind w:left="0"/>
            </w:pPr>
            <w:proofErr w:type="spellStart"/>
            <w:r w:rsidRPr="00120965">
              <w:t>createDate</w:t>
            </w:r>
            <w:proofErr w:type="spellEnd"/>
          </w:p>
        </w:tc>
        <w:tc>
          <w:tcPr>
            <w:tcW w:w="990" w:type="dxa"/>
          </w:tcPr>
          <w:p w14:paraId="576A2BA9" w14:textId="77777777" w:rsidR="00873219" w:rsidRPr="00C1180F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923" w:type="dxa"/>
          </w:tcPr>
          <w:p w14:paraId="1F19E5C9" w14:textId="77777777" w:rsidR="00873219" w:rsidRPr="00A42300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3F911F5E" w14:textId="77777777" w:rsidR="00873219" w:rsidRPr="00C1180F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D6D40B3" w14:textId="77777777" w:rsidR="00873219" w:rsidRPr="00A42300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73219" w:rsidRPr="00A42300" w14:paraId="00BB69EA" w14:textId="77777777" w:rsidTr="00873219">
        <w:trPr>
          <w:jc w:val="center"/>
        </w:trPr>
        <w:tc>
          <w:tcPr>
            <w:tcW w:w="524" w:type="dxa"/>
          </w:tcPr>
          <w:p w14:paraId="7F4F1082" w14:textId="77777777" w:rsidR="00873219" w:rsidRPr="00A42300" w:rsidRDefault="00873219" w:rsidP="0087321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173937A7" w14:textId="77777777" w:rsidR="00873219" w:rsidRPr="00120965" w:rsidRDefault="00873219" w:rsidP="00873219">
            <w:pPr>
              <w:ind w:left="0"/>
            </w:pPr>
            <w:proofErr w:type="spellStart"/>
            <w:r w:rsidRPr="00120965">
              <w:t>deleteDate</w:t>
            </w:r>
            <w:proofErr w:type="spellEnd"/>
          </w:p>
        </w:tc>
        <w:tc>
          <w:tcPr>
            <w:tcW w:w="990" w:type="dxa"/>
          </w:tcPr>
          <w:p w14:paraId="0918AEDA" w14:textId="77777777" w:rsidR="00873219" w:rsidRPr="00C1180F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923" w:type="dxa"/>
          </w:tcPr>
          <w:p w14:paraId="12F8A8FB" w14:textId="77777777" w:rsidR="00873219" w:rsidRPr="00A42300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6877591B" w14:textId="77777777" w:rsidR="00873219" w:rsidRPr="00C1180F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5A25C4A" w14:textId="77777777" w:rsidR="00873219" w:rsidRPr="00A42300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73219" w:rsidRPr="00A42300" w14:paraId="0B009CF6" w14:textId="77777777" w:rsidTr="00873219">
        <w:trPr>
          <w:jc w:val="center"/>
        </w:trPr>
        <w:tc>
          <w:tcPr>
            <w:tcW w:w="524" w:type="dxa"/>
          </w:tcPr>
          <w:p w14:paraId="30DAE01E" w14:textId="77777777" w:rsidR="00873219" w:rsidRPr="00A42300" w:rsidRDefault="00873219" w:rsidP="0087321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57D4BBE2" w14:textId="77777777" w:rsidR="00873219" w:rsidRPr="00120965" w:rsidRDefault="00873219" w:rsidP="00873219">
            <w:pPr>
              <w:ind w:left="0"/>
            </w:pPr>
            <w:proofErr w:type="spellStart"/>
            <w:r w:rsidRPr="00120965">
              <w:t>deleteFlag</w:t>
            </w:r>
            <w:proofErr w:type="spellEnd"/>
          </w:p>
        </w:tc>
        <w:tc>
          <w:tcPr>
            <w:tcW w:w="990" w:type="dxa"/>
          </w:tcPr>
          <w:p w14:paraId="1738C268" w14:textId="77777777" w:rsidR="00873219" w:rsidRPr="00C1180F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923" w:type="dxa"/>
          </w:tcPr>
          <w:p w14:paraId="7786BDC9" w14:textId="77777777" w:rsidR="00873219" w:rsidRPr="00A42300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72BB618" w14:textId="77777777" w:rsidR="00873219" w:rsidRPr="00C1180F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2F563C0" w14:textId="77777777" w:rsidR="00873219" w:rsidRPr="00A42300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73219" w:rsidRPr="00A42300" w14:paraId="56298B41" w14:textId="77777777" w:rsidTr="00873219">
        <w:trPr>
          <w:jc w:val="center"/>
        </w:trPr>
        <w:tc>
          <w:tcPr>
            <w:tcW w:w="524" w:type="dxa"/>
          </w:tcPr>
          <w:p w14:paraId="31924589" w14:textId="77777777" w:rsidR="00873219" w:rsidRPr="00A42300" w:rsidRDefault="00873219" w:rsidP="0087321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53826D23" w14:textId="77777777" w:rsidR="00873219" w:rsidRPr="00120965" w:rsidRDefault="00873219" w:rsidP="00873219">
            <w:pPr>
              <w:ind w:left="0"/>
            </w:pPr>
            <w:proofErr w:type="spellStart"/>
            <w:r w:rsidRPr="00120965">
              <w:t>senderId</w:t>
            </w:r>
            <w:proofErr w:type="spellEnd"/>
          </w:p>
        </w:tc>
        <w:tc>
          <w:tcPr>
            <w:tcW w:w="990" w:type="dxa"/>
          </w:tcPr>
          <w:p w14:paraId="4DA1C5C9" w14:textId="77777777" w:rsidR="00873219" w:rsidRPr="00C1180F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23" w:type="dxa"/>
          </w:tcPr>
          <w:p w14:paraId="522D8357" w14:textId="77777777" w:rsidR="00873219" w:rsidRPr="00A42300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371479D9" w14:textId="77777777" w:rsidR="00873219" w:rsidRPr="00C1180F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7933A1F" w14:textId="77777777" w:rsidR="00873219" w:rsidRPr="00A42300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73219" w:rsidRPr="00A42300" w14:paraId="17596A8A" w14:textId="77777777" w:rsidTr="00873219">
        <w:trPr>
          <w:jc w:val="center"/>
        </w:trPr>
        <w:tc>
          <w:tcPr>
            <w:tcW w:w="524" w:type="dxa"/>
          </w:tcPr>
          <w:p w14:paraId="12D02E35" w14:textId="77777777" w:rsidR="00873219" w:rsidRPr="00A42300" w:rsidRDefault="00873219" w:rsidP="0087321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6</w:t>
            </w:r>
          </w:p>
        </w:tc>
        <w:tc>
          <w:tcPr>
            <w:tcW w:w="1721" w:type="dxa"/>
          </w:tcPr>
          <w:p w14:paraId="578968D1" w14:textId="77777777" w:rsidR="00873219" w:rsidRPr="00120965" w:rsidRDefault="00873219" w:rsidP="00873219">
            <w:pPr>
              <w:ind w:left="0"/>
            </w:pPr>
            <w:proofErr w:type="spellStart"/>
            <w:r w:rsidRPr="00120965">
              <w:t>receiverId</w:t>
            </w:r>
            <w:proofErr w:type="spellEnd"/>
          </w:p>
        </w:tc>
        <w:tc>
          <w:tcPr>
            <w:tcW w:w="990" w:type="dxa"/>
          </w:tcPr>
          <w:p w14:paraId="4D86F14B" w14:textId="77777777" w:rsidR="00873219" w:rsidRPr="00C1180F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23" w:type="dxa"/>
          </w:tcPr>
          <w:p w14:paraId="4CE39C24" w14:textId="77777777" w:rsidR="00873219" w:rsidRPr="00A42300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52E9FF5F" w14:textId="77777777" w:rsidR="00873219" w:rsidRPr="00C1180F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5F6C7BC" w14:textId="77777777" w:rsidR="00873219" w:rsidRPr="00A42300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73219" w:rsidRPr="00A42300" w14:paraId="5CBBFF63" w14:textId="77777777" w:rsidTr="00873219">
        <w:trPr>
          <w:jc w:val="center"/>
        </w:trPr>
        <w:tc>
          <w:tcPr>
            <w:tcW w:w="524" w:type="dxa"/>
          </w:tcPr>
          <w:p w14:paraId="5C58F1B2" w14:textId="77777777" w:rsidR="00873219" w:rsidRPr="00A42300" w:rsidRDefault="00873219" w:rsidP="0087321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5B3D1107" w14:textId="77777777" w:rsidR="00873219" w:rsidRPr="00120965" w:rsidRDefault="00873219" w:rsidP="00873219">
            <w:pPr>
              <w:ind w:left="0"/>
            </w:pPr>
            <w:proofErr w:type="spellStart"/>
            <w:r w:rsidRPr="00120965">
              <w:t>readFlag</w:t>
            </w:r>
            <w:proofErr w:type="spellEnd"/>
          </w:p>
        </w:tc>
        <w:tc>
          <w:tcPr>
            <w:tcW w:w="990" w:type="dxa"/>
          </w:tcPr>
          <w:p w14:paraId="50C331CD" w14:textId="77777777" w:rsidR="00873219" w:rsidRPr="00C1180F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923" w:type="dxa"/>
          </w:tcPr>
          <w:p w14:paraId="6B5A73C4" w14:textId="77777777" w:rsidR="00873219" w:rsidRPr="00A42300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8180E6F" w14:textId="77777777" w:rsidR="00873219" w:rsidRPr="00C1180F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DEE5EEA" w14:textId="77777777" w:rsidR="00873219" w:rsidRPr="00A42300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73219" w:rsidRPr="00A42300" w14:paraId="5E187366" w14:textId="77777777" w:rsidTr="00873219">
        <w:trPr>
          <w:jc w:val="center"/>
        </w:trPr>
        <w:tc>
          <w:tcPr>
            <w:tcW w:w="524" w:type="dxa"/>
          </w:tcPr>
          <w:p w14:paraId="334164A3" w14:textId="77777777" w:rsidR="00873219" w:rsidRPr="00A42300" w:rsidRDefault="00873219" w:rsidP="0087321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721" w:type="dxa"/>
          </w:tcPr>
          <w:p w14:paraId="6EBE9BBA" w14:textId="77777777" w:rsidR="00873219" w:rsidRPr="00120965" w:rsidRDefault="00873219" w:rsidP="00873219">
            <w:pPr>
              <w:ind w:left="0"/>
            </w:pPr>
            <w:r w:rsidRPr="00120965">
              <w:t>content</w:t>
            </w:r>
          </w:p>
        </w:tc>
        <w:tc>
          <w:tcPr>
            <w:tcW w:w="990" w:type="dxa"/>
          </w:tcPr>
          <w:p w14:paraId="21691899" w14:textId="77777777" w:rsidR="00873219" w:rsidRPr="00C1180F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23" w:type="dxa"/>
          </w:tcPr>
          <w:p w14:paraId="57E159F5" w14:textId="77777777" w:rsidR="00873219" w:rsidRPr="00A42300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7B44E491" w14:textId="77777777" w:rsidR="00873219" w:rsidRPr="00C1180F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D018357" w14:textId="77777777" w:rsidR="00873219" w:rsidRPr="00A42300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73219" w:rsidRPr="00A42300" w14:paraId="119ABF5C" w14:textId="77777777" w:rsidTr="00873219">
        <w:trPr>
          <w:jc w:val="center"/>
        </w:trPr>
        <w:tc>
          <w:tcPr>
            <w:tcW w:w="524" w:type="dxa"/>
          </w:tcPr>
          <w:p w14:paraId="6B10053D" w14:textId="77777777" w:rsidR="00873219" w:rsidRPr="00A42300" w:rsidRDefault="00873219" w:rsidP="0087321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721" w:type="dxa"/>
          </w:tcPr>
          <w:p w14:paraId="60A5F8A8" w14:textId="77777777" w:rsidR="00873219" w:rsidRPr="00120965" w:rsidRDefault="00873219" w:rsidP="00873219">
            <w:pPr>
              <w:ind w:left="0"/>
            </w:pPr>
            <w:proofErr w:type="spellStart"/>
            <w:r w:rsidRPr="00120965">
              <w:t>lessonId</w:t>
            </w:r>
            <w:proofErr w:type="spellEnd"/>
          </w:p>
        </w:tc>
        <w:tc>
          <w:tcPr>
            <w:tcW w:w="990" w:type="dxa"/>
          </w:tcPr>
          <w:p w14:paraId="5A413CD7" w14:textId="77777777" w:rsidR="00873219" w:rsidRPr="00C1180F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23" w:type="dxa"/>
          </w:tcPr>
          <w:p w14:paraId="13C7EEF5" w14:textId="77777777" w:rsidR="00873219" w:rsidRPr="00A42300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7826E13A" w14:textId="77777777" w:rsidR="00873219" w:rsidRPr="00C1180F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69B5F11" w14:textId="77777777" w:rsidR="00873219" w:rsidRPr="00A42300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73219" w:rsidRPr="00A42300" w14:paraId="436F1D10" w14:textId="77777777" w:rsidTr="00873219">
        <w:trPr>
          <w:jc w:val="center"/>
        </w:trPr>
        <w:tc>
          <w:tcPr>
            <w:tcW w:w="524" w:type="dxa"/>
          </w:tcPr>
          <w:p w14:paraId="78ABD807" w14:textId="77777777" w:rsidR="00873219" w:rsidRPr="00A42300" w:rsidRDefault="00873219" w:rsidP="0087321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721" w:type="dxa"/>
          </w:tcPr>
          <w:p w14:paraId="738B79CE" w14:textId="77777777" w:rsidR="00873219" w:rsidRDefault="00873219" w:rsidP="00873219">
            <w:pPr>
              <w:ind w:left="0"/>
            </w:pPr>
            <w:proofErr w:type="spellStart"/>
            <w:r w:rsidRPr="00120965">
              <w:t>questionId</w:t>
            </w:r>
            <w:proofErr w:type="spellEnd"/>
          </w:p>
        </w:tc>
        <w:tc>
          <w:tcPr>
            <w:tcW w:w="990" w:type="dxa"/>
          </w:tcPr>
          <w:p w14:paraId="48CCB804" w14:textId="77777777" w:rsidR="00873219" w:rsidRPr="00C1180F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23" w:type="dxa"/>
          </w:tcPr>
          <w:p w14:paraId="70BC45BF" w14:textId="77777777" w:rsidR="00873219" w:rsidRPr="00A42300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1CC977E" w14:textId="77777777" w:rsidR="00873219" w:rsidRPr="00C1180F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0DC6DDB" w14:textId="77777777" w:rsidR="00873219" w:rsidRPr="00A42300" w:rsidRDefault="00873219" w:rsidP="0087321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8BAC9A1" w14:textId="77777777" w:rsidR="00C1180F" w:rsidRPr="00A42300" w:rsidRDefault="00C1180F" w:rsidP="00C1180F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C1180F" w:rsidRPr="00A42300" w14:paraId="5E183FD5" w14:textId="77777777" w:rsidTr="008F4B87">
        <w:trPr>
          <w:jc w:val="center"/>
        </w:trPr>
        <w:tc>
          <w:tcPr>
            <w:tcW w:w="838" w:type="dxa"/>
            <w:shd w:val="clear" w:color="auto" w:fill="92D050"/>
          </w:tcPr>
          <w:p w14:paraId="50D5DEA8" w14:textId="77777777" w:rsidR="00C1180F" w:rsidRPr="00620129" w:rsidRDefault="00C1180F" w:rsidP="008F4B87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7CBC393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1F1AB180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C1180F" w:rsidRPr="00A42300" w14:paraId="4C9688E6" w14:textId="77777777" w:rsidTr="008F4B87">
        <w:trPr>
          <w:jc w:val="center"/>
        </w:trPr>
        <w:tc>
          <w:tcPr>
            <w:tcW w:w="838" w:type="dxa"/>
          </w:tcPr>
          <w:p w14:paraId="6355C164" w14:textId="77777777" w:rsidR="00C1180F" w:rsidRPr="00A42300" w:rsidRDefault="00C1180F" w:rsidP="008F4B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BE9128F" w14:textId="77777777" w:rsidR="00C1180F" w:rsidRPr="004A445C" w:rsidRDefault="00C1180F" w:rsidP="008F4B87">
            <w:pPr>
              <w:ind w:left="0"/>
            </w:pPr>
          </w:p>
        </w:tc>
        <w:tc>
          <w:tcPr>
            <w:tcW w:w="4476" w:type="dxa"/>
          </w:tcPr>
          <w:p w14:paraId="6779F41A" w14:textId="77777777" w:rsidR="00C1180F" w:rsidRPr="00A42300" w:rsidRDefault="00C1180F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60EB845" w14:textId="77777777" w:rsidR="00C1180F" w:rsidRPr="00080663" w:rsidRDefault="00E85CFC" w:rsidP="00E85CFC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95" w:name="_Toc458058394"/>
      <w:r w:rsidRPr="00E85CFC">
        <w:rPr>
          <w:rFonts w:ascii="Times New Roman" w:hAnsi="Times New Roman" w:cs="Times New Roman"/>
          <w:sz w:val="22"/>
          <w:szCs w:val="22"/>
          <w:lang w:val="vi-VN"/>
        </w:rPr>
        <w:t xml:space="preserve">UserModel </w:t>
      </w:r>
      <w:r w:rsidR="00C1180F">
        <w:rPr>
          <w:rFonts w:ascii="Times New Roman" w:hAnsi="Times New Roman" w:cs="Times New Roman"/>
          <w:sz w:val="22"/>
          <w:szCs w:val="22"/>
        </w:rPr>
        <w:t>Class</w:t>
      </w:r>
      <w:bookmarkEnd w:id="495"/>
    </w:p>
    <w:p w14:paraId="3DC00B4E" w14:textId="77777777" w:rsidR="00C1180F" w:rsidRPr="00A42300" w:rsidRDefault="00C1180F" w:rsidP="00C1180F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991"/>
        <w:gridCol w:w="1080"/>
        <w:gridCol w:w="990"/>
        <w:gridCol w:w="1080"/>
        <w:gridCol w:w="2586"/>
      </w:tblGrid>
      <w:tr w:rsidR="00C1180F" w:rsidRPr="00A42300" w14:paraId="2B6BDDB8" w14:textId="77777777" w:rsidTr="00E85CFC">
        <w:trPr>
          <w:jc w:val="center"/>
        </w:trPr>
        <w:tc>
          <w:tcPr>
            <w:tcW w:w="524" w:type="dxa"/>
            <w:shd w:val="clear" w:color="auto" w:fill="92D050"/>
          </w:tcPr>
          <w:p w14:paraId="0B7E79D1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91" w:type="dxa"/>
            <w:shd w:val="clear" w:color="auto" w:fill="92D050"/>
          </w:tcPr>
          <w:p w14:paraId="0E140F89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080" w:type="dxa"/>
            <w:shd w:val="clear" w:color="auto" w:fill="92D050"/>
          </w:tcPr>
          <w:p w14:paraId="32A4AE9F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72CBD7E9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080" w:type="dxa"/>
            <w:shd w:val="clear" w:color="auto" w:fill="92D050"/>
          </w:tcPr>
          <w:p w14:paraId="1126F0CC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586" w:type="dxa"/>
            <w:shd w:val="clear" w:color="auto" w:fill="92D050"/>
          </w:tcPr>
          <w:p w14:paraId="1DF06BFF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E85CFC" w:rsidRPr="00A42300" w14:paraId="02314183" w14:textId="77777777" w:rsidTr="00E85CFC">
        <w:trPr>
          <w:jc w:val="center"/>
        </w:trPr>
        <w:tc>
          <w:tcPr>
            <w:tcW w:w="524" w:type="dxa"/>
          </w:tcPr>
          <w:p w14:paraId="6425ABA4" w14:textId="77777777" w:rsidR="00E85CFC" w:rsidRPr="00A42300" w:rsidRDefault="00E85CFC" w:rsidP="00E85CF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91" w:type="dxa"/>
          </w:tcPr>
          <w:p w14:paraId="14369D94" w14:textId="77777777" w:rsidR="00E85CFC" w:rsidRPr="00A424DA" w:rsidRDefault="00E85CFC" w:rsidP="00E85CFC">
            <w:pPr>
              <w:ind w:left="0"/>
            </w:pPr>
            <w:r w:rsidRPr="00A424DA">
              <w:t>email</w:t>
            </w:r>
          </w:p>
        </w:tc>
        <w:tc>
          <w:tcPr>
            <w:tcW w:w="1080" w:type="dxa"/>
          </w:tcPr>
          <w:p w14:paraId="0E47F8EE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7A2584D8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</w:tcPr>
          <w:p w14:paraId="0C665021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586" w:type="dxa"/>
          </w:tcPr>
          <w:p w14:paraId="4C1CA6A1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E85CFC" w:rsidRPr="00A42300" w14:paraId="1FA29652" w14:textId="77777777" w:rsidTr="00E85CFC">
        <w:trPr>
          <w:jc w:val="center"/>
        </w:trPr>
        <w:tc>
          <w:tcPr>
            <w:tcW w:w="524" w:type="dxa"/>
          </w:tcPr>
          <w:p w14:paraId="36AAFBF5" w14:textId="77777777" w:rsidR="00E85CFC" w:rsidRPr="00A42300" w:rsidRDefault="00E85CFC" w:rsidP="00E85CF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91" w:type="dxa"/>
          </w:tcPr>
          <w:p w14:paraId="5890B6C7" w14:textId="77777777" w:rsidR="00E85CFC" w:rsidRPr="00A424DA" w:rsidRDefault="00E85CFC" w:rsidP="00E85CFC">
            <w:pPr>
              <w:ind w:left="0"/>
            </w:pPr>
            <w:proofErr w:type="spellStart"/>
            <w:r w:rsidRPr="00A424DA">
              <w:t>userName</w:t>
            </w:r>
            <w:proofErr w:type="spellEnd"/>
          </w:p>
        </w:tc>
        <w:tc>
          <w:tcPr>
            <w:tcW w:w="1080" w:type="dxa"/>
          </w:tcPr>
          <w:p w14:paraId="42C0D9CB" w14:textId="77777777" w:rsidR="00E85CFC" w:rsidRPr="00C1180F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7B7010FE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</w:tcPr>
          <w:p w14:paraId="1548CEB8" w14:textId="77777777" w:rsidR="00E85CFC" w:rsidRPr="00C1180F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586" w:type="dxa"/>
          </w:tcPr>
          <w:p w14:paraId="252F38CB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E85CFC" w:rsidRPr="00A42300" w14:paraId="0449EF1E" w14:textId="77777777" w:rsidTr="00E85CFC">
        <w:trPr>
          <w:jc w:val="center"/>
        </w:trPr>
        <w:tc>
          <w:tcPr>
            <w:tcW w:w="524" w:type="dxa"/>
          </w:tcPr>
          <w:p w14:paraId="3B6D81B6" w14:textId="77777777" w:rsidR="00E85CFC" w:rsidRPr="00A42300" w:rsidRDefault="00E85CFC" w:rsidP="00E85CF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91" w:type="dxa"/>
          </w:tcPr>
          <w:p w14:paraId="7315E640" w14:textId="77777777" w:rsidR="00E85CFC" w:rsidRPr="00A424DA" w:rsidRDefault="00E85CFC" w:rsidP="00E85CFC">
            <w:pPr>
              <w:ind w:left="0"/>
            </w:pPr>
            <w:proofErr w:type="spellStart"/>
            <w:r w:rsidRPr="00A424DA">
              <w:t>encryptedPassword</w:t>
            </w:r>
            <w:proofErr w:type="spellEnd"/>
          </w:p>
        </w:tc>
        <w:tc>
          <w:tcPr>
            <w:tcW w:w="1080" w:type="dxa"/>
          </w:tcPr>
          <w:p w14:paraId="2A2F1BDD" w14:textId="77777777" w:rsidR="00E85CFC" w:rsidRPr="00C1180F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6C4CB570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</w:tcPr>
          <w:p w14:paraId="55D986D1" w14:textId="77777777" w:rsidR="00E85CFC" w:rsidRPr="00C1180F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586" w:type="dxa"/>
          </w:tcPr>
          <w:p w14:paraId="1515E6F5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E85CFC" w:rsidRPr="00A42300" w14:paraId="518AF50D" w14:textId="77777777" w:rsidTr="00E85CFC">
        <w:trPr>
          <w:jc w:val="center"/>
        </w:trPr>
        <w:tc>
          <w:tcPr>
            <w:tcW w:w="524" w:type="dxa"/>
          </w:tcPr>
          <w:p w14:paraId="23670886" w14:textId="77777777" w:rsidR="00E85CFC" w:rsidRPr="00A42300" w:rsidRDefault="00E85CFC" w:rsidP="00E85CF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991" w:type="dxa"/>
          </w:tcPr>
          <w:p w14:paraId="42BEC01E" w14:textId="77777777" w:rsidR="00E85CFC" w:rsidRPr="00A424DA" w:rsidRDefault="00E85CFC" w:rsidP="00E85CFC">
            <w:pPr>
              <w:ind w:left="0"/>
            </w:pPr>
            <w:proofErr w:type="spellStart"/>
            <w:r w:rsidRPr="00A424DA">
              <w:t>firstName</w:t>
            </w:r>
            <w:proofErr w:type="spellEnd"/>
          </w:p>
        </w:tc>
        <w:tc>
          <w:tcPr>
            <w:tcW w:w="1080" w:type="dxa"/>
          </w:tcPr>
          <w:p w14:paraId="2ADD04A9" w14:textId="77777777" w:rsidR="00E85CFC" w:rsidRPr="00C1180F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7C087EFD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</w:tcPr>
          <w:p w14:paraId="6CFCA791" w14:textId="77777777" w:rsidR="00E85CFC" w:rsidRPr="00C1180F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586" w:type="dxa"/>
          </w:tcPr>
          <w:p w14:paraId="33B56907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E85CFC" w:rsidRPr="00A42300" w14:paraId="759C0F5B" w14:textId="77777777" w:rsidTr="00E85CFC">
        <w:trPr>
          <w:jc w:val="center"/>
        </w:trPr>
        <w:tc>
          <w:tcPr>
            <w:tcW w:w="524" w:type="dxa"/>
          </w:tcPr>
          <w:p w14:paraId="5AE7E6D0" w14:textId="77777777" w:rsidR="00E85CFC" w:rsidRPr="00A42300" w:rsidRDefault="00E85CFC" w:rsidP="00E85CF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991" w:type="dxa"/>
          </w:tcPr>
          <w:p w14:paraId="0D8E9368" w14:textId="77777777" w:rsidR="00E85CFC" w:rsidRPr="00A424DA" w:rsidRDefault="00E85CFC" w:rsidP="00E85CFC">
            <w:pPr>
              <w:ind w:left="0"/>
            </w:pPr>
            <w:proofErr w:type="spellStart"/>
            <w:r w:rsidRPr="00A424DA">
              <w:t>lastName</w:t>
            </w:r>
            <w:proofErr w:type="spellEnd"/>
          </w:p>
        </w:tc>
        <w:tc>
          <w:tcPr>
            <w:tcW w:w="1080" w:type="dxa"/>
          </w:tcPr>
          <w:p w14:paraId="31B9A817" w14:textId="77777777" w:rsidR="00E85CFC" w:rsidRPr="00C1180F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3A7253BF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</w:tcPr>
          <w:p w14:paraId="4F03949C" w14:textId="77777777" w:rsidR="00E85CFC" w:rsidRPr="00C1180F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586" w:type="dxa"/>
          </w:tcPr>
          <w:p w14:paraId="576916C9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E85CFC" w:rsidRPr="00A42300" w14:paraId="7AF64D94" w14:textId="77777777" w:rsidTr="00E85CFC">
        <w:trPr>
          <w:jc w:val="center"/>
        </w:trPr>
        <w:tc>
          <w:tcPr>
            <w:tcW w:w="524" w:type="dxa"/>
          </w:tcPr>
          <w:p w14:paraId="7F061D4D" w14:textId="77777777" w:rsidR="00E85CFC" w:rsidRPr="00A42300" w:rsidRDefault="00E85CFC" w:rsidP="00E85CF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991" w:type="dxa"/>
          </w:tcPr>
          <w:p w14:paraId="289F0DEF" w14:textId="77777777" w:rsidR="00E85CFC" w:rsidRPr="00A424DA" w:rsidRDefault="00E85CFC" w:rsidP="00E85CFC">
            <w:pPr>
              <w:ind w:left="0"/>
            </w:pPr>
            <w:r w:rsidRPr="00A424DA">
              <w:t>dob</w:t>
            </w:r>
          </w:p>
        </w:tc>
        <w:tc>
          <w:tcPr>
            <w:tcW w:w="1080" w:type="dxa"/>
          </w:tcPr>
          <w:p w14:paraId="78E64025" w14:textId="77777777" w:rsidR="00E85CFC" w:rsidRPr="00C1180F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990" w:type="dxa"/>
          </w:tcPr>
          <w:p w14:paraId="3437BFBB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</w:tcPr>
          <w:p w14:paraId="59C33F2D" w14:textId="77777777" w:rsidR="00E85CFC" w:rsidRPr="00C1180F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586" w:type="dxa"/>
          </w:tcPr>
          <w:p w14:paraId="325B7DCF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E85CFC" w:rsidRPr="00A42300" w14:paraId="30307260" w14:textId="77777777" w:rsidTr="00E85CFC">
        <w:trPr>
          <w:jc w:val="center"/>
        </w:trPr>
        <w:tc>
          <w:tcPr>
            <w:tcW w:w="524" w:type="dxa"/>
          </w:tcPr>
          <w:p w14:paraId="560B2FBC" w14:textId="77777777" w:rsidR="00E85CFC" w:rsidRPr="00A42300" w:rsidRDefault="00E85CFC" w:rsidP="00E85CF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991" w:type="dxa"/>
          </w:tcPr>
          <w:p w14:paraId="06331AA3" w14:textId="77777777" w:rsidR="00E85CFC" w:rsidRPr="00A424DA" w:rsidRDefault="00E85CFC" w:rsidP="00E85CFC">
            <w:pPr>
              <w:ind w:left="0"/>
            </w:pPr>
            <w:proofErr w:type="spellStart"/>
            <w:r w:rsidRPr="00A424DA">
              <w:t>joinDate</w:t>
            </w:r>
            <w:proofErr w:type="spellEnd"/>
          </w:p>
        </w:tc>
        <w:tc>
          <w:tcPr>
            <w:tcW w:w="1080" w:type="dxa"/>
          </w:tcPr>
          <w:p w14:paraId="7191A2CC" w14:textId="77777777" w:rsidR="00E85CFC" w:rsidRPr="00C1180F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990" w:type="dxa"/>
          </w:tcPr>
          <w:p w14:paraId="7B1F662A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</w:tcPr>
          <w:p w14:paraId="7E9F5569" w14:textId="77777777" w:rsidR="00E85CFC" w:rsidRPr="00C1180F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586" w:type="dxa"/>
          </w:tcPr>
          <w:p w14:paraId="419C9C99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E85CFC" w:rsidRPr="00A42300" w14:paraId="28AC846B" w14:textId="77777777" w:rsidTr="00E85CFC">
        <w:trPr>
          <w:jc w:val="center"/>
        </w:trPr>
        <w:tc>
          <w:tcPr>
            <w:tcW w:w="524" w:type="dxa"/>
          </w:tcPr>
          <w:p w14:paraId="4DA089B7" w14:textId="77777777" w:rsidR="00E85CFC" w:rsidRPr="00A42300" w:rsidRDefault="00E85CFC" w:rsidP="00E85CF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991" w:type="dxa"/>
          </w:tcPr>
          <w:p w14:paraId="22D01E34" w14:textId="77777777" w:rsidR="00E85CFC" w:rsidRPr="00A424DA" w:rsidRDefault="00E85CFC" w:rsidP="00E85CFC">
            <w:pPr>
              <w:ind w:left="0"/>
            </w:pPr>
            <w:r w:rsidRPr="00A424DA">
              <w:t>address</w:t>
            </w:r>
          </w:p>
        </w:tc>
        <w:tc>
          <w:tcPr>
            <w:tcW w:w="1080" w:type="dxa"/>
          </w:tcPr>
          <w:p w14:paraId="252379DF" w14:textId="77777777" w:rsidR="00E85CFC" w:rsidRPr="00C1180F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5D0736B4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</w:tcPr>
          <w:p w14:paraId="78CA774C" w14:textId="77777777" w:rsidR="00E85CFC" w:rsidRPr="00C1180F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586" w:type="dxa"/>
          </w:tcPr>
          <w:p w14:paraId="0A4F8BA2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E85CFC" w:rsidRPr="00A42300" w14:paraId="7337DD48" w14:textId="77777777" w:rsidTr="00E85CFC">
        <w:trPr>
          <w:jc w:val="center"/>
        </w:trPr>
        <w:tc>
          <w:tcPr>
            <w:tcW w:w="524" w:type="dxa"/>
          </w:tcPr>
          <w:p w14:paraId="7D60CA0B" w14:textId="77777777" w:rsidR="00E85CFC" w:rsidRPr="00A42300" w:rsidRDefault="00E85CFC" w:rsidP="00E85CF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991" w:type="dxa"/>
          </w:tcPr>
          <w:p w14:paraId="05340BA6" w14:textId="77777777" w:rsidR="00E85CFC" w:rsidRPr="00A424DA" w:rsidRDefault="00E85CFC" w:rsidP="00E85CFC">
            <w:pPr>
              <w:ind w:left="0"/>
            </w:pPr>
            <w:r w:rsidRPr="00A424DA">
              <w:t>role</w:t>
            </w:r>
          </w:p>
        </w:tc>
        <w:tc>
          <w:tcPr>
            <w:tcW w:w="1080" w:type="dxa"/>
          </w:tcPr>
          <w:p w14:paraId="38AF9853" w14:textId="77777777" w:rsidR="00E85CFC" w:rsidRPr="00C1180F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43738AC2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</w:tcPr>
          <w:p w14:paraId="429F0FD0" w14:textId="77777777" w:rsidR="00E85CFC" w:rsidRPr="00C1180F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586" w:type="dxa"/>
          </w:tcPr>
          <w:p w14:paraId="6B2E8882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E85CFC" w:rsidRPr="00A42300" w14:paraId="1A30269D" w14:textId="77777777" w:rsidTr="00E85CFC">
        <w:trPr>
          <w:jc w:val="center"/>
        </w:trPr>
        <w:tc>
          <w:tcPr>
            <w:tcW w:w="524" w:type="dxa"/>
          </w:tcPr>
          <w:p w14:paraId="41310F50" w14:textId="77777777" w:rsidR="00E85CFC" w:rsidRPr="00A42300" w:rsidRDefault="00E85CFC" w:rsidP="00E85CF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991" w:type="dxa"/>
          </w:tcPr>
          <w:p w14:paraId="12254928" w14:textId="77777777" w:rsidR="00E85CFC" w:rsidRPr="00A424DA" w:rsidRDefault="00E85CFC" w:rsidP="00E85CFC">
            <w:pPr>
              <w:ind w:left="0"/>
            </w:pPr>
            <w:r w:rsidRPr="00A424DA">
              <w:t>hobby</w:t>
            </w:r>
          </w:p>
        </w:tc>
        <w:tc>
          <w:tcPr>
            <w:tcW w:w="1080" w:type="dxa"/>
          </w:tcPr>
          <w:p w14:paraId="3B7435E2" w14:textId="77777777" w:rsidR="00E85CFC" w:rsidRPr="00C1180F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7443FB56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</w:tcPr>
          <w:p w14:paraId="6F0E0315" w14:textId="77777777" w:rsidR="00E85CFC" w:rsidRPr="00C1180F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586" w:type="dxa"/>
          </w:tcPr>
          <w:p w14:paraId="07992BC0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E85CFC" w:rsidRPr="00A42300" w14:paraId="0A1DC17A" w14:textId="77777777" w:rsidTr="00E85CFC">
        <w:trPr>
          <w:jc w:val="center"/>
        </w:trPr>
        <w:tc>
          <w:tcPr>
            <w:tcW w:w="524" w:type="dxa"/>
          </w:tcPr>
          <w:p w14:paraId="444621E9" w14:textId="77777777" w:rsidR="00E85CFC" w:rsidRPr="00A42300" w:rsidRDefault="00E85CFC" w:rsidP="00E85CF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991" w:type="dxa"/>
          </w:tcPr>
          <w:p w14:paraId="518FCF6B" w14:textId="77777777" w:rsidR="00E85CFC" w:rsidRPr="00A424DA" w:rsidRDefault="00E85CFC" w:rsidP="00E85CFC">
            <w:pPr>
              <w:ind w:left="0"/>
            </w:pPr>
            <w:r w:rsidRPr="00A424DA">
              <w:t>bio</w:t>
            </w:r>
          </w:p>
        </w:tc>
        <w:tc>
          <w:tcPr>
            <w:tcW w:w="1080" w:type="dxa"/>
          </w:tcPr>
          <w:p w14:paraId="15152BAB" w14:textId="77777777" w:rsidR="00E85CFC" w:rsidRPr="00C1180F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6838F2E5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</w:tcPr>
          <w:p w14:paraId="6BCB28BC" w14:textId="77777777" w:rsidR="00E85CFC" w:rsidRPr="00C1180F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586" w:type="dxa"/>
          </w:tcPr>
          <w:p w14:paraId="6BE6A390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E85CFC" w:rsidRPr="00A42300" w14:paraId="68A571A8" w14:textId="77777777" w:rsidTr="00E85CFC">
        <w:trPr>
          <w:jc w:val="center"/>
        </w:trPr>
        <w:tc>
          <w:tcPr>
            <w:tcW w:w="524" w:type="dxa"/>
          </w:tcPr>
          <w:p w14:paraId="32942A08" w14:textId="77777777" w:rsidR="00E85CFC" w:rsidRPr="00A42300" w:rsidRDefault="00E85CFC" w:rsidP="00E85CF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991" w:type="dxa"/>
          </w:tcPr>
          <w:p w14:paraId="791D3E08" w14:textId="77777777" w:rsidR="00E85CFC" w:rsidRPr="00A424DA" w:rsidRDefault="00E85CFC" w:rsidP="00E85CFC">
            <w:pPr>
              <w:ind w:left="0"/>
            </w:pPr>
            <w:r w:rsidRPr="00A424DA">
              <w:t>website</w:t>
            </w:r>
          </w:p>
        </w:tc>
        <w:tc>
          <w:tcPr>
            <w:tcW w:w="1080" w:type="dxa"/>
          </w:tcPr>
          <w:p w14:paraId="71E1C3E5" w14:textId="77777777" w:rsidR="00E85CFC" w:rsidRPr="00C1180F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7D25264B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</w:tcPr>
          <w:p w14:paraId="153B0010" w14:textId="77777777" w:rsidR="00E85CFC" w:rsidRPr="00C1180F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586" w:type="dxa"/>
          </w:tcPr>
          <w:p w14:paraId="137E202F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E85CFC" w:rsidRPr="00A42300" w14:paraId="17CBC85F" w14:textId="77777777" w:rsidTr="00E85CFC">
        <w:trPr>
          <w:jc w:val="center"/>
        </w:trPr>
        <w:tc>
          <w:tcPr>
            <w:tcW w:w="524" w:type="dxa"/>
          </w:tcPr>
          <w:p w14:paraId="2E0617EB" w14:textId="77777777" w:rsidR="00E85CFC" w:rsidRDefault="00E85CFC" w:rsidP="00E85CF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1991" w:type="dxa"/>
          </w:tcPr>
          <w:p w14:paraId="3AD05CB3" w14:textId="77777777" w:rsidR="00E85CFC" w:rsidRPr="00A424DA" w:rsidRDefault="00E85CFC" w:rsidP="00E85CFC">
            <w:pPr>
              <w:ind w:left="0"/>
            </w:pPr>
            <w:r w:rsidRPr="00A424DA">
              <w:t>quote</w:t>
            </w:r>
          </w:p>
        </w:tc>
        <w:tc>
          <w:tcPr>
            <w:tcW w:w="1080" w:type="dxa"/>
          </w:tcPr>
          <w:p w14:paraId="6681200F" w14:textId="77777777" w:rsidR="00E85CFC" w:rsidRPr="005F6128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02B7C1E9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</w:tcPr>
          <w:p w14:paraId="5E96AEAE" w14:textId="77777777" w:rsidR="00E85CFC" w:rsidRPr="002409E9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586" w:type="dxa"/>
          </w:tcPr>
          <w:p w14:paraId="55B83B67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E85CFC" w:rsidRPr="00A42300" w14:paraId="68AFC328" w14:textId="77777777" w:rsidTr="00E85CFC">
        <w:trPr>
          <w:jc w:val="center"/>
        </w:trPr>
        <w:tc>
          <w:tcPr>
            <w:tcW w:w="524" w:type="dxa"/>
          </w:tcPr>
          <w:p w14:paraId="7FD291D7" w14:textId="77777777" w:rsidR="00E85CFC" w:rsidRDefault="00E85CFC" w:rsidP="00E85CF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1991" w:type="dxa"/>
          </w:tcPr>
          <w:p w14:paraId="4C31E130" w14:textId="77777777" w:rsidR="00E85CFC" w:rsidRDefault="00E85CFC" w:rsidP="00E85CFC">
            <w:pPr>
              <w:ind w:left="0"/>
            </w:pPr>
            <w:proofErr w:type="spellStart"/>
            <w:r w:rsidRPr="00A424DA">
              <w:t>isBanned</w:t>
            </w:r>
            <w:proofErr w:type="spellEnd"/>
          </w:p>
        </w:tc>
        <w:tc>
          <w:tcPr>
            <w:tcW w:w="1080" w:type="dxa"/>
          </w:tcPr>
          <w:p w14:paraId="3098C07C" w14:textId="77777777" w:rsidR="00E85CFC" w:rsidRPr="005F6128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990" w:type="dxa"/>
          </w:tcPr>
          <w:p w14:paraId="6F1D2AEA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</w:tcPr>
          <w:p w14:paraId="4D0432FE" w14:textId="77777777" w:rsidR="00E85CFC" w:rsidRPr="002409E9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586" w:type="dxa"/>
          </w:tcPr>
          <w:p w14:paraId="352507FA" w14:textId="77777777" w:rsidR="00E85CFC" w:rsidRPr="00A42300" w:rsidRDefault="00E85CFC" w:rsidP="00E85CF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9DEBE5B" w14:textId="77777777" w:rsidR="00C1180F" w:rsidRPr="00A42300" w:rsidRDefault="00C1180F" w:rsidP="00C1180F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lastRenderedPageBreak/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C1180F" w:rsidRPr="00A42300" w14:paraId="28B8F60F" w14:textId="77777777" w:rsidTr="008F4B87">
        <w:trPr>
          <w:jc w:val="center"/>
        </w:trPr>
        <w:tc>
          <w:tcPr>
            <w:tcW w:w="838" w:type="dxa"/>
            <w:shd w:val="clear" w:color="auto" w:fill="92D050"/>
          </w:tcPr>
          <w:p w14:paraId="31398752" w14:textId="77777777" w:rsidR="00C1180F" w:rsidRPr="00620129" w:rsidRDefault="00C1180F" w:rsidP="008F4B87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7091B9A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3748903" w14:textId="77777777" w:rsidR="00C1180F" w:rsidRPr="00620129" w:rsidRDefault="00C1180F" w:rsidP="008F4B87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C1180F" w:rsidRPr="00A42300" w14:paraId="38A9BEBD" w14:textId="77777777" w:rsidTr="008F4B87">
        <w:trPr>
          <w:jc w:val="center"/>
        </w:trPr>
        <w:tc>
          <w:tcPr>
            <w:tcW w:w="838" w:type="dxa"/>
          </w:tcPr>
          <w:p w14:paraId="5AC4593E" w14:textId="77777777" w:rsidR="00C1180F" w:rsidRPr="00A42300" w:rsidRDefault="00C1180F" w:rsidP="008F4B8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39A0776A" w14:textId="77777777" w:rsidR="00C1180F" w:rsidRPr="004A445C" w:rsidRDefault="00C1180F" w:rsidP="008F4B87">
            <w:pPr>
              <w:ind w:left="0"/>
            </w:pPr>
          </w:p>
        </w:tc>
        <w:tc>
          <w:tcPr>
            <w:tcW w:w="4476" w:type="dxa"/>
          </w:tcPr>
          <w:p w14:paraId="5C11F9D1" w14:textId="77777777" w:rsidR="00C1180F" w:rsidRPr="00A42300" w:rsidRDefault="00C1180F" w:rsidP="008F4B8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3071D25" w14:textId="77777777" w:rsidR="00290D2A" w:rsidRPr="00A42300" w:rsidRDefault="00290D2A" w:rsidP="00290D2A">
      <w:pPr>
        <w:ind w:left="0"/>
        <w:rPr>
          <w:rFonts w:ascii="Times New Roman" w:hAnsi="Times New Roman" w:cs="Times New Roman"/>
          <w:sz w:val="22"/>
          <w:szCs w:val="22"/>
        </w:rPr>
      </w:pPr>
    </w:p>
    <w:p w14:paraId="22F5EF08" w14:textId="77777777" w:rsidR="00290D2A" w:rsidRDefault="00290D2A" w:rsidP="00290D2A">
      <w:pPr>
        <w:pStyle w:val="Heading3"/>
      </w:pPr>
      <w:bookmarkStart w:id="496" w:name="_Toc458058395"/>
      <w:r>
        <w:t>Sequence Diagram</w:t>
      </w:r>
      <w:bookmarkEnd w:id="496"/>
    </w:p>
    <w:p w14:paraId="4FDFD089" w14:textId="77777777" w:rsidR="00290D2A" w:rsidRPr="00A42300" w:rsidRDefault="003A7341" w:rsidP="00290D2A">
      <w:pPr>
        <w:pStyle w:val="Heading2"/>
        <w:rPr>
          <w:rFonts w:ascii="Times New Roman" w:hAnsi="Times New Roman" w:cs="Times New Roman"/>
          <w:i w:val="0"/>
        </w:rPr>
      </w:pPr>
      <w:bookmarkStart w:id="497" w:name="_Toc458058396"/>
      <w:proofErr w:type="spellStart"/>
      <w:proofErr w:type="gramStart"/>
      <w:r>
        <w:rPr>
          <w:rFonts w:ascii="Times New Roman" w:hAnsi="Times New Roman" w:cs="Times New Roman"/>
          <w:i w:val="0"/>
        </w:rPr>
        <w:t>core.response</w:t>
      </w:r>
      <w:proofErr w:type="spellEnd"/>
      <w:proofErr w:type="gramEnd"/>
      <w:r w:rsidR="00290D2A" w:rsidRPr="00A42300">
        <w:rPr>
          <w:rFonts w:ascii="Times New Roman" w:hAnsi="Times New Roman" w:cs="Times New Roman"/>
          <w:i w:val="0"/>
        </w:rPr>
        <w:t xml:space="preserve"> Package</w:t>
      </w:r>
      <w:bookmarkEnd w:id="497"/>
    </w:p>
    <w:p w14:paraId="584FEE50" w14:textId="77777777" w:rsidR="00290D2A" w:rsidRPr="00A42300" w:rsidRDefault="00290D2A" w:rsidP="00290D2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98" w:name="_Toc458058397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498"/>
    </w:p>
    <w:p w14:paraId="0D76450A" w14:textId="7B6B15CF" w:rsidR="00290D2A" w:rsidRPr="00A42300" w:rsidRDefault="00F74703" w:rsidP="00290D2A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F74703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70528" behindDoc="0" locked="0" layoutInCell="1" allowOverlap="1" wp14:anchorId="4E68561E" wp14:editId="18E24D56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274945" cy="2701578"/>
            <wp:effectExtent l="0" t="0" r="1905" b="3810"/>
            <wp:wrapTopAndBottom/>
            <wp:docPr id="22" name="Picture 22" descr="C:\Users\CuHo\Desktop\Class 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uHo\Desktop\Class Diagram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70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43392C" w14:textId="77777777" w:rsidR="00290D2A" w:rsidRPr="00A42300" w:rsidRDefault="00290D2A" w:rsidP="00290D2A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7: Class diagram </w:t>
      </w:r>
      <w:proofErr w:type="spellStart"/>
      <w:r w:rsidR="003A7341">
        <w:rPr>
          <w:rFonts w:ascii="Times New Roman" w:hAnsi="Times New Roman" w:cs="Times New Roman"/>
          <w:b/>
          <w:color w:val="auto"/>
          <w:sz w:val="22"/>
          <w:szCs w:val="22"/>
        </w:rPr>
        <w:t>core.response</w:t>
      </w:r>
      <w:proofErr w:type="spellEnd"/>
      <w:r w:rsidR="004F1F3F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9"/>
        <w:gridCol w:w="3152"/>
        <w:gridCol w:w="4500"/>
      </w:tblGrid>
      <w:tr w:rsidR="00290D2A" w:rsidRPr="00A42300" w14:paraId="6E6B59AE" w14:textId="77777777" w:rsidTr="003A7341">
        <w:tc>
          <w:tcPr>
            <w:tcW w:w="599" w:type="dxa"/>
            <w:shd w:val="clear" w:color="auto" w:fill="92D050"/>
          </w:tcPr>
          <w:p w14:paraId="66F50AB9" w14:textId="77777777" w:rsidR="00290D2A" w:rsidRPr="00673677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152" w:type="dxa"/>
            <w:shd w:val="clear" w:color="auto" w:fill="92D050"/>
          </w:tcPr>
          <w:p w14:paraId="61A94ED2" w14:textId="77777777" w:rsidR="00290D2A" w:rsidRPr="00673677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500" w:type="dxa"/>
            <w:shd w:val="clear" w:color="auto" w:fill="92D050"/>
          </w:tcPr>
          <w:p w14:paraId="3741B28B" w14:textId="77777777" w:rsidR="00290D2A" w:rsidRPr="00673677" w:rsidRDefault="00290D2A" w:rsidP="00133463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3A7341" w:rsidRPr="00A42300" w14:paraId="33912B8D" w14:textId="77777777" w:rsidTr="003A7341">
        <w:tc>
          <w:tcPr>
            <w:tcW w:w="599" w:type="dxa"/>
          </w:tcPr>
          <w:p w14:paraId="275C6A97" w14:textId="77777777" w:rsidR="003A7341" w:rsidRPr="00A42300" w:rsidRDefault="003A7341" w:rsidP="003A73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3152" w:type="dxa"/>
          </w:tcPr>
          <w:p w14:paraId="1F71D86E" w14:textId="77777777" w:rsidR="003A7341" w:rsidRPr="00C46539" w:rsidRDefault="003A7341" w:rsidP="003A7341">
            <w:pPr>
              <w:ind w:left="0"/>
            </w:pPr>
            <w:proofErr w:type="spellStart"/>
            <w:r w:rsidRPr="00C46539">
              <w:t>AddQuestionResponseData</w:t>
            </w:r>
            <w:proofErr w:type="spellEnd"/>
          </w:p>
        </w:tc>
        <w:tc>
          <w:tcPr>
            <w:tcW w:w="4500" w:type="dxa"/>
          </w:tcPr>
          <w:p w14:paraId="6D88C8ED" w14:textId="161F43B6" w:rsidR="003A7341" w:rsidRPr="000F2DD2" w:rsidRDefault="00F74703" w:rsidP="000F2DD2">
            <w:pPr>
              <w:ind w:left="0"/>
            </w:pPr>
            <w:r w:rsidRPr="00C46539">
              <w:t>Add</w:t>
            </w:r>
            <w:r w:rsidR="000F2DD2">
              <w:t xml:space="preserve"> </w:t>
            </w:r>
            <w:r w:rsidR="000F2DD2" w:rsidRPr="00C46539">
              <w:t>question</w:t>
            </w:r>
            <w:r w:rsidR="000F2DD2">
              <w:t xml:space="preserve"> </w:t>
            </w:r>
            <w:r w:rsidR="000F2DD2" w:rsidRPr="00C46539">
              <w:t>response</w:t>
            </w:r>
            <w:r w:rsidR="000F2DD2">
              <w:t xml:space="preserve"> </w:t>
            </w:r>
            <w:r w:rsidR="000F2DD2" w:rsidRPr="00C46539">
              <w:t>data</w:t>
            </w:r>
          </w:p>
        </w:tc>
      </w:tr>
      <w:tr w:rsidR="003A7341" w:rsidRPr="00A42300" w14:paraId="4BD05B13" w14:textId="77777777" w:rsidTr="003A7341">
        <w:tc>
          <w:tcPr>
            <w:tcW w:w="599" w:type="dxa"/>
          </w:tcPr>
          <w:p w14:paraId="63409903" w14:textId="77777777" w:rsidR="003A7341" w:rsidRPr="003A7341" w:rsidRDefault="003A7341" w:rsidP="003A73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3152" w:type="dxa"/>
          </w:tcPr>
          <w:p w14:paraId="403AEB4C" w14:textId="77777777" w:rsidR="003A7341" w:rsidRPr="00C46539" w:rsidRDefault="003A7341" w:rsidP="003A7341">
            <w:pPr>
              <w:ind w:left="0"/>
            </w:pPr>
            <w:proofErr w:type="spellStart"/>
            <w:r w:rsidRPr="00C46539">
              <w:t>AnswerResponseData</w:t>
            </w:r>
            <w:proofErr w:type="spellEnd"/>
          </w:p>
        </w:tc>
        <w:tc>
          <w:tcPr>
            <w:tcW w:w="4500" w:type="dxa"/>
          </w:tcPr>
          <w:p w14:paraId="2F6188F8" w14:textId="578AA9ED" w:rsidR="003A7341" w:rsidRPr="000F2DD2" w:rsidRDefault="00F74703" w:rsidP="000F2DD2">
            <w:pPr>
              <w:ind w:left="0"/>
            </w:pPr>
            <w:r w:rsidRPr="00C46539">
              <w:t>Answer</w:t>
            </w:r>
            <w:r w:rsidR="000F2DD2">
              <w:t xml:space="preserve"> </w:t>
            </w:r>
            <w:r w:rsidR="000F2DD2" w:rsidRPr="00C46539">
              <w:t>response</w:t>
            </w:r>
            <w:r w:rsidR="000F2DD2">
              <w:t xml:space="preserve"> </w:t>
            </w:r>
            <w:r w:rsidR="000F2DD2" w:rsidRPr="00C46539">
              <w:t>data</w:t>
            </w:r>
          </w:p>
        </w:tc>
      </w:tr>
      <w:tr w:rsidR="003A7341" w:rsidRPr="00A42300" w14:paraId="6AEC4BCC" w14:textId="77777777" w:rsidTr="003A7341">
        <w:tc>
          <w:tcPr>
            <w:tcW w:w="599" w:type="dxa"/>
          </w:tcPr>
          <w:p w14:paraId="1342BE99" w14:textId="77777777" w:rsidR="003A7341" w:rsidRPr="003A7341" w:rsidRDefault="003A7341" w:rsidP="003A73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3152" w:type="dxa"/>
          </w:tcPr>
          <w:p w14:paraId="0296AD22" w14:textId="77777777" w:rsidR="003A7341" w:rsidRPr="00C46539" w:rsidRDefault="003A7341" w:rsidP="003A7341">
            <w:pPr>
              <w:ind w:left="0"/>
            </w:pPr>
            <w:proofErr w:type="spellStart"/>
            <w:r w:rsidRPr="00C46539">
              <w:t>BriefLessonResponse</w:t>
            </w:r>
            <w:proofErr w:type="spellEnd"/>
          </w:p>
        </w:tc>
        <w:tc>
          <w:tcPr>
            <w:tcW w:w="4500" w:type="dxa"/>
          </w:tcPr>
          <w:p w14:paraId="697C91A5" w14:textId="5A540CF2" w:rsidR="003A7341" w:rsidRPr="000F2DD2" w:rsidRDefault="00F74703" w:rsidP="000F2DD2">
            <w:pPr>
              <w:ind w:left="0"/>
            </w:pPr>
            <w:r w:rsidRPr="00C46539">
              <w:t>Brief</w:t>
            </w:r>
            <w:r w:rsidR="000F2DD2">
              <w:t xml:space="preserve"> </w:t>
            </w:r>
            <w:r w:rsidR="000F2DD2" w:rsidRPr="00C46539">
              <w:t>lesson</w:t>
            </w:r>
            <w:r w:rsidR="000F2DD2">
              <w:t xml:space="preserve"> </w:t>
            </w:r>
            <w:r w:rsidR="000F2DD2" w:rsidRPr="00C46539">
              <w:t>response</w:t>
            </w:r>
          </w:p>
        </w:tc>
      </w:tr>
      <w:tr w:rsidR="003A7341" w:rsidRPr="00A42300" w14:paraId="79258378" w14:textId="77777777" w:rsidTr="003A7341">
        <w:tc>
          <w:tcPr>
            <w:tcW w:w="599" w:type="dxa"/>
          </w:tcPr>
          <w:p w14:paraId="0624AE53" w14:textId="77777777" w:rsidR="003A7341" w:rsidRPr="003A7341" w:rsidRDefault="003A7341" w:rsidP="003A73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3152" w:type="dxa"/>
          </w:tcPr>
          <w:p w14:paraId="48405821" w14:textId="77777777" w:rsidR="003A7341" w:rsidRPr="00C46539" w:rsidRDefault="003A7341" w:rsidP="003A7341">
            <w:pPr>
              <w:ind w:left="0"/>
            </w:pPr>
            <w:proofErr w:type="spellStart"/>
            <w:r w:rsidRPr="00C46539">
              <w:t>CreateLessonResponse</w:t>
            </w:r>
            <w:proofErr w:type="spellEnd"/>
          </w:p>
        </w:tc>
        <w:tc>
          <w:tcPr>
            <w:tcW w:w="4500" w:type="dxa"/>
          </w:tcPr>
          <w:p w14:paraId="6781C9BF" w14:textId="35451A79" w:rsidR="003A7341" w:rsidRPr="000F2DD2" w:rsidRDefault="00F74703" w:rsidP="000F2DD2">
            <w:pPr>
              <w:ind w:left="0"/>
            </w:pPr>
            <w:r w:rsidRPr="00C46539">
              <w:t>Create</w:t>
            </w:r>
            <w:r w:rsidR="000F2DD2">
              <w:t xml:space="preserve"> </w:t>
            </w:r>
            <w:r w:rsidR="000F2DD2" w:rsidRPr="00C46539">
              <w:t>lesson</w:t>
            </w:r>
            <w:r w:rsidR="000F2DD2">
              <w:t xml:space="preserve"> </w:t>
            </w:r>
            <w:r w:rsidR="000F2DD2" w:rsidRPr="00C46539">
              <w:t>response</w:t>
            </w:r>
          </w:p>
        </w:tc>
      </w:tr>
      <w:tr w:rsidR="003A7341" w:rsidRPr="00A42300" w14:paraId="41F495E1" w14:textId="77777777" w:rsidTr="003A7341">
        <w:tc>
          <w:tcPr>
            <w:tcW w:w="599" w:type="dxa"/>
          </w:tcPr>
          <w:p w14:paraId="2F317FB1" w14:textId="77777777" w:rsidR="003A7341" w:rsidRPr="003A7341" w:rsidRDefault="003A7341" w:rsidP="003A73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3152" w:type="dxa"/>
          </w:tcPr>
          <w:p w14:paraId="18FC6EC3" w14:textId="77777777" w:rsidR="003A7341" w:rsidRPr="00C46539" w:rsidRDefault="003A7341" w:rsidP="003A7341">
            <w:pPr>
              <w:ind w:left="0"/>
            </w:pPr>
            <w:proofErr w:type="spellStart"/>
            <w:r w:rsidRPr="00C46539">
              <w:t>ExamResponseData</w:t>
            </w:r>
            <w:proofErr w:type="spellEnd"/>
          </w:p>
        </w:tc>
        <w:tc>
          <w:tcPr>
            <w:tcW w:w="4500" w:type="dxa"/>
          </w:tcPr>
          <w:p w14:paraId="2731F0EE" w14:textId="4AF14A7D" w:rsidR="003A7341" w:rsidRPr="000F2DD2" w:rsidRDefault="00F74703" w:rsidP="000F2DD2">
            <w:pPr>
              <w:ind w:left="0"/>
            </w:pPr>
            <w:r w:rsidRPr="00C46539">
              <w:t>Exam</w:t>
            </w:r>
            <w:r w:rsidR="000F2DD2">
              <w:t xml:space="preserve"> </w:t>
            </w:r>
            <w:r w:rsidR="000F2DD2" w:rsidRPr="00C46539">
              <w:t>response</w:t>
            </w:r>
            <w:r w:rsidR="000F2DD2">
              <w:t xml:space="preserve"> </w:t>
            </w:r>
            <w:r w:rsidR="000F2DD2" w:rsidRPr="00C46539">
              <w:t>data</w:t>
            </w:r>
          </w:p>
        </w:tc>
      </w:tr>
      <w:tr w:rsidR="003A7341" w:rsidRPr="00A42300" w14:paraId="52B0ECE6" w14:textId="77777777" w:rsidTr="003A7341">
        <w:tc>
          <w:tcPr>
            <w:tcW w:w="599" w:type="dxa"/>
          </w:tcPr>
          <w:p w14:paraId="5F26B426" w14:textId="77777777" w:rsidR="003A7341" w:rsidRPr="003A7341" w:rsidRDefault="003A7341" w:rsidP="003A73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3152" w:type="dxa"/>
          </w:tcPr>
          <w:p w14:paraId="6ADA06B8" w14:textId="77777777" w:rsidR="003A7341" w:rsidRPr="00C46539" w:rsidRDefault="003A7341" w:rsidP="003A7341">
            <w:pPr>
              <w:ind w:left="0"/>
            </w:pPr>
            <w:proofErr w:type="spellStart"/>
            <w:r w:rsidRPr="00C46539">
              <w:t>GetCourseResponse</w:t>
            </w:r>
            <w:proofErr w:type="spellEnd"/>
          </w:p>
        </w:tc>
        <w:tc>
          <w:tcPr>
            <w:tcW w:w="4500" w:type="dxa"/>
          </w:tcPr>
          <w:p w14:paraId="4940B6C8" w14:textId="58EA8B17" w:rsidR="003A7341" w:rsidRPr="000F2DD2" w:rsidRDefault="00F74703" w:rsidP="000F2DD2">
            <w:pPr>
              <w:ind w:left="0"/>
            </w:pPr>
            <w:r w:rsidRPr="00C46539">
              <w:t>Get</w:t>
            </w:r>
            <w:r w:rsidR="000F2DD2">
              <w:t xml:space="preserve"> </w:t>
            </w:r>
            <w:r w:rsidR="000F2DD2" w:rsidRPr="00C46539">
              <w:t>course</w:t>
            </w:r>
            <w:r w:rsidR="000F2DD2">
              <w:t xml:space="preserve"> </w:t>
            </w:r>
            <w:r w:rsidR="000F2DD2" w:rsidRPr="00C46539">
              <w:t>response</w:t>
            </w:r>
          </w:p>
        </w:tc>
      </w:tr>
      <w:tr w:rsidR="003A7341" w:rsidRPr="00A42300" w14:paraId="4CC35DAB" w14:textId="77777777" w:rsidTr="003A7341">
        <w:tc>
          <w:tcPr>
            <w:tcW w:w="599" w:type="dxa"/>
          </w:tcPr>
          <w:p w14:paraId="687D1004" w14:textId="77777777" w:rsidR="003A7341" w:rsidRPr="003A7341" w:rsidRDefault="003A7341" w:rsidP="003A73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3152" w:type="dxa"/>
          </w:tcPr>
          <w:p w14:paraId="20DC48D7" w14:textId="77777777" w:rsidR="003A7341" w:rsidRPr="00C46539" w:rsidRDefault="003A7341" w:rsidP="003A7341">
            <w:pPr>
              <w:ind w:left="0"/>
            </w:pPr>
            <w:proofErr w:type="spellStart"/>
            <w:r w:rsidRPr="00C46539">
              <w:t>GetLearnerExamsResponseData</w:t>
            </w:r>
            <w:proofErr w:type="spellEnd"/>
          </w:p>
        </w:tc>
        <w:tc>
          <w:tcPr>
            <w:tcW w:w="4500" w:type="dxa"/>
          </w:tcPr>
          <w:p w14:paraId="3DE31C59" w14:textId="0B24B6C9" w:rsidR="003A7341" w:rsidRPr="000F2DD2" w:rsidRDefault="00F74703" w:rsidP="000F2DD2">
            <w:pPr>
              <w:ind w:left="0"/>
            </w:pPr>
            <w:r w:rsidRPr="00C46539">
              <w:t>Get</w:t>
            </w:r>
            <w:r w:rsidR="000F2DD2">
              <w:t xml:space="preserve"> </w:t>
            </w:r>
            <w:r w:rsidR="000F2DD2" w:rsidRPr="00C46539">
              <w:t>learner</w:t>
            </w:r>
            <w:r w:rsidR="000F2DD2">
              <w:t xml:space="preserve"> </w:t>
            </w:r>
            <w:r w:rsidR="000F2DD2" w:rsidRPr="00C46539">
              <w:t>exams</w:t>
            </w:r>
            <w:r w:rsidR="000F2DD2">
              <w:t xml:space="preserve"> </w:t>
            </w:r>
            <w:r w:rsidR="000F2DD2" w:rsidRPr="00C46539">
              <w:t>response</w:t>
            </w:r>
            <w:r w:rsidR="000F2DD2">
              <w:t xml:space="preserve"> </w:t>
            </w:r>
            <w:r w:rsidR="000F2DD2" w:rsidRPr="00C46539">
              <w:t>data</w:t>
            </w:r>
          </w:p>
        </w:tc>
      </w:tr>
      <w:tr w:rsidR="003A7341" w:rsidRPr="00A42300" w14:paraId="25FBF5DF" w14:textId="77777777" w:rsidTr="003A7341">
        <w:tc>
          <w:tcPr>
            <w:tcW w:w="599" w:type="dxa"/>
          </w:tcPr>
          <w:p w14:paraId="7DED5311" w14:textId="77777777" w:rsidR="003A7341" w:rsidRPr="003A7341" w:rsidRDefault="003A7341" w:rsidP="003A73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8</w:t>
            </w:r>
          </w:p>
        </w:tc>
        <w:tc>
          <w:tcPr>
            <w:tcW w:w="3152" w:type="dxa"/>
          </w:tcPr>
          <w:p w14:paraId="1498AD3D" w14:textId="77777777" w:rsidR="003A7341" w:rsidRPr="00C46539" w:rsidRDefault="003A7341" w:rsidP="003A7341">
            <w:pPr>
              <w:ind w:left="0"/>
            </w:pPr>
            <w:proofErr w:type="spellStart"/>
            <w:r w:rsidRPr="00C46539">
              <w:t>GetLessonResponse</w:t>
            </w:r>
            <w:proofErr w:type="spellEnd"/>
          </w:p>
        </w:tc>
        <w:tc>
          <w:tcPr>
            <w:tcW w:w="4500" w:type="dxa"/>
          </w:tcPr>
          <w:p w14:paraId="403AAC97" w14:textId="7916894A" w:rsidR="003A7341" w:rsidRPr="000F2DD2" w:rsidRDefault="00F74703" w:rsidP="000F2DD2">
            <w:pPr>
              <w:ind w:left="0"/>
            </w:pPr>
            <w:r w:rsidRPr="00C46539">
              <w:t>Get</w:t>
            </w:r>
            <w:r w:rsidR="000F2DD2">
              <w:t xml:space="preserve"> </w:t>
            </w:r>
            <w:r w:rsidR="000F2DD2" w:rsidRPr="00C46539">
              <w:t>lesson</w:t>
            </w:r>
            <w:r w:rsidR="000F2DD2">
              <w:t xml:space="preserve"> </w:t>
            </w:r>
            <w:r w:rsidR="000F2DD2" w:rsidRPr="00C46539">
              <w:t>response</w:t>
            </w:r>
          </w:p>
        </w:tc>
      </w:tr>
      <w:tr w:rsidR="003A7341" w:rsidRPr="00A42300" w14:paraId="19A11309" w14:textId="77777777" w:rsidTr="003A7341">
        <w:tc>
          <w:tcPr>
            <w:tcW w:w="599" w:type="dxa"/>
          </w:tcPr>
          <w:p w14:paraId="4E143DC2" w14:textId="77777777" w:rsidR="003A7341" w:rsidRPr="003A7341" w:rsidRDefault="003A7341" w:rsidP="003A73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3152" w:type="dxa"/>
          </w:tcPr>
          <w:p w14:paraId="79921BD5" w14:textId="77777777" w:rsidR="003A7341" w:rsidRPr="00C46539" w:rsidRDefault="003A7341" w:rsidP="003A7341">
            <w:pPr>
              <w:ind w:left="0"/>
            </w:pPr>
            <w:proofErr w:type="spellStart"/>
            <w:r w:rsidRPr="00C46539">
              <w:t>GetLessonVersionResponse</w:t>
            </w:r>
            <w:proofErr w:type="spellEnd"/>
          </w:p>
        </w:tc>
        <w:tc>
          <w:tcPr>
            <w:tcW w:w="4500" w:type="dxa"/>
          </w:tcPr>
          <w:p w14:paraId="7542AAD8" w14:textId="708766F7" w:rsidR="003A7341" w:rsidRPr="000F2DD2" w:rsidRDefault="00F74703" w:rsidP="000F2DD2">
            <w:pPr>
              <w:ind w:left="0"/>
            </w:pPr>
            <w:r w:rsidRPr="00C46539">
              <w:t>Get</w:t>
            </w:r>
            <w:r w:rsidR="000F2DD2">
              <w:t xml:space="preserve"> </w:t>
            </w:r>
            <w:r w:rsidR="000F2DD2" w:rsidRPr="00C46539">
              <w:t>lesson</w:t>
            </w:r>
            <w:r w:rsidR="000F2DD2">
              <w:t xml:space="preserve"> </w:t>
            </w:r>
            <w:r w:rsidR="000F2DD2" w:rsidRPr="00C46539">
              <w:t>version</w:t>
            </w:r>
            <w:r w:rsidR="000F2DD2">
              <w:t xml:space="preserve"> </w:t>
            </w:r>
            <w:r w:rsidR="000F2DD2" w:rsidRPr="00C46539">
              <w:t>response</w:t>
            </w:r>
          </w:p>
        </w:tc>
      </w:tr>
      <w:tr w:rsidR="003A7341" w:rsidRPr="00A42300" w14:paraId="3978622A" w14:textId="77777777" w:rsidTr="003A7341">
        <w:tc>
          <w:tcPr>
            <w:tcW w:w="599" w:type="dxa"/>
          </w:tcPr>
          <w:p w14:paraId="53640FC5" w14:textId="77777777" w:rsidR="003A7341" w:rsidRPr="003A7341" w:rsidRDefault="003A7341" w:rsidP="003A73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3152" w:type="dxa"/>
          </w:tcPr>
          <w:p w14:paraId="40BDC7B1" w14:textId="77777777" w:rsidR="003A7341" w:rsidRPr="00C46539" w:rsidRDefault="003A7341" w:rsidP="003A7341">
            <w:pPr>
              <w:ind w:left="0"/>
            </w:pPr>
            <w:proofErr w:type="spellStart"/>
            <w:r w:rsidRPr="00C46539">
              <w:t>GetListUsersResponseData</w:t>
            </w:r>
            <w:proofErr w:type="spellEnd"/>
          </w:p>
        </w:tc>
        <w:tc>
          <w:tcPr>
            <w:tcW w:w="4500" w:type="dxa"/>
          </w:tcPr>
          <w:p w14:paraId="4BA2A3F2" w14:textId="5040340A" w:rsidR="003A7341" w:rsidRPr="000F2DD2" w:rsidRDefault="00F74703" w:rsidP="000F2DD2">
            <w:pPr>
              <w:ind w:left="0"/>
            </w:pPr>
            <w:r w:rsidRPr="00C46539">
              <w:t>Get</w:t>
            </w:r>
            <w:r w:rsidR="000F2DD2">
              <w:t xml:space="preserve"> </w:t>
            </w:r>
            <w:r w:rsidR="000F2DD2" w:rsidRPr="00C46539">
              <w:t>list</w:t>
            </w:r>
            <w:r w:rsidR="000F2DD2">
              <w:t xml:space="preserve"> </w:t>
            </w:r>
            <w:r w:rsidR="000F2DD2" w:rsidRPr="00C46539">
              <w:t>users</w:t>
            </w:r>
            <w:r w:rsidR="000F2DD2">
              <w:t xml:space="preserve"> </w:t>
            </w:r>
            <w:r w:rsidR="000F2DD2" w:rsidRPr="00C46539">
              <w:t>response</w:t>
            </w:r>
            <w:r w:rsidR="000F2DD2">
              <w:t xml:space="preserve"> </w:t>
            </w:r>
            <w:r w:rsidR="000F2DD2" w:rsidRPr="00C46539">
              <w:t>data</w:t>
            </w:r>
          </w:p>
        </w:tc>
      </w:tr>
      <w:tr w:rsidR="003A7341" w:rsidRPr="00A42300" w14:paraId="28C1BE51" w14:textId="77777777" w:rsidTr="003A7341">
        <w:tc>
          <w:tcPr>
            <w:tcW w:w="599" w:type="dxa"/>
          </w:tcPr>
          <w:p w14:paraId="5A5ACAA2" w14:textId="77777777" w:rsidR="003A7341" w:rsidRPr="003A7341" w:rsidRDefault="003A7341" w:rsidP="003A73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3152" w:type="dxa"/>
          </w:tcPr>
          <w:p w14:paraId="681C9FD6" w14:textId="77777777" w:rsidR="003A7341" w:rsidRPr="00C46539" w:rsidRDefault="003A7341" w:rsidP="003A7341">
            <w:pPr>
              <w:ind w:left="0"/>
            </w:pPr>
            <w:proofErr w:type="spellStart"/>
            <w:r w:rsidRPr="00C46539">
              <w:t>GetQuestionDetailsResponseData</w:t>
            </w:r>
            <w:proofErr w:type="spellEnd"/>
          </w:p>
        </w:tc>
        <w:tc>
          <w:tcPr>
            <w:tcW w:w="4500" w:type="dxa"/>
          </w:tcPr>
          <w:p w14:paraId="2D2CBFAB" w14:textId="48015DFA" w:rsidR="003A7341" w:rsidRPr="000F2DD2" w:rsidRDefault="00F74703" w:rsidP="000F2DD2">
            <w:pPr>
              <w:ind w:left="0"/>
            </w:pPr>
            <w:r w:rsidRPr="00C46539">
              <w:t>Get</w:t>
            </w:r>
            <w:r w:rsidR="000F2DD2">
              <w:t xml:space="preserve"> </w:t>
            </w:r>
            <w:r w:rsidR="000F2DD2" w:rsidRPr="00C46539">
              <w:t>question</w:t>
            </w:r>
            <w:r w:rsidR="000F2DD2">
              <w:t xml:space="preserve"> </w:t>
            </w:r>
            <w:r w:rsidR="000F2DD2" w:rsidRPr="00C46539">
              <w:t>details</w:t>
            </w:r>
            <w:r w:rsidR="000F2DD2">
              <w:t xml:space="preserve"> </w:t>
            </w:r>
            <w:r w:rsidR="000F2DD2" w:rsidRPr="00C46539">
              <w:t>response</w:t>
            </w:r>
            <w:r w:rsidR="000F2DD2">
              <w:t xml:space="preserve"> </w:t>
            </w:r>
            <w:r w:rsidR="000F2DD2" w:rsidRPr="00C46539">
              <w:t>data</w:t>
            </w:r>
          </w:p>
        </w:tc>
      </w:tr>
      <w:tr w:rsidR="003A7341" w:rsidRPr="00A42300" w14:paraId="794897B0" w14:textId="77777777" w:rsidTr="003A7341">
        <w:tc>
          <w:tcPr>
            <w:tcW w:w="599" w:type="dxa"/>
          </w:tcPr>
          <w:p w14:paraId="2BAEEFEF" w14:textId="77777777" w:rsidR="003A7341" w:rsidRPr="003A7341" w:rsidRDefault="003A7341" w:rsidP="003A73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3152" w:type="dxa"/>
          </w:tcPr>
          <w:p w14:paraId="71377ABD" w14:textId="77777777" w:rsidR="003A7341" w:rsidRPr="00C46539" w:rsidRDefault="003A7341" w:rsidP="003A7341">
            <w:pPr>
              <w:ind w:left="0"/>
            </w:pPr>
            <w:proofErr w:type="spellStart"/>
            <w:r w:rsidRPr="00C46539">
              <w:t>GetQuestionResponseData</w:t>
            </w:r>
            <w:proofErr w:type="spellEnd"/>
          </w:p>
        </w:tc>
        <w:tc>
          <w:tcPr>
            <w:tcW w:w="4500" w:type="dxa"/>
          </w:tcPr>
          <w:p w14:paraId="786C9978" w14:textId="65133704" w:rsidR="003A7341" w:rsidRPr="000F2DD2" w:rsidRDefault="00F74703" w:rsidP="000F2DD2">
            <w:pPr>
              <w:ind w:left="0"/>
            </w:pPr>
            <w:r w:rsidRPr="00C46539">
              <w:t>Get</w:t>
            </w:r>
            <w:r w:rsidR="000F2DD2">
              <w:t xml:space="preserve"> </w:t>
            </w:r>
            <w:r w:rsidR="000F2DD2" w:rsidRPr="00C46539">
              <w:t>question</w:t>
            </w:r>
            <w:r w:rsidR="000F2DD2">
              <w:t xml:space="preserve"> </w:t>
            </w:r>
            <w:r w:rsidR="000F2DD2" w:rsidRPr="00C46539">
              <w:t>response</w:t>
            </w:r>
            <w:r w:rsidR="000F2DD2">
              <w:t xml:space="preserve"> </w:t>
            </w:r>
            <w:r w:rsidR="000F2DD2" w:rsidRPr="00C46539">
              <w:t>data</w:t>
            </w:r>
          </w:p>
        </w:tc>
      </w:tr>
      <w:tr w:rsidR="003A7341" w:rsidRPr="00A42300" w14:paraId="49B79928" w14:textId="77777777" w:rsidTr="003A7341">
        <w:tc>
          <w:tcPr>
            <w:tcW w:w="599" w:type="dxa"/>
          </w:tcPr>
          <w:p w14:paraId="70F027F5" w14:textId="77777777" w:rsidR="003A7341" w:rsidRPr="003A7341" w:rsidRDefault="003A7341" w:rsidP="003A73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3152" w:type="dxa"/>
          </w:tcPr>
          <w:p w14:paraId="4839C6EF" w14:textId="77777777" w:rsidR="003A7341" w:rsidRPr="00C46539" w:rsidRDefault="003A7341" w:rsidP="003A7341">
            <w:pPr>
              <w:ind w:left="0"/>
            </w:pPr>
            <w:proofErr w:type="spellStart"/>
            <w:r w:rsidRPr="00C46539">
              <w:t>GetUserResponseData</w:t>
            </w:r>
            <w:proofErr w:type="spellEnd"/>
          </w:p>
        </w:tc>
        <w:tc>
          <w:tcPr>
            <w:tcW w:w="4500" w:type="dxa"/>
          </w:tcPr>
          <w:p w14:paraId="6B918C13" w14:textId="07CB8ABA" w:rsidR="003A7341" w:rsidRPr="000F2DD2" w:rsidRDefault="00F74703" w:rsidP="000F2DD2">
            <w:pPr>
              <w:ind w:left="0"/>
            </w:pPr>
            <w:r w:rsidRPr="00C46539">
              <w:t>Get</w:t>
            </w:r>
            <w:r w:rsidR="000F2DD2">
              <w:t xml:space="preserve"> </w:t>
            </w:r>
            <w:r w:rsidR="000F2DD2" w:rsidRPr="00C46539">
              <w:t>user</w:t>
            </w:r>
            <w:r w:rsidR="000F2DD2">
              <w:t xml:space="preserve"> </w:t>
            </w:r>
            <w:r w:rsidR="000F2DD2" w:rsidRPr="00C46539">
              <w:t>response</w:t>
            </w:r>
            <w:r w:rsidR="000F2DD2">
              <w:t xml:space="preserve"> </w:t>
            </w:r>
            <w:r w:rsidR="000F2DD2" w:rsidRPr="00C46539">
              <w:t>data</w:t>
            </w:r>
          </w:p>
        </w:tc>
      </w:tr>
      <w:tr w:rsidR="003A7341" w:rsidRPr="00A42300" w14:paraId="504BDA83" w14:textId="77777777" w:rsidTr="003A7341">
        <w:tc>
          <w:tcPr>
            <w:tcW w:w="599" w:type="dxa"/>
          </w:tcPr>
          <w:p w14:paraId="237B6EDF" w14:textId="77777777" w:rsidR="003A7341" w:rsidRPr="003A7341" w:rsidRDefault="003A7341" w:rsidP="003A73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3152" w:type="dxa"/>
          </w:tcPr>
          <w:p w14:paraId="51592499" w14:textId="77777777" w:rsidR="003A7341" w:rsidRPr="00C46539" w:rsidRDefault="003A7341" w:rsidP="003A7341">
            <w:pPr>
              <w:ind w:left="0"/>
            </w:pPr>
            <w:proofErr w:type="spellStart"/>
            <w:r w:rsidRPr="00C46539">
              <w:t>LoginResponseData</w:t>
            </w:r>
            <w:proofErr w:type="spellEnd"/>
          </w:p>
        </w:tc>
        <w:tc>
          <w:tcPr>
            <w:tcW w:w="4500" w:type="dxa"/>
          </w:tcPr>
          <w:p w14:paraId="63DDD546" w14:textId="5649F64F" w:rsidR="003A7341" w:rsidRPr="000F2DD2" w:rsidRDefault="00F74703" w:rsidP="000F2DD2">
            <w:pPr>
              <w:ind w:left="0"/>
            </w:pPr>
            <w:r w:rsidRPr="00C46539">
              <w:t>Login</w:t>
            </w:r>
            <w:r w:rsidR="000F2DD2">
              <w:t xml:space="preserve"> </w:t>
            </w:r>
            <w:r w:rsidR="000F2DD2" w:rsidRPr="00C46539">
              <w:t>response</w:t>
            </w:r>
            <w:r w:rsidR="000F2DD2">
              <w:t xml:space="preserve"> </w:t>
            </w:r>
            <w:r w:rsidR="000F2DD2" w:rsidRPr="00C46539">
              <w:t>data</w:t>
            </w:r>
          </w:p>
        </w:tc>
      </w:tr>
      <w:tr w:rsidR="003A7341" w:rsidRPr="00A42300" w14:paraId="1D89F9BD" w14:textId="77777777" w:rsidTr="003A7341">
        <w:tc>
          <w:tcPr>
            <w:tcW w:w="599" w:type="dxa"/>
          </w:tcPr>
          <w:p w14:paraId="090AA5A4" w14:textId="77777777" w:rsidR="003A7341" w:rsidRPr="003A7341" w:rsidRDefault="003A7341" w:rsidP="003A73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15</w:t>
            </w:r>
          </w:p>
        </w:tc>
        <w:tc>
          <w:tcPr>
            <w:tcW w:w="3152" w:type="dxa"/>
          </w:tcPr>
          <w:p w14:paraId="78813414" w14:textId="77777777" w:rsidR="003A7341" w:rsidRPr="00C46539" w:rsidRDefault="003A7341" w:rsidP="003A7341">
            <w:pPr>
              <w:ind w:left="0"/>
            </w:pPr>
            <w:proofErr w:type="spellStart"/>
            <w:r w:rsidRPr="00C46539">
              <w:t>LookupWordResponse</w:t>
            </w:r>
            <w:proofErr w:type="spellEnd"/>
          </w:p>
        </w:tc>
        <w:tc>
          <w:tcPr>
            <w:tcW w:w="4500" w:type="dxa"/>
          </w:tcPr>
          <w:p w14:paraId="0FB7E99E" w14:textId="03C6C057" w:rsidR="003A7341" w:rsidRPr="000F2DD2" w:rsidRDefault="00F74703" w:rsidP="000F2DD2">
            <w:pPr>
              <w:ind w:left="0"/>
            </w:pPr>
            <w:r w:rsidRPr="00C46539">
              <w:t>Lookup</w:t>
            </w:r>
            <w:r w:rsidR="000F2DD2">
              <w:t xml:space="preserve"> </w:t>
            </w:r>
            <w:r w:rsidR="000F2DD2" w:rsidRPr="00C46539">
              <w:t>word</w:t>
            </w:r>
            <w:r w:rsidR="000F2DD2">
              <w:t xml:space="preserve"> </w:t>
            </w:r>
            <w:r w:rsidR="000F2DD2" w:rsidRPr="00C46539">
              <w:t>response</w:t>
            </w:r>
          </w:p>
        </w:tc>
      </w:tr>
      <w:tr w:rsidR="003A7341" w:rsidRPr="00A42300" w14:paraId="4097F0CC" w14:textId="77777777" w:rsidTr="003A7341">
        <w:tc>
          <w:tcPr>
            <w:tcW w:w="599" w:type="dxa"/>
          </w:tcPr>
          <w:p w14:paraId="513E88FF" w14:textId="77777777" w:rsidR="003A7341" w:rsidRPr="003A7341" w:rsidRDefault="003A7341" w:rsidP="003A73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16</w:t>
            </w:r>
          </w:p>
        </w:tc>
        <w:tc>
          <w:tcPr>
            <w:tcW w:w="3152" w:type="dxa"/>
          </w:tcPr>
          <w:p w14:paraId="671A8776" w14:textId="77777777" w:rsidR="003A7341" w:rsidRPr="00C46539" w:rsidRDefault="003A7341" w:rsidP="003A7341">
            <w:pPr>
              <w:ind w:left="0"/>
            </w:pPr>
            <w:r w:rsidRPr="00C46539">
              <w:t>Response</w:t>
            </w:r>
          </w:p>
        </w:tc>
        <w:tc>
          <w:tcPr>
            <w:tcW w:w="4500" w:type="dxa"/>
          </w:tcPr>
          <w:p w14:paraId="7FCB9820" w14:textId="392A55F5" w:rsidR="003A7341" w:rsidRPr="000F2DD2" w:rsidRDefault="00F74703" w:rsidP="000F2DD2">
            <w:pPr>
              <w:ind w:left="0"/>
            </w:pPr>
            <w:r w:rsidRPr="00C46539">
              <w:t>Response</w:t>
            </w:r>
          </w:p>
        </w:tc>
      </w:tr>
      <w:tr w:rsidR="003A7341" w:rsidRPr="00A42300" w14:paraId="3A305B41" w14:textId="77777777" w:rsidTr="003A7341">
        <w:tc>
          <w:tcPr>
            <w:tcW w:w="599" w:type="dxa"/>
          </w:tcPr>
          <w:p w14:paraId="1FFD8E9D" w14:textId="77777777" w:rsidR="003A7341" w:rsidRPr="003A7341" w:rsidRDefault="003A7341" w:rsidP="003A73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17</w:t>
            </w:r>
          </w:p>
        </w:tc>
        <w:tc>
          <w:tcPr>
            <w:tcW w:w="3152" w:type="dxa"/>
          </w:tcPr>
          <w:p w14:paraId="5D54E1F8" w14:textId="77777777" w:rsidR="003A7341" w:rsidRPr="00C46539" w:rsidRDefault="003A7341" w:rsidP="003A7341">
            <w:pPr>
              <w:ind w:left="0"/>
            </w:pPr>
            <w:proofErr w:type="spellStart"/>
            <w:r w:rsidRPr="00C46539">
              <w:t>ResponseCode</w:t>
            </w:r>
            <w:proofErr w:type="spellEnd"/>
          </w:p>
        </w:tc>
        <w:tc>
          <w:tcPr>
            <w:tcW w:w="4500" w:type="dxa"/>
          </w:tcPr>
          <w:p w14:paraId="1C6DC522" w14:textId="6216E4F9" w:rsidR="003A7341" w:rsidRPr="000F2DD2" w:rsidRDefault="00F74703" w:rsidP="000F2DD2">
            <w:pPr>
              <w:ind w:left="0"/>
            </w:pPr>
            <w:r w:rsidRPr="00C46539">
              <w:t>Response</w:t>
            </w:r>
            <w:r w:rsidR="000F2DD2">
              <w:t xml:space="preserve"> </w:t>
            </w:r>
            <w:r w:rsidR="000F2DD2" w:rsidRPr="00C46539">
              <w:t>code</w:t>
            </w:r>
          </w:p>
        </w:tc>
      </w:tr>
      <w:tr w:rsidR="003A7341" w:rsidRPr="00A42300" w14:paraId="7077B906" w14:textId="77777777" w:rsidTr="003A7341">
        <w:tc>
          <w:tcPr>
            <w:tcW w:w="599" w:type="dxa"/>
          </w:tcPr>
          <w:p w14:paraId="6C29A567" w14:textId="77777777" w:rsidR="003A7341" w:rsidRPr="003A7341" w:rsidRDefault="003A7341" w:rsidP="003A73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18</w:t>
            </w:r>
          </w:p>
        </w:tc>
        <w:tc>
          <w:tcPr>
            <w:tcW w:w="3152" w:type="dxa"/>
          </w:tcPr>
          <w:p w14:paraId="14BB43A0" w14:textId="77777777" w:rsidR="003A7341" w:rsidRPr="00C46539" w:rsidRDefault="003A7341" w:rsidP="003A7341">
            <w:pPr>
              <w:ind w:left="0"/>
            </w:pPr>
            <w:proofErr w:type="spellStart"/>
            <w:r w:rsidRPr="00C46539">
              <w:t>ResponseExample</w:t>
            </w:r>
            <w:proofErr w:type="spellEnd"/>
          </w:p>
        </w:tc>
        <w:tc>
          <w:tcPr>
            <w:tcW w:w="4500" w:type="dxa"/>
          </w:tcPr>
          <w:p w14:paraId="6F1E177B" w14:textId="7547B65D" w:rsidR="003A7341" w:rsidRPr="000F2DD2" w:rsidRDefault="00F74703" w:rsidP="000F2DD2">
            <w:pPr>
              <w:ind w:left="0"/>
            </w:pPr>
            <w:r w:rsidRPr="00C46539">
              <w:t>Response</w:t>
            </w:r>
            <w:r w:rsidR="000F2DD2">
              <w:t xml:space="preserve"> </w:t>
            </w:r>
            <w:r w:rsidR="000F2DD2" w:rsidRPr="00C46539">
              <w:t>example</w:t>
            </w:r>
          </w:p>
        </w:tc>
      </w:tr>
      <w:tr w:rsidR="003A7341" w:rsidRPr="00A42300" w14:paraId="3BBC364B" w14:textId="77777777" w:rsidTr="003A7341">
        <w:tc>
          <w:tcPr>
            <w:tcW w:w="599" w:type="dxa"/>
          </w:tcPr>
          <w:p w14:paraId="3C021863" w14:textId="77777777" w:rsidR="003A7341" w:rsidRPr="003A7341" w:rsidRDefault="003A7341" w:rsidP="003A73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19</w:t>
            </w:r>
          </w:p>
        </w:tc>
        <w:tc>
          <w:tcPr>
            <w:tcW w:w="3152" w:type="dxa"/>
          </w:tcPr>
          <w:p w14:paraId="376E5586" w14:textId="77777777" w:rsidR="003A7341" w:rsidRPr="00C46539" w:rsidRDefault="003A7341" w:rsidP="003A7341">
            <w:pPr>
              <w:ind w:left="0"/>
            </w:pPr>
            <w:proofErr w:type="spellStart"/>
            <w:r w:rsidRPr="00C46539">
              <w:t>ResponseWordMean</w:t>
            </w:r>
            <w:proofErr w:type="spellEnd"/>
          </w:p>
        </w:tc>
        <w:tc>
          <w:tcPr>
            <w:tcW w:w="4500" w:type="dxa"/>
          </w:tcPr>
          <w:p w14:paraId="1ED3BB11" w14:textId="43977ADD" w:rsidR="003A7341" w:rsidRPr="000F2DD2" w:rsidRDefault="00F74703" w:rsidP="000F2DD2">
            <w:pPr>
              <w:ind w:left="0"/>
            </w:pPr>
            <w:r w:rsidRPr="00C46539">
              <w:t>Response</w:t>
            </w:r>
            <w:r w:rsidR="000F2DD2">
              <w:t xml:space="preserve"> </w:t>
            </w:r>
            <w:r w:rsidR="000F2DD2" w:rsidRPr="00C46539">
              <w:t>word</w:t>
            </w:r>
            <w:r w:rsidR="000F2DD2">
              <w:t xml:space="preserve"> </w:t>
            </w:r>
            <w:r w:rsidR="000F2DD2" w:rsidRPr="00C46539">
              <w:t>mean</w:t>
            </w:r>
          </w:p>
        </w:tc>
      </w:tr>
      <w:tr w:rsidR="003A7341" w:rsidRPr="00A42300" w14:paraId="103165AE" w14:textId="77777777" w:rsidTr="003A7341">
        <w:tc>
          <w:tcPr>
            <w:tcW w:w="599" w:type="dxa"/>
          </w:tcPr>
          <w:p w14:paraId="3E7BC126" w14:textId="77777777" w:rsidR="003A7341" w:rsidRPr="003A7341" w:rsidRDefault="003A7341" w:rsidP="003A734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20</w:t>
            </w:r>
          </w:p>
        </w:tc>
        <w:tc>
          <w:tcPr>
            <w:tcW w:w="3152" w:type="dxa"/>
          </w:tcPr>
          <w:p w14:paraId="2CADA9D8" w14:textId="77777777" w:rsidR="003A7341" w:rsidRDefault="003A7341" w:rsidP="003A7341">
            <w:pPr>
              <w:ind w:left="0"/>
            </w:pPr>
            <w:proofErr w:type="spellStart"/>
            <w:r w:rsidRPr="00C46539">
              <w:t>UploadFileResponse</w:t>
            </w:r>
            <w:proofErr w:type="spellEnd"/>
          </w:p>
        </w:tc>
        <w:tc>
          <w:tcPr>
            <w:tcW w:w="4500" w:type="dxa"/>
          </w:tcPr>
          <w:p w14:paraId="1D59918C" w14:textId="3C7589B3" w:rsidR="003A7341" w:rsidRPr="000F2DD2" w:rsidRDefault="00F74703" w:rsidP="000F2DD2">
            <w:pPr>
              <w:ind w:left="0"/>
            </w:pPr>
            <w:r w:rsidRPr="00C46539">
              <w:t>Upload</w:t>
            </w:r>
            <w:r w:rsidR="000F2DD2">
              <w:t xml:space="preserve"> </w:t>
            </w:r>
            <w:r w:rsidR="000F2DD2" w:rsidRPr="00C46539">
              <w:t>file</w:t>
            </w:r>
            <w:r w:rsidR="000F2DD2">
              <w:t xml:space="preserve"> </w:t>
            </w:r>
            <w:r w:rsidR="000F2DD2" w:rsidRPr="00C46539">
              <w:t>response</w:t>
            </w:r>
          </w:p>
        </w:tc>
      </w:tr>
    </w:tbl>
    <w:p w14:paraId="52167211" w14:textId="77777777" w:rsidR="004F1F3F" w:rsidRPr="00080663" w:rsidRDefault="008B2182" w:rsidP="008B2182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99" w:name="_Toc458058398"/>
      <w:proofErr w:type="spellStart"/>
      <w:r w:rsidRPr="008B2182">
        <w:rPr>
          <w:rFonts w:ascii="Times New Roman" w:hAnsi="Times New Roman" w:cs="Times New Roman"/>
          <w:sz w:val="22"/>
          <w:szCs w:val="22"/>
        </w:rPr>
        <w:lastRenderedPageBreak/>
        <w:t>AddQuestionResponseData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4F1F3F">
        <w:rPr>
          <w:rFonts w:ascii="Times New Roman" w:hAnsi="Times New Roman" w:cs="Times New Roman"/>
          <w:sz w:val="22"/>
          <w:szCs w:val="22"/>
        </w:rPr>
        <w:t>Class</w:t>
      </w:r>
      <w:bookmarkEnd w:id="499"/>
    </w:p>
    <w:p w14:paraId="4222D64F" w14:textId="77777777" w:rsidR="004F1F3F" w:rsidRPr="00A42300" w:rsidRDefault="004F1F3F" w:rsidP="004F1F3F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4F1F3F" w:rsidRPr="00A42300" w14:paraId="4C213746" w14:textId="77777777" w:rsidTr="004F1F3F">
        <w:trPr>
          <w:jc w:val="center"/>
        </w:trPr>
        <w:tc>
          <w:tcPr>
            <w:tcW w:w="524" w:type="dxa"/>
            <w:shd w:val="clear" w:color="auto" w:fill="92D050"/>
          </w:tcPr>
          <w:p w14:paraId="4D847043" w14:textId="77777777" w:rsidR="004F1F3F" w:rsidRPr="00620129" w:rsidRDefault="004F1F3F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6CD392D4" w14:textId="77777777" w:rsidR="004F1F3F" w:rsidRPr="00620129" w:rsidRDefault="004F1F3F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0BB4BCB7" w14:textId="77777777" w:rsidR="004F1F3F" w:rsidRPr="00620129" w:rsidRDefault="004F1F3F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2FB868F6" w14:textId="77777777" w:rsidR="004F1F3F" w:rsidRPr="00620129" w:rsidRDefault="004F1F3F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509F6CD9" w14:textId="77777777" w:rsidR="004F1F3F" w:rsidRPr="00620129" w:rsidRDefault="004F1F3F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0F1FA59D" w14:textId="77777777" w:rsidR="004F1F3F" w:rsidRPr="00620129" w:rsidRDefault="004F1F3F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F1F3F" w:rsidRPr="00A42300" w14:paraId="1A33393B" w14:textId="77777777" w:rsidTr="004F1F3F">
        <w:trPr>
          <w:jc w:val="center"/>
        </w:trPr>
        <w:tc>
          <w:tcPr>
            <w:tcW w:w="524" w:type="dxa"/>
          </w:tcPr>
          <w:p w14:paraId="31525DF5" w14:textId="77777777" w:rsidR="004F1F3F" w:rsidRPr="00A42300" w:rsidRDefault="004F1F3F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3FEB5E90" w14:textId="77777777" w:rsidR="004F1F3F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questionId</w:t>
            </w:r>
            <w:proofErr w:type="spellEnd"/>
          </w:p>
        </w:tc>
        <w:tc>
          <w:tcPr>
            <w:tcW w:w="1440" w:type="dxa"/>
          </w:tcPr>
          <w:p w14:paraId="43979CFE" w14:textId="77777777" w:rsidR="004F1F3F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2A6E9E95" w14:textId="77777777" w:rsidR="004F1F3F" w:rsidRPr="00A42300" w:rsidRDefault="004F1F3F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0C67997" w14:textId="77777777" w:rsidR="004F1F3F" w:rsidRPr="00A42300" w:rsidRDefault="004F1F3F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933904B" w14:textId="77777777" w:rsidR="004F1F3F" w:rsidRPr="00A42300" w:rsidRDefault="004F1F3F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A2757D0" w14:textId="77777777" w:rsidR="004F1F3F" w:rsidRPr="00A42300" w:rsidRDefault="004F1F3F" w:rsidP="004F1F3F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4F1F3F" w:rsidRPr="00A42300" w14:paraId="712299A1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12609611" w14:textId="77777777" w:rsidR="004F1F3F" w:rsidRPr="00620129" w:rsidRDefault="004F1F3F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E69B2F0" w14:textId="77777777" w:rsidR="004F1F3F" w:rsidRPr="00620129" w:rsidRDefault="004F1F3F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80273D5" w14:textId="77777777" w:rsidR="004F1F3F" w:rsidRPr="00620129" w:rsidRDefault="004F1F3F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F1F3F" w:rsidRPr="00A42300" w14:paraId="57B0515B" w14:textId="77777777" w:rsidTr="00F600BA">
        <w:trPr>
          <w:jc w:val="center"/>
        </w:trPr>
        <w:tc>
          <w:tcPr>
            <w:tcW w:w="838" w:type="dxa"/>
          </w:tcPr>
          <w:p w14:paraId="576C9ADD" w14:textId="77777777" w:rsidR="004F1F3F" w:rsidRPr="00A42300" w:rsidRDefault="004F1F3F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7C7E0758" w14:textId="77777777" w:rsidR="004F1F3F" w:rsidRPr="004A445C" w:rsidRDefault="004F1F3F" w:rsidP="00F600BA">
            <w:pPr>
              <w:ind w:left="0"/>
            </w:pPr>
          </w:p>
        </w:tc>
        <w:tc>
          <w:tcPr>
            <w:tcW w:w="4476" w:type="dxa"/>
          </w:tcPr>
          <w:p w14:paraId="09ECACDD" w14:textId="77777777" w:rsidR="004F1F3F" w:rsidRPr="00A42300" w:rsidRDefault="004F1F3F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22DFD4E" w14:textId="77777777" w:rsidR="008B2182" w:rsidRPr="00080663" w:rsidRDefault="008B2182" w:rsidP="008B2182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00" w:name="_Toc458058399"/>
      <w:proofErr w:type="spellStart"/>
      <w:r w:rsidRPr="008B2182">
        <w:rPr>
          <w:rFonts w:ascii="Times New Roman" w:hAnsi="Times New Roman" w:cs="Times New Roman"/>
          <w:sz w:val="22"/>
          <w:szCs w:val="22"/>
        </w:rPr>
        <w:t>AnswerResponseData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00"/>
    </w:p>
    <w:p w14:paraId="595B6CBB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8B2182" w:rsidRPr="00A42300" w14:paraId="697DD599" w14:textId="77777777" w:rsidTr="00F600BA">
        <w:trPr>
          <w:jc w:val="center"/>
        </w:trPr>
        <w:tc>
          <w:tcPr>
            <w:tcW w:w="524" w:type="dxa"/>
            <w:shd w:val="clear" w:color="auto" w:fill="92D050"/>
          </w:tcPr>
          <w:p w14:paraId="23672225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695A19C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7565B20A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596C17B4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22D627CA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0CC12A3B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0A5EA87E" w14:textId="77777777" w:rsidTr="00F600BA">
        <w:trPr>
          <w:jc w:val="center"/>
        </w:trPr>
        <w:tc>
          <w:tcPr>
            <w:tcW w:w="524" w:type="dxa"/>
          </w:tcPr>
          <w:p w14:paraId="1B784951" w14:textId="77777777" w:rsidR="008B2182" w:rsidRPr="00A42300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0A17021" w14:textId="77777777" w:rsidR="008B2182" w:rsidRPr="0043143F" w:rsidRDefault="008B2182" w:rsidP="008B2182">
            <w:pPr>
              <w:ind w:left="0"/>
            </w:pPr>
            <w:r w:rsidRPr="0043143F">
              <w:t>answer</w:t>
            </w:r>
          </w:p>
        </w:tc>
        <w:tc>
          <w:tcPr>
            <w:tcW w:w="1440" w:type="dxa"/>
          </w:tcPr>
          <w:p w14:paraId="7C579BAB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47FBEEB9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70215F0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6104CCA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664E18AC" w14:textId="77777777" w:rsidTr="00F600BA">
        <w:trPr>
          <w:jc w:val="center"/>
        </w:trPr>
        <w:tc>
          <w:tcPr>
            <w:tcW w:w="524" w:type="dxa"/>
          </w:tcPr>
          <w:p w14:paraId="6C72ABB5" w14:textId="77777777" w:rsidR="008B2182" w:rsidRPr="00A42300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063238F7" w14:textId="77777777" w:rsidR="008B2182" w:rsidRDefault="008B2182" w:rsidP="008B2182">
            <w:pPr>
              <w:ind w:left="0"/>
            </w:pPr>
            <w:proofErr w:type="spellStart"/>
            <w:r w:rsidRPr="0043143F">
              <w:t>isRight</w:t>
            </w:r>
            <w:proofErr w:type="spellEnd"/>
          </w:p>
        </w:tc>
        <w:tc>
          <w:tcPr>
            <w:tcW w:w="1440" w:type="dxa"/>
          </w:tcPr>
          <w:p w14:paraId="4FC01919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990" w:type="dxa"/>
          </w:tcPr>
          <w:p w14:paraId="178FA4DC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CB4380D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8D74A67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D1574B8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lastRenderedPageBreak/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182" w:rsidRPr="00A42300" w14:paraId="0149A863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1B2BA8D0" w14:textId="77777777" w:rsidR="008B2182" w:rsidRPr="00620129" w:rsidRDefault="008B2182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4F7F19A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6FC8A11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56BA8A8D" w14:textId="77777777" w:rsidTr="00F600BA">
        <w:trPr>
          <w:jc w:val="center"/>
        </w:trPr>
        <w:tc>
          <w:tcPr>
            <w:tcW w:w="838" w:type="dxa"/>
          </w:tcPr>
          <w:p w14:paraId="01CD9B43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47C9FCC8" w14:textId="77777777" w:rsidR="008B2182" w:rsidRPr="004A445C" w:rsidRDefault="008B2182" w:rsidP="00F600BA">
            <w:pPr>
              <w:ind w:left="0"/>
            </w:pPr>
          </w:p>
        </w:tc>
        <w:tc>
          <w:tcPr>
            <w:tcW w:w="4476" w:type="dxa"/>
          </w:tcPr>
          <w:p w14:paraId="2AF366C6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D622E25" w14:textId="77777777" w:rsidR="008B2182" w:rsidRPr="00080663" w:rsidRDefault="008B2182" w:rsidP="008B2182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01" w:name="_Toc458058400"/>
      <w:proofErr w:type="spellStart"/>
      <w:r w:rsidRPr="008B2182">
        <w:rPr>
          <w:rFonts w:ascii="Times New Roman" w:hAnsi="Times New Roman" w:cs="Times New Roman"/>
          <w:sz w:val="22"/>
          <w:szCs w:val="22"/>
        </w:rPr>
        <w:t>BriefLessonResponse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01"/>
    </w:p>
    <w:p w14:paraId="4A9122FF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1721"/>
        <w:gridCol w:w="1440"/>
        <w:gridCol w:w="1260"/>
        <w:gridCol w:w="2842"/>
      </w:tblGrid>
      <w:tr w:rsidR="00F74703" w:rsidRPr="00A42300" w14:paraId="1E913565" w14:textId="77777777" w:rsidTr="00C82247">
        <w:trPr>
          <w:jc w:val="center"/>
        </w:trPr>
        <w:tc>
          <w:tcPr>
            <w:tcW w:w="1096" w:type="dxa"/>
            <w:shd w:val="clear" w:color="auto" w:fill="92D050"/>
          </w:tcPr>
          <w:p w14:paraId="3CF87D82" w14:textId="77777777" w:rsidR="00F74703" w:rsidRPr="00620129" w:rsidRDefault="00F74703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23F3BB25" w14:textId="77777777" w:rsidR="00F74703" w:rsidRPr="00620129" w:rsidRDefault="00F74703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585F48E4" w14:textId="77777777" w:rsidR="00F74703" w:rsidRPr="00620129" w:rsidRDefault="00F74703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69D00206" w14:textId="77777777" w:rsidR="00F74703" w:rsidRPr="00620129" w:rsidRDefault="00F74703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42" w:type="dxa"/>
            <w:shd w:val="clear" w:color="auto" w:fill="92D050"/>
          </w:tcPr>
          <w:p w14:paraId="6BEA822F" w14:textId="77777777" w:rsidR="00F74703" w:rsidRPr="00620129" w:rsidRDefault="00F74703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F74703" w:rsidRPr="00A42300" w14:paraId="04D568AF" w14:textId="77777777" w:rsidTr="00C82247">
        <w:trPr>
          <w:jc w:val="center"/>
        </w:trPr>
        <w:tc>
          <w:tcPr>
            <w:tcW w:w="1096" w:type="dxa"/>
          </w:tcPr>
          <w:p w14:paraId="43BA21F5" w14:textId="77777777" w:rsidR="00F74703" w:rsidRPr="00A42300" w:rsidRDefault="00F74703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56B58BAB" w14:textId="77777777" w:rsidR="00F74703" w:rsidRPr="00FC1BE8" w:rsidRDefault="00F74703" w:rsidP="008B2182">
            <w:pPr>
              <w:ind w:left="0"/>
            </w:pPr>
            <w:proofErr w:type="spellStart"/>
            <w:r w:rsidRPr="00FC1BE8">
              <w:t>lessonId</w:t>
            </w:r>
            <w:proofErr w:type="spellEnd"/>
          </w:p>
        </w:tc>
        <w:tc>
          <w:tcPr>
            <w:tcW w:w="1440" w:type="dxa"/>
          </w:tcPr>
          <w:p w14:paraId="0DBC0CE5" w14:textId="77777777" w:rsidR="00F74703" w:rsidRPr="00A42300" w:rsidRDefault="00F74703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07ECAAF1" w14:textId="77777777" w:rsidR="00F74703" w:rsidRPr="00A42300" w:rsidRDefault="00F74703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1D669E58" w14:textId="77777777" w:rsidR="00F74703" w:rsidRPr="00A42300" w:rsidRDefault="00F74703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74703" w:rsidRPr="00A42300" w14:paraId="26A14129" w14:textId="77777777" w:rsidTr="00C82247">
        <w:trPr>
          <w:jc w:val="center"/>
        </w:trPr>
        <w:tc>
          <w:tcPr>
            <w:tcW w:w="1096" w:type="dxa"/>
          </w:tcPr>
          <w:p w14:paraId="0A1DBA30" w14:textId="77777777" w:rsidR="00F74703" w:rsidRPr="00A42300" w:rsidRDefault="00F74703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317C6C89" w14:textId="77777777" w:rsidR="00F74703" w:rsidRPr="00FC1BE8" w:rsidRDefault="00F74703" w:rsidP="008B2182">
            <w:pPr>
              <w:ind w:left="0"/>
            </w:pPr>
            <w:r w:rsidRPr="00FC1BE8">
              <w:t>title</w:t>
            </w:r>
          </w:p>
        </w:tc>
        <w:tc>
          <w:tcPr>
            <w:tcW w:w="1440" w:type="dxa"/>
          </w:tcPr>
          <w:p w14:paraId="0D5CA298" w14:textId="77777777" w:rsidR="00F74703" w:rsidRDefault="00F74703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7C96FA15" w14:textId="77777777" w:rsidR="00F74703" w:rsidRDefault="00F74703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47050518" w14:textId="77777777" w:rsidR="00F74703" w:rsidRPr="00A42300" w:rsidRDefault="00F74703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74703" w:rsidRPr="00A42300" w14:paraId="158E3B9A" w14:textId="77777777" w:rsidTr="00C82247">
        <w:trPr>
          <w:jc w:val="center"/>
        </w:trPr>
        <w:tc>
          <w:tcPr>
            <w:tcW w:w="1096" w:type="dxa"/>
          </w:tcPr>
          <w:p w14:paraId="134D9AC3" w14:textId="77777777" w:rsidR="00F74703" w:rsidRPr="00A42300" w:rsidRDefault="00F74703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2336EEA7" w14:textId="77777777" w:rsidR="00F74703" w:rsidRPr="00FC1BE8" w:rsidRDefault="00F74703" w:rsidP="008B2182">
            <w:pPr>
              <w:ind w:left="0"/>
            </w:pPr>
            <w:r w:rsidRPr="00FC1BE8">
              <w:t>state</w:t>
            </w:r>
          </w:p>
        </w:tc>
        <w:tc>
          <w:tcPr>
            <w:tcW w:w="1440" w:type="dxa"/>
          </w:tcPr>
          <w:p w14:paraId="0D6E3EE8" w14:textId="77777777" w:rsidR="00F74703" w:rsidRDefault="00F74703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3BAE2763" w14:textId="77777777" w:rsidR="00F74703" w:rsidRDefault="00F74703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2329CC45" w14:textId="77777777" w:rsidR="00F74703" w:rsidRPr="00A42300" w:rsidRDefault="00F74703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74703" w:rsidRPr="00A42300" w14:paraId="69330B33" w14:textId="77777777" w:rsidTr="00C82247">
        <w:trPr>
          <w:jc w:val="center"/>
        </w:trPr>
        <w:tc>
          <w:tcPr>
            <w:tcW w:w="1096" w:type="dxa"/>
          </w:tcPr>
          <w:p w14:paraId="0C912FD5" w14:textId="77777777" w:rsidR="00F74703" w:rsidRPr="00A42300" w:rsidRDefault="00F74703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38E4AA4A" w14:textId="77777777" w:rsidR="00F74703" w:rsidRPr="00FC1BE8" w:rsidRDefault="00F74703" w:rsidP="008B2182">
            <w:pPr>
              <w:ind w:left="0"/>
            </w:pPr>
            <w:proofErr w:type="spellStart"/>
            <w:r w:rsidRPr="00FC1BE8">
              <w:t>courseId</w:t>
            </w:r>
            <w:proofErr w:type="spellEnd"/>
          </w:p>
        </w:tc>
        <w:tc>
          <w:tcPr>
            <w:tcW w:w="1440" w:type="dxa"/>
          </w:tcPr>
          <w:p w14:paraId="37659D4B" w14:textId="77777777" w:rsidR="00F74703" w:rsidRDefault="00F74703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2BFD2866" w14:textId="77777777" w:rsidR="00F74703" w:rsidRDefault="00F74703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2A03A739" w14:textId="77777777" w:rsidR="00F74703" w:rsidRPr="00A42300" w:rsidRDefault="00F74703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74703" w:rsidRPr="00A42300" w14:paraId="73F81AD4" w14:textId="77777777" w:rsidTr="00C82247">
        <w:trPr>
          <w:jc w:val="center"/>
        </w:trPr>
        <w:tc>
          <w:tcPr>
            <w:tcW w:w="1096" w:type="dxa"/>
          </w:tcPr>
          <w:p w14:paraId="66418708" w14:textId="77777777" w:rsidR="00F74703" w:rsidRPr="00A42300" w:rsidRDefault="00F74703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7AE62022" w14:textId="77777777" w:rsidR="00F74703" w:rsidRPr="00FC1BE8" w:rsidRDefault="00F74703" w:rsidP="008B2182">
            <w:pPr>
              <w:ind w:left="0"/>
            </w:pPr>
            <w:r w:rsidRPr="00FC1BE8">
              <w:t>version</w:t>
            </w:r>
          </w:p>
        </w:tc>
        <w:tc>
          <w:tcPr>
            <w:tcW w:w="1440" w:type="dxa"/>
          </w:tcPr>
          <w:p w14:paraId="696BBD92" w14:textId="77777777" w:rsidR="00F74703" w:rsidRDefault="00F74703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770EC0C7" w14:textId="77777777" w:rsidR="00F74703" w:rsidRDefault="00F74703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0C0697BE" w14:textId="77777777" w:rsidR="00F74703" w:rsidRPr="00A42300" w:rsidRDefault="00F74703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74703" w:rsidRPr="00A42300" w14:paraId="4D659124" w14:textId="77777777" w:rsidTr="00C82247">
        <w:trPr>
          <w:jc w:val="center"/>
        </w:trPr>
        <w:tc>
          <w:tcPr>
            <w:tcW w:w="1096" w:type="dxa"/>
          </w:tcPr>
          <w:p w14:paraId="102A29CF" w14:textId="77777777" w:rsidR="00F74703" w:rsidRPr="00A42300" w:rsidRDefault="00F74703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3C92A82A" w14:textId="77777777" w:rsidR="00F74703" w:rsidRDefault="00F74703" w:rsidP="008B2182">
            <w:pPr>
              <w:ind w:left="0"/>
            </w:pPr>
            <w:r w:rsidRPr="00FC1BE8">
              <w:t>description</w:t>
            </w:r>
          </w:p>
        </w:tc>
        <w:tc>
          <w:tcPr>
            <w:tcW w:w="1440" w:type="dxa"/>
          </w:tcPr>
          <w:p w14:paraId="614A356A" w14:textId="77777777" w:rsidR="00F74703" w:rsidRDefault="00F74703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6F8C545D" w14:textId="77777777" w:rsidR="00F74703" w:rsidRDefault="00F74703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758D6B98" w14:textId="77777777" w:rsidR="00F74703" w:rsidRPr="00A42300" w:rsidRDefault="00F74703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C7DF3B6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182" w:rsidRPr="00A42300" w14:paraId="6944F4ED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16FB5A99" w14:textId="77777777" w:rsidR="008B2182" w:rsidRPr="00620129" w:rsidRDefault="008B2182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43CF4C04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2A40448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662BC29F" w14:textId="77777777" w:rsidTr="00F600BA">
        <w:trPr>
          <w:jc w:val="center"/>
        </w:trPr>
        <w:tc>
          <w:tcPr>
            <w:tcW w:w="838" w:type="dxa"/>
          </w:tcPr>
          <w:p w14:paraId="15751FD7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49532943" w14:textId="77777777" w:rsidR="008B2182" w:rsidRPr="004A445C" w:rsidRDefault="008B2182" w:rsidP="00F600BA">
            <w:pPr>
              <w:ind w:left="0"/>
            </w:pPr>
          </w:p>
        </w:tc>
        <w:tc>
          <w:tcPr>
            <w:tcW w:w="4476" w:type="dxa"/>
          </w:tcPr>
          <w:p w14:paraId="1662C4FC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7D64E1D" w14:textId="77777777" w:rsidR="008B2182" w:rsidRPr="00080663" w:rsidRDefault="008B2182" w:rsidP="008B2182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02" w:name="_Toc458058401"/>
      <w:proofErr w:type="spellStart"/>
      <w:r w:rsidRPr="008B2182">
        <w:rPr>
          <w:rFonts w:ascii="Times New Roman" w:hAnsi="Times New Roman" w:cs="Times New Roman"/>
          <w:sz w:val="22"/>
          <w:szCs w:val="22"/>
        </w:rPr>
        <w:t>CreateLessonResponse</w:t>
      </w:r>
      <w:proofErr w:type="spellEnd"/>
      <w:r w:rsidRPr="008B218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502"/>
    </w:p>
    <w:p w14:paraId="337F8E25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8B2182" w:rsidRPr="00A42300" w14:paraId="1233005D" w14:textId="77777777" w:rsidTr="00F600BA">
        <w:trPr>
          <w:jc w:val="center"/>
        </w:trPr>
        <w:tc>
          <w:tcPr>
            <w:tcW w:w="524" w:type="dxa"/>
            <w:shd w:val="clear" w:color="auto" w:fill="92D050"/>
          </w:tcPr>
          <w:p w14:paraId="3F7CF297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77359D5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5F4A0516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35B20C7D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0A95D5AE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31332584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50A67BCF" w14:textId="77777777" w:rsidTr="00F600BA">
        <w:trPr>
          <w:jc w:val="center"/>
        </w:trPr>
        <w:tc>
          <w:tcPr>
            <w:tcW w:w="524" w:type="dxa"/>
          </w:tcPr>
          <w:p w14:paraId="49A1A73B" w14:textId="77777777" w:rsidR="008B2182" w:rsidRPr="00A42300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59996C28" w14:textId="77777777" w:rsidR="008B2182" w:rsidRPr="009A462D" w:rsidRDefault="008B2182" w:rsidP="008B2182">
            <w:pPr>
              <w:ind w:left="0"/>
            </w:pPr>
            <w:proofErr w:type="spellStart"/>
            <w:r w:rsidRPr="009A462D">
              <w:t>lessonId</w:t>
            </w:r>
            <w:proofErr w:type="spellEnd"/>
          </w:p>
        </w:tc>
        <w:tc>
          <w:tcPr>
            <w:tcW w:w="1440" w:type="dxa"/>
          </w:tcPr>
          <w:p w14:paraId="6DD71FAF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70E75EA7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7272407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339E0805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1EEA4175" w14:textId="77777777" w:rsidTr="00F600BA">
        <w:trPr>
          <w:jc w:val="center"/>
        </w:trPr>
        <w:tc>
          <w:tcPr>
            <w:tcW w:w="524" w:type="dxa"/>
          </w:tcPr>
          <w:p w14:paraId="1DE8A5CB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012D1E50" w14:textId="77777777" w:rsidR="008B2182" w:rsidRPr="009A462D" w:rsidRDefault="008B2182" w:rsidP="008B2182">
            <w:pPr>
              <w:ind w:left="0"/>
            </w:pPr>
            <w:proofErr w:type="spellStart"/>
            <w:r w:rsidRPr="009A462D">
              <w:t>courseId</w:t>
            </w:r>
            <w:proofErr w:type="spellEnd"/>
          </w:p>
        </w:tc>
        <w:tc>
          <w:tcPr>
            <w:tcW w:w="1440" w:type="dxa"/>
          </w:tcPr>
          <w:p w14:paraId="3AF09411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3A6D2213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7C1064D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31B71D2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73CB6C4D" w14:textId="77777777" w:rsidTr="00F600BA">
        <w:trPr>
          <w:jc w:val="center"/>
        </w:trPr>
        <w:tc>
          <w:tcPr>
            <w:tcW w:w="524" w:type="dxa"/>
          </w:tcPr>
          <w:p w14:paraId="1BDDF9E0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2DC7CE15" w14:textId="77777777" w:rsidR="008B2182" w:rsidRPr="009A462D" w:rsidRDefault="008B2182" w:rsidP="008B2182">
            <w:pPr>
              <w:ind w:left="0"/>
            </w:pPr>
            <w:r w:rsidRPr="009A462D">
              <w:t>version</w:t>
            </w:r>
          </w:p>
        </w:tc>
        <w:tc>
          <w:tcPr>
            <w:tcW w:w="1440" w:type="dxa"/>
          </w:tcPr>
          <w:p w14:paraId="6539CEF2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75C51984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570C39B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20CE573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6BC441E7" w14:textId="77777777" w:rsidTr="00F600BA">
        <w:trPr>
          <w:jc w:val="center"/>
        </w:trPr>
        <w:tc>
          <w:tcPr>
            <w:tcW w:w="524" w:type="dxa"/>
          </w:tcPr>
          <w:p w14:paraId="5E06CC2B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45D373C0" w14:textId="77777777" w:rsidR="008B2182" w:rsidRPr="009A462D" w:rsidRDefault="008B2182" w:rsidP="008B2182">
            <w:pPr>
              <w:ind w:left="0"/>
            </w:pPr>
            <w:proofErr w:type="spellStart"/>
            <w:r w:rsidRPr="009A462D">
              <w:t>lessonTitle</w:t>
            </w:r>
            <w:proofErr w:type="spellEnd"/>
          </w:p>
        </w:tc>
        <w:tc>
          <w:tcPr>
            <w:tcW w:w="1440" w:type="dxa"/>
          </w:tcPr>
          <w:p w14:paraId="5C0C5654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6058BC97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747D229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956388D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020D813D" w14:textId="77777777" w:rsidTr="00F600BA">
        <w:trPr>
          <w:jc w:val="center"/>
        </w:trPr>
        <w:tc>
          <w:tcPr>
            <w:tcW w:w="524" w:type="dxa"/>
          </w:tcPr>
          <w:p w14:paraId="63211C19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083FDB8E" w14:textId="77777777" w:rsidR="008B2182" w:rsidRPr="009A462D" w:rsidRDefault="008B2182" w:rsidP="008B2182">
            <w:pPr>
              <w:ind w:left="0"/>
            </w:pPr>
            <w:r w:rsidRPr="009A462D">
              <w:t>description</w:t>
            </w:r>
          </w:p>
        </w:tc>
        <w:tc>
          <w:tcPr>
            <w:tcW w:w="1440" w:type="dxa"/>
          </w:tcPr>
          <w:p w14:paraId="14D67C5A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036D5128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3CF1173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9DD18CF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75BA5CE2" w14:textId="77777777" w:rsidTr="00F600BA">
        <w:trPr>
          <w:jc w:val="center"/>
        </w:trPr>
        <w:tc>
          <w:tcPr>
            <w:tcW w:w="524" w:type="dxa"/>
          </w:tcPr>
          <w:p w14:paraId="5B23B1F0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036E278C" w14:textId="77777777" w:rsidR="008B2182" w:rsidRPr="009A462D" w:rsidRDefault="008B2182" w:rsidP="008B2182">
            <w:pPr>
              <w:ind w:left="0"/>
            </w:pPr>
            <w:proofErr w:type="spellStart"/>
            <w:r w:rsidRPr="009A462D">
              <w:t>creatorId</w:t>
            </w:r>
            <w:proofErr w:type="spellEnd"/>
          </w:p>
        </w:tc>
        <w:tc>
          <w:tcPr>
            <w:tcW w:w="1440" w:type="dxa"/>
          </w:tcPr>
          <w:p w14:paraId="33EFEACB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160F4BC9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3DB0FEB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5FEA986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008CC49D" w14:textId="77777777" w:rsidTr="00F600BA">
        <w:trPr>
          <w:jc w:val="center"/>
        </w:trPr>
        <w:tc>
          <w:tcPr>
            <w:tcW w:w="524" w:type="dxa"/>
          </w:tcPr>
          <w:p w14:paraId="098A36D3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166605B6" w14:textId="77777777" w:rsidR="008B2182" w:rsidRPr="009A462D" w:rsidRDefault="008B2182" w:rsidP="008B2182">
            <w:pPr>
              <w:ind w:left="0"/>
            </w:pPr>
            <w:proofErr w:type="spellStart"/>
            <w:r w:rsidRPr="009A462D">
              <w:t>createDate</w:t>
            </w:r>
            <w:proofErr w:type="spellEnd"/>
          </w:p>
        </w:tc>
        <w:tc>
          <w:tcPr>
            <w:tcW w:w="1440" w:type="dxa"/>
          </w:tcPr>
          <w:p w14:paraId="62F5CE6A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990" w:type="dxa"/>
          </w:tcPr>
          <w:p w14:paraId="0AFC944C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6D1EEA5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EBCEAEA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5A9871F2" w14:textId="77777777" w:rsidTr="00F600BA">
        <w:trPr>
          <w:jc w:val="center"/>
        </w:trPr>
        <w:tc>
          <w:tcPr>
            <w:tcW w:w="524" w:type="dxa"/>
          </w:tcPr>
          <w:p w14:paraId="335F77F4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8</w:t>
            </w:r>
          </w:p>
        </w:tc>
        <w:tc>
          <w:tcPr>
            <w:tcW w:w="1721" w:type="dxa"/>
          </w:tcPr>
          <w:p w14:paraId="708998F7" w14:textId="77777777" w:rsidR="008B2182" w:rsidRPr="009A462D" w:rsidRDefault="008B2182" w:rsidP="008B2182">
            <w:pPr>
              <w:ind w:left="0"/>
            </w:pPr>
            <w:r w:rsidRPr="009A462D">
              <w:t>vocabulary</w:t>
            </w:r>
          </w:p>
        </w:tc>
        <w:tc>
          <w:tcPr>
            <w:tcW w:w="1440" w:type="dxa"/>
          </w:tcPr>
          <w:p w14:paraId="69BE3274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40A271F8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2FB0B2A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3E81C74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002C00C6" w14:textId="77777777" w:rsidTr="00F600BA">
        <w:trPr>
          <w:jc w:val="center"/>
        </w:trPr>
        <w:tc>
          <w:tcPr>
            <w:tcW w:w="524" w:type="dxa"/>
          </w:tcPr>
          <w:p w14:paraId="255828A8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721" w:type="dxa"/>
          </w:tcPr>
          <w:p w14:paraId="421C8368" w14:textId="77777777" w:rsidR="008B2182" w:rsidRPr="009A462D" w:rsidRDefault="008B2182" w:rsidP="008B2182">
            <w:pPr>
              <w:ind w:left="0"/>
            </w:pPr>
            <w:r w:rsidRPr="009A462D">
              <w:t>grammar</w:t>
            </w:r>
          </w:p>
        </w:tc>
        <w:tc>
          <w:tcPr>
            <w:tcW w:w="1440" w:type="dxa"/>
          </w:tcPr>
          <w:p w14:paraId="5AEA0678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5F0713B1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D8B4EEF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45FF44D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14D6098C" w14:textId="77777777" w:rsidTr="00F600BA">
        <w:trPr>
          <w:jc w:val="center"/>
        </w:trPr>
        <w:tc>
          <w:tcPr>
            <w:tcW w:w="524" w:type="dxa"/>
          </w:tcPr>
          <w:p w14:paraId="33265464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721" w:type="dxa"/>
          </w:tcPr>
          <w:p w14:paraId="60805D77" w14:textId="77777777" w:rsidR="008B2182" w:rsidRPr="009A462D" w:rsidRDefault="008B2182" w:rsidP="008B2182">
            <w:pPr>
              <w:ind w:left="0"/>
            </w:pPr>
            <w:r w:rsidRPr="009A462D">
              <w:t>reading</w:t>
            </w:r>
          </w:p>
        </w:tc>
        <w:tc>
          <w:tcPr>
            <w:tcW w:w="1440" w:type="dxa"/>
          </w:tcPr>
          <w:p w14:paraId="378E7DFD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708431FE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A7ECA5F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D2663F9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5FEB0FCC" w14:textId="77777777" w:rsidTr="00F600BA">
        <w:trPr>
          <w:jc w:val="center"/>
        </w:trPr>
        <w:tc>
          <w:tcPr>
            <w:tcW w:w="524" w:type="dxa"/>
          </w:tcPr>
          <w:p w14:paraId="7238FB46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721" w:type="dxa"/>
          </w:tcPr>
          <w:p w14:paraId="0F0CAE35" w14:textId="77777777" w:rsidR="008B2182" w:rsidRPr="009A462D" w:rsidRDefault="008B2182" w:rsidP="008B2182">
            <w:pPr>
              <w:ind w:left="0"/>
            </w:pPr>
            <w:r w:rsidRPr="009A462D">
              <w:t>listening</w:t>
            </w:r>
          </w:p>
        </w:tc>
        <w:tc>
          <w:tcPr>
            <w:tcW w:w="1440" w:type="dxa"/>
          </w:tcPr>
          <w:p w14:paraId="7483F1CE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04E061C7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F13BF2C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399D773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03087033" w14:textId="77777777" w:rsidTr="00F600BA">
        <w:trPr>
          <w:jc w:val="center"/>
        </w:trPr>
        <w:tc>
          <w:tcPr>
            <w:tcW w:w="524" w:type="dxa"/>
          </w:tcPr>
          <w:p w14:paraId="57C9E7B7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721" w:type="dxa"/>
          </w:tcPr>
          <w:p w14:paraId="77CB32D1" w14:textId="77777777" w:rsidR="008B2182" w:rsidRPr="009A462D" w:rsidRDefault="008B2182" w:rsidP="008B2182">
            <w:pPr>
              <w:ind w:left="0"/>
            </w:pPr>
            <w:r w:rsidRPr="009A462D">
              <w:t>practice</w:t>
            </w:r>
          </w:p>
        </w:tc>
        <w:tc>
          <w:tcPr>
            <w:tcW w:w="1440" w:type="dxa"/>
          </w:tcPr>
          <w:p w14:paraId="496965E0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6B761638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C3F4600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26D37F5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08B62B27" w14:textId="77777777" w:rsidTr="00F600BA">
        <w:trPr>
          <w:jc w:val="center"/>
        </w:trPr>
        <w:tc>
          <w:tcPr>
            <w:tcW w:w="524" w:type="dxa"/>
          </w:tcPr>
          <w:p w14:paraId="75C4FEDC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1721" w:type="dxa"/>
          </w:tcPr>
          <w:p w14:paraId="21722FD1" w14:textId="77777777" w:rsidR="008B2182" w:rsidRDefault="008B2182" w:rsidP="008B2182">
            <w:pPr>
              <w:ind w:left="0"/>
            </w:pPr>
            <w:r w:rsidRPr="009A462D">
              <w:t>article</w:t>
            </w:r>
          </w:p>
        </w:tc>
        <w:tc>
          <w:tcPr>
            <w:tcW w:w="1440" w:type="dxa"/>
          </w:tcPr>
          <w:p w14:paraId="34A13314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27314B0D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91901D3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3F67B5CC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FA23B0D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182" w:rsidRPr="00A42300" w14:paraId="2D99C04B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1DC0514B" w14:textId="77777777" w:rsidR="008B2182" w:rsidRPr="00620129" w:rsidRDefault="008B2182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5FB6F7A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49F0953A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037C1B29" w14:textId="77777777" w:rsidTr="00F600BA">
        <w:trPr>
          <w:jc w:val="center"/>
        </w:trPr>
        <w:tc>
          <w:tcPr>
            <w:tcW w:w="838" w:type="dxa"/>
          </w:tcPr>
          <w:p w14:paraId="7E72B823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20F0E14" w14:textId="77777777" w:rsidR="008B2182" w:rsidRPr="004A445C" w:rsidRDefault="008B2182" w:rsidP="00F600BA">
            <w:pPr>
              <w:ind w:left="0"/>
            </w:pPr>
          </w:p>
        </w:tc>
        <w:tc>
          <w:tcPr>
            <w:tcW w:w="4476" w:type="dxa"/>
          </w:tcPr>
          <w:p w14:paraId="669BD660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B2AB827" w14:textId="77777777" w:rsidR="008B2182" w:rsidRPr="00080663" w:rsidRDefault="008B2182" w:rsidP="008B2182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03" w:name="_Toc458058402"/>
      <w:proofErr w:type="spellStart"/>
      <w:r w:rsidRPr="008B2182">
        <w:rPr>
          <w:rFonts w:ascii="Times New Roman" w:hAnsi="Times New Roman" w:cs="Times New Roman"/>
          <w:sz w:val="22"/>
          <w:szCs w:val="22"/>
        </w:rPr>
        <w:t>ExamResponseData</w:t>
      </w:r>
      <w:proofErr w:type="spellEnd"/>
      <w:r w:rsidRPr="008B218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503"/>
    </w:p>
    <w:p w14:paraId="40E79C37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8B2182" w:rsidRPr="00A42300" w14:paraId="24F912F9" w14:textId="77777777" w:rsidTr="00F600BA">
        <w:trPr>
          <w:jc w:val="center"/>
        </w:trPr>
        <w:tc>
          <w:tcPr>
            <w:tcW w:w="524" w:type="dxa"/>
            <w:shd w:val="clear" w:color="auto" w:fill="92D050"/>
          </w:tcPr>
          <w:p w14:paraId="1060C0FA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6AD7E5DF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779A9EE9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01CF3713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05809312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3096D1BD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07C8A93A" w14:textId="77777777" w:rsidTr="00F600BA">
        <w:trPr>
          <w:jc w:val="center"/>
        </w:trPr>
        <w:tc>
          <w:tcPr>
            <w:tcW w:w="524" w:type="dxa"/>
          </w:tcPr>
          <w:p w14:paraId="0259A474" w14:textId="77777777" w:rsidR="008B2182" w:rsidRPr="00A42300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4406A4A2" w14:textId="77777777" w:rsidR="008B2182" w:rsidRPr="00592050" w:rsidRDefault="008B2182" w:rsidP="008B2182">
            <w:pPr>
              <w:ind w:left="0"/>
            </w:pPr>
            <w:proofErr w:type="spellStart"/>
            <w:r w:rsidRPr="00592050">
              <w:t>examId</w:t>
            </w:r>
            <w:proofErr w:type="spellEnd"/>
          </w:p>
        </w:tc>
        <w:tc>
          <w:tcPr>
            <w:tcW w:w="1440" w:type="dxa"/>
          </w:tcPr>
          <w:p w14:paraId="4DE6BCAC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27E0F52B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C2A2E8F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9493023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399AC5E3" w14:textId="77777777" w:rsidTr="00F600BA">
        <w:trPr>
          <w:jc w:val="center"/>
        </w:trPr>
        <w:tc>
          <w:tcPr>
            <w:tcW w:w="524" w:type="dxa"/>
          </w:tcPr>
          <w:p w14:paraId="3810C8F3" w14:textId="77777777" w:rsidR="008B2182" w:rsidRPr="00A42300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76F9D290" w14:textId="77777777" w:rsidR="008B2182" w:rsidRDefault="008B2182" w:rsidP="008B2182">
            <w:pPr>
              <w:ind w:left="0"/>
            </w:pPr>
            <w:r w:rsidRPr="00592050">
              <w:t>result</w:t>
            </w:r>
          </w:p>
        </w:tc>
        <w:tc>
          <w:tcPr>
            <w:tcW w:w="1440" w:type="dxa"/>
          </w:tcPr>
          <w:p w14:paraId="690FD8AB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990" w:type="dxa"/>
          </w:tcPr>
          <w:p w14:paraId="1FF809CA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99C52EB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D25AE41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1A659E1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182" w:rsidRPr="00A42300" w14:paraId="6AC4C00E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65D2B9FE" w14:textId="77777777" w:rsidR="008B2182" w:rsidRPr="00620129" w:rsidRDefault="008B2182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60363A63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1B6AC999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055A40E2" w14:textId="77777777" w:rsidTr="00F600BA">
        <w:trPr>
          <w:jc w:val="center"/>
        </w:trPr>
        <w:tc>
          <w:tcPr>
            <w:tcW w:w="838" w:type="dxa"/>
          </w:tcPr>
          <w:p w14:paraId="1908D23F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027689CA" w14:textId="77777777" w:rsidR="008B2182" w:rsidRPr="004A445C" w:rsidRDefault="008B2182" w:rsidP="00F600BA">
            <w:pPr>
              <w:ind w:left="0"/>
            </w:pPr>
          </w:p>
        </w:tc>
        <w:tc>
          <w:tcPr>
            <w:tcW w:w="4476" w:type="dxa"/>
          </w:tcPr>
          <w:p w14:paraId="1890C820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277CCA1" w14:textId="77777777" w:rsidR="008B2182" w:rsidRPr="00080663" w:rsidRDefault="008B2182" w:rsidP="008B2182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04" w:name="_Toc458058403"/>
      <w:proofErr w:type="spellStart"/>
      <w:r w:rsidRPr="008B2182">
        <w:rPr>
          <w:rFonts w:ascii="Times New Roman" w:hAnsi="Times New Roman" w:cs="Times New Roman"/>
          <w:sz w:val="22"/>
          <w:szCs w:val="22"/>
        </w:rPr>
        <w:t>GetCourseResponse</w:t>
      </w:r>
      <w:proofErr w:type="spellEnd"/>
      <w:r w:rsidRPr="008B218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504"/>
    </w:p>
    <w:p w14:paraId="78F234F8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8B2182" w:rsidRPr="00A42300" w14:paraId="2A1E0149" w14:textId="77777777" w:rsidTr="00F600BA">
        <w:trPr>
          <w:jc w:val="center"/>
        </w:trPr>
        <w:tc>
          <w:tcPr>
            <w:tcW w:w="524" w:type="dxa"/>
            <w:shd w:val="clear" w:color="auto" w:fill="92D050"/>
          </w:tcPr>
          <w:p w14:paraId="7EE7114A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018F4630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70844E1D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EB5B4F6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3BEBFB23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670E4946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13BA9A3B" w14:textId="77777777" w:rsidTr="00F600BA">
        <w:trPr>
          <w:jc w:val="center"/>
        </w:trPr>
        <w:tc>
          <w:tcPr>
            <w:tcW w:w="524" w:type="dxa"/>
          </w:tcPr>
          <w:p w14:paraId="5C2414DA" w14:textId="77777777" w:rsidR="008B2182" w:rsidRPr="00A42300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F40C609" w14:textId="77777777" w:rsidR="008B2182" w:rsidRPr="00A41413" w:rsidRDefault="008B2182" w:rsidP="008B2182">
            <w:pPr>
              <w:ind w:left="0"/>
            </w:pPr>
            <w:r w:rsidRPr="00A41413">
              <w:t>name</w:t>
            </w:r>
          </w:p>
        </w:tc>
        <w:tc>
          <w:tcPr>
            <w:tcW w:w="1440" w:type="dxa"/>
          </w:tcPr>
          <w:p w14:paraId="22FA351E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73D47E76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A046868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6263B37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03B6DD97" w14:textId="77777777" w:rsidTr="00F600BA">
        <w:trPr>
          <w:jc w:val="center"/>
        </w:trPr>
        <w:tc>
          <w:tcPr>
            <w:tcW w:w="524" w:type="dxa"/>
          </w:tcPr>
          <w:p w14:paraId="78BB7676" w14:textId="77777777" w:rsidR="008B2182" w:rsidRPr="00A42300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4ABC9370" w14:textId="77777777" w:rsidR="008B2182" w:rsidRDefault="008B2182" w:rsidP="008B2182">
            <w:pPr>
              <w:ind w:left="0"/>
            </w:pPr>
            <w:r w:rsidRPr="00A41413">
              <w:t>description</w:t>
            </w:r>
          </w:p>
        </w:tc>
        <w:tc>
          <w:tcPr>
            <w:tcW w:w="1440" w:type="dxa"/>
          </w:tcPr>
          <w:p w14:paraId="3F711238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6FD4C2B6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03EAE30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FAD3AD6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95FA607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182" w:rsidRPr="00A42300" w14:paraId="1DB28AE6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0571088E" w14:textId="77777777" w:rsidR="008B2182" w:rsidRPr="00620129" w:rsidRDefault="008B2182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5C61D0ED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2F990DC8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17918F6F" w14:textId="77777777" w:rsidTr="00F600BA">
        <w:trPr>
          <w:jc w:val="center"/>
        </w:trPr>
        <w:tc>
          <w:tcPr>
            <w:tcW w:w="838" w:type="dxa"/>
          </w:tcPr>
          <w:p w14:paraId="658759D7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</w:t>
            </w:r>
          </w:p>
        </w:tc>
        <w:tc>
          <w:tcPr>
            <w:tcW w:w="2937" w:type="dxa"/>
          </w:tcPr>
          <w:p w14:paraId="148E8777" w14:textId="77777777" w:rsidR="008B2182" w:rsidRPr="004A445C" w:rsidRDefault="008B2182" w:rsidP="00F600BA">
            <w:pPr>
              <w:ind w:left="0"/>
            </w:pPr>
          </w:p>
        </w:tc>
        <w:tc>
          <w:tcPr>
            <w:tcW w:w="4476" w:type="dxa"/>
          </w:tcPr>
          <w:p w14:paraId="3AEFAB76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6384654" w14:textId="77777777" w:rsidR="008B2182" w:rsidRPr="00080663" w:rsidRDefault="008B2182" w:rsidP="008B2182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05" w:name="_Toc458058404"/>
      <w:proofErr w:type="spellStart"/>
      <w:r w:rsidRPr="008B2182">
        <w:rPr>
          <w:rFonts w:ascii="Times New Roman" w:hAnsi="Times New Roman" w:cs="Times New Roman"/>
          <w:sz w:val="22"/>
          <w:szCs w:val="22"/>
        </w:rPr>
        <w:t>GetLearnerExamsResponseData</w:t>
      </w:r>
      <w:proofErr w:type="spellEnd"/>
      <w:r w:rsidRPr="008B218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505"/>
    </w:p>
    <w:p w14:paraId="77EED669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51"/>
        <w:gridCol w:w="2070"/>
        <w:gridCol w:w="990"/>
        <w:gridCol w:w="1170"/>
        <w:gridCol w:w="2046"/>
      </w:tblGrid>
      <w:tr w:rsidR="008B2182" w:rsidRPr="00A42300" w14:paraId="016F4FEB" w14:textId="77777777" w:rsidTr="00D8392F">
        <w:trPr>
          <w:jc w:val="center"/>
        </w:trPr>
        <w:tc>
          <w:tcPr>
            <w:tcW w:w="524" w:type="dxa"/>
            <w:shd w:val="clear" w:color="auto" w:fill="92D050"/>
          </w:tcPr>
          <w:p w14:paraId="20A46871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51" w:type="dxa"/>
            <w:shd w:val="clear" w:color="auto" w:fill="92D050"/>
          </w:tcPr>
          <w:p w14:paraId="5E4778E9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2070" w:type="dxa"/>
            <w:shd w:val="clear" w:color="auto" w:fill="92D050"/>
          </w:tcPr>
          <w:p w14:paraId="76F675E2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681546E0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170" w:type="dxa"/>
            <w:shd w:val="clear" w:color="auto" w:fill="92D050"/>
          </w:tcPr>
          <w:p w14:paraId="134CEF3F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046" w:type="dxa"/>
            <w:shd w:val="clear" w:color="auto" w:fill="92D050"/>
          </w:tcPr>
          <w:p w14:paraId="0982FEA2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7BFEAF1F" w14:textId="77777777" w:rsidTr="00D8392F">
        <w:trPr>
          <w:jc w:val="center"/>
        </w:trPr>
        <w:tc>
          <w:tcPr>
            <w:tcW w:w="524" w:type="dxa"/>
          </w:tcPr>
          <w:p w14:paraId="26598D4A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51" w:type="dxa"/>
          </w:tcPr>
          <w:p w14:paraId="548E1C16" w14:textId="77777777" w:rsidR="008B2182" w:rsidRPr="00A42300" w:rsidRDefault="00D8392F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exams</w:t>
            </w:r>
          </w:p>
        </w:tc>
        <w:tc>
          <w:tcPr>
            <w:tcW w:w="2070" w:type="dxa"/>
          </w:tcPr>
          <w:p w14:paraId="6AD852EA" w14:textId="77777777" w:rsidR="008B2182" w:rsidRPr="00A42300" w:rsidRDefault="00D8392F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ExamResponseData</w:t>
            </w:r>
            <w:proofErr w:type="spellEnd"/>
          </w:p>
        </w:tc>
        <w:tc>
          <w:tcPr>
            <w:tcW w:w="990" w:type="dxa"/>
          </w:tcPr>
          <w:p w14:paraId="07F1D824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63FD9DBD" w14:textId="77777777" w:rsidR="008B2182" w:rsidRPr="00A42300" w:rsidRDefault="00D8392F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13995280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491220F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182" w:rsidRPr="00A42300" w14:paraId="5B690748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7ED48591" w14:textId="77777777" w:rsidR="008B2182" w:rsidRPr="00620129" w:rsidRDefault="008B2182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A151013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516813E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1E5D4CDA" w14:textId="77777777" w:rsidTr="00F600BA">
        <w:trPr>
          <w:jc w:val="center"/>
        </w:trPr>
        <w:tc>
          <w:tcPr>
            <w:tcW w:w="838" w:type="dxa"/>
          </w:tcPr>
          <w:p w14:paraId="6749343D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7E65F541" w14:textId="77777777" w:rsidR="008B2182" w:rsidRPr="004A445C" w:rsidRDefault="008B2182" w:rsidP="00F600BA">
            <w:pPr>
              <w:ind w:left="0"/>
            </w:pPr>
          </w:p>
        </w:tc>
        <w:tc>
          <w:tcPr>
            <w:tcW w:w="4476" w:type="dxa"/>
          </w:tcPr>
          <w:p w14:paraId="287EAA70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C5A0994" w14:textId="77777777" w:rsidR="008B2182" w:rsidRPr="00080663" w:rsidRDefault="008B2182" w:rsidP="008B2182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06" w:name="_Toc458058405"/>
      <w:proofErr w:type="spellStart"/>
      <w:r w:rsidRPr="008B2182">
        <w:rPr>
          <w:rFonts w:ascii="Times New Roman" w:hAnsi="Times New Roman" w:cs="Times New Roman"/>
          <w:sz w:val="22"/>
          <w:szCs w:val="22"/>
        </w:rPr>
        <w:t>GetLessonResponse</w:t>
      </w:r>
      <w:proofErr w:type="spellEnd"/>
      <w:r w:rsidRPr="008B218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506"/>
    </w:p>
    <w:p w14:paraId="252E706C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811"/>
        <w:gridCol w:w="1350"/>
        <w:gridCol w:w="990"/>
        <w:gridCol w:w="1260"/>
        <w:gridCol w:w="2316"/>
      </w:tblGrid>
      <w:tr w:rsidR="008B2182" w:rsidRPr="00A42300" w14:paraId="6BD5DB9D" w14:textId="77777777" w:rsidTr="008B2182">
        <w:trPr>
          <w:jc w:val="center"/>
        </w:trPr>
        <w:tc>
          <w:tcPr>
            <w:tcW w:w="524" w:type="dxa"/>
            <w:shd w:val="clear" w:color="auto" w:fill="92D050"/>
          </w:tcPr>
          <w:p w14:paraId="019BAA3E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811" w:type="dxa"/>
            <w:shd w:val="clear" w:color="auto" w:fill="92D050"/>
          </w:tcPr>
          <w:p w14:paraId="4BDEB92E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350" w:type="dxa"/>
            <w:shd w:val="clear" w:color="auto" w:fill="92D050"/>
          </w:tcPr>
          <w:p w14:paraId="3A72FD71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6871B449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6D1E455C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3D57C964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6BFB7A78" w14:textId="77777777" w:rsidTr="008B2182">
        <w:trPr>
          <w:jc w:val="center"/>
        </w:trPr>
        <w:tc>
          <w:tcPr>
            <w:tcW w:w="524" w:type="dxa"/>
          </w:tcPr>
          <w:p w14:paraId="06571185" w14:textId="77777777" w:rsidR="008B2182" w:rsidRPr="00A42300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811" w:type="dxa"/>
          </w:tcPr>
          <w:p w14:paraId="5547DBFB" w14:textId="77777777" w:rsidR="008B2182" w:rsidRPr="001D4465" w:rsidRDefault="008B2182" w:rsidP="008B2182">
            <w:pPr>
              <w:ind w:left="0"/>
            </w:pPr>
            <w:proofErr w:type="spellStart"/>
            <w:r w:rsidRPr="001D4465">
              <w:t>lessonId</w:t>
            </w:r>
            <w:proofErr w:type="spellEnd"/>
          </w:p>
        </w:tc>
        <w:tc>
          <w:tcPr>
            <w:tcW w:w="1350" w:type="dxa"/>
          </w:tcPr>
          <w:p w14:paraId="40CEFCA8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5FBF9604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3EB0140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99BE05E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450492C6" w14:textId="77777777" w:rsidTr="008B2182">
        <w:trPr>
          <w:jc w:val="center"/>
        </w:trPr>
        <w:tc>
          <w:tcPr>
            <w:tcW w:w="524" w:type="dxa"/>
          </w:tcPr>
          <w:p w14:paraId="29964568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811" w:type="dxa"/>
          </w:tcPr>
          <w:p w14:paraId="04F16B58" w14:textId="77777777" w:rsidR="008B2182" w:rsidRPr="001D4465" w:rsidRDefault="008B2182" w:rsidP="008B2182">
            <w:pPr>
              <w:ind w:left="0"/>
            </w:pPr>
            <w:proofErr w:type="spellStart"/>
            <w:r w:rsidRPr="001D4465">
              <w:t>courseId</w:t>
            </w:r>
            <w:proofErr w:type="spellEnd"/>
          </w:p>
        </w:tc>
        <w:tc>
          <w:tcPr>
            <w:tcW w:w="1350" w:type="dxa"/>
          </w:tcPr>
          <w:p w14:paraId="3CAFCA2A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3EEB73C4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9C4FD1E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52F5CB6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5092BB81" w14:textId="77777777" w:rsidTr="008B2182">
        <w:trPr>
          <w:jc w:val="center"/>
        </w:trPr>
        <w:tc>
          <w:tcPr>
            <w:tcW w:w="524" w:type="dxa"/>
          </w:tcPr>
          <w:p w14:paraId="5B7F9BE8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811" w:type="dxa"/>
          </w:tcPr>
          <w:p w14:paraId="498CF54A" w14:textId="77777777" w:rsidR="008B2182" w:rsidRPr="001D4465" w:rsidRDefault="008B2182" w:rsidP="008B2182">
            <w:pPr>
              <w:ind w:left="0"/>
            </w:pPr>
            <w:proofErr w:type="spellStart"/>
            <w:r w:rsidRPr="001D4465">
              <w:t>lessonTitle</w:t>
            </w:r>
            <w:proofErr w:type="spellEnd"/>
          </w:p>
        </w:tc>
        <w:tc>
          <w:tcPr>
            <w:tcW w:w="1350" w:type="dxa"/>
          </w:tcPr>
          <w:p w14:paraId="3FAAE1D6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19A6B34C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B393B4F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DA5113A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153056A6" w14:textId="77777777" w:rsidTr="008B2182">
        <w:trPr>
          <w:jc w:val="center"/>
        </w:trPr>
        <w:tc>
          <w:tcPr>
            <w:tcW w:w="524" w:type="dxa"/>
          </w:tcPr>
          <w:p w14:paraId="2830311C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811" w:type="dxa"/>
          </w:tcPr>
          <w:p w14:paraId="5BD8D291" w14:textId="77777777" w:rsidR="008B2182" w:rsidRPr="001D4465" w:rsidRDefault="008B2182" w:rsidP="008B2182">
            <w:pPr>
              <w:ind w:left="0"/>
            </w:pPr>
            <w:r w:rsidRPr="001D4465">
              <w:t>description</w:t>
            </w:r>
          </w:p>
        </w:tc>
        <w:tc>
          <w:tcPr>
            <w:tcW w:w="1350" w:type="dxa"/>
          </w:tcPr>
          <w:p w14:paraId="2812E4E3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77E394A1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0C9DF38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B855591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2A941849" w14:textId="77777777" w:rsidTr="008B2182">
        <w:trPr>
          <w:jc w:val="center"/>
        </w:trPr>
        <w:tc>
          <w:tcPr>
            <w:tcW w:w="524" w:type="dxa"/>
          </w:tcPr>
          <w:p w14:paraId="7A78CFE7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811" w:type="dxa"/>
          </w:tcPr>
          <w:p w14:paraId="07CCDA91" w14:textId="77777777" w:rsidR="008B2182" w:rsidRPr="001D4465" w:rsidRDefault="008B2182" w:rsidP="008B2182">
            <w:pPr>
              <w:ind w:left="0"/>
            </w:pPr>
            <w:proofErr w:type="spellStart"/>
            <w:r w:rsidRPr="001D4465">
              <w:t>updateDate</w:t>
            </w:r>
            <w:proofErr w:type="spellEnd"/>
          </w:p>
        </w:tc>
        <w:tc>
          <w:tcPr>
            <w:tcW w:w="1350" w:type="dxa"/>
          </w:tcPr>
          <w:p w14:paraId="58E993B6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990" w:type="dxa"/>
          </w:tcPr>
          <w:p w14:paraId="13D49F50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EF06CA5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884D2B4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43913352" w14:textId="77777777" w:rsidTr="008B2182">
        <w:trPr>
          <w:jc w:val="center"/>
        </w:trPr>
        <w:tc>
          <w:tcPr>
            <w:tcW w:w="524" w:type="dxa"/>
          </w:tcPr>
          <w:p w14:paraId="0E747AA5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811" w:type="dxa"/>
          </w:tcPr>
          <w:p w14:paraId="2591C26B" w14:textId="77777777" w:rsidR="008B2182" w:rsidRPr="001D4465" w:rsidRDefault="008B2182" w:rsidP="008B2182">
            <w:pPr>
              <w:ind w:left="0"/>
            </w:pPr>
            <w:r w:rsidRPr="001D4465">
              <w:t>state</w:t>
            </w:r>
          </w:p>
        </w:tc>
        <w:tc>
          <w:tcPr>
            <w:tcW w:w="1350" w:type="dxa"/>
          </w:tcPr>
          <w:p w14:paraId="63DC385E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126B6284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CAF18CD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45748D1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117E5CFC" w14:textId="77777777" w:rsidTr="008B2182">
        <w:trPr>
          <w:jc w:val="center"/>
        </w:trPr>
        <w:tc>
          <w:tcPr>
            <w:tcW w:w="524" w:type="dxa"/>
          </w:tcPr>
          <w:p w14:paraId="346AAFE0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811" w:type="dxa"/>
          </w:tcPr>
          <w:p w14:paraId="7BE9EB1B" w14:textId="77777777" w:rsidR="008B2182" w:rsidRPr="001D4465" w:rsidRDefault="008B2182" w:rsidP="008B2182">
            <w:pPr>
              <w:ind w:left="0"/>
            </w:pPr>
            <w:r w:rsidRPr="001D4465">
              <w:t>version</w:t>
            </w:r>
          </w:p>
        </w:tc>
        <w:tc>
          <w:tcPr>
            <w:tcW w:w="1350" w:type="dxa"/>
          </w:tcPr>
          <w:p w14:paraId="57ED56A1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47214703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2AE26D6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E14DD65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12EB467F" w14:textId="77777777" w:rsidTr="008B2182">
        <w:trPr>
          <w:jc w:val="center"/>
        </w:trPr>
        <w:tc>
          <w:tcPr>
            <w:tcW w:w="524" w:type="dxa"/>
          </w:tcPr>
          <w:p w14:paraId="37C1FB9A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811" w:type="dxa"/>
          </w:tcPr>
          <w:p w14:paraId="27DE046F" w14:textId="77777777" w:rsidR="008B2182" w:rsidRPr="001D4465" w:rsidRDefault="008B2182" w:rsidP="008B2182">
            <w:pPr>
              <w:ind w:left="0"/>
            </w:pPr>
            <w:r w:rsidRPr="001D4465">
              <w:t>vocabulary</w:t>
            </w:r>
          </w:p>
        </w:tc>
        <w:tc>
          <w:tcPr>
            <w:tcW w:w="1350" w:type="dxa"/>
          </w:tcPr>
          <w:p w14:paraId="0B5CE6BA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060C1D3B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9CA01A1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5AD42DE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3D4191CE" w14:textId="77777777" w:rsidTr="008B2182">
        <w:trPr>
          <w:jc w:val="center"/>
        </w:trPr>
        <w:tc>
          <w:tcPr>
            <w:tcW w:w="524" w:type="dxa"/>
          </w:tcPr>
          <w:p w14:paraId="66FC35C0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811" w:type="dxa"/>
          </w:tcPr>
          <w:p w14:paraId="74A6E8C1" w14:textId="77777777" w:rsidR="008B2182" w:rsidRPr="001D4465" w:rsidRDefault="008B2182" w:rsidP="008B2182">
            <w:pPr>
              <w:ind w:left="0"/>
            </w:pPr>
            <w:r w:rsidRPr="001D4465">
              <w:t>grammar</w:t>
            </w:r>
          </w:p>
        </w:tc>
        <w:tc>
          <w:tcPr>
            <w:tcW w:w="1350" w:type="dxa"/>
          </w:tcPr>
          <w:p w14:paraId="423C246E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184E7498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4DB9C86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8108816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2CD737AD" w14:textId="77777777" w:rsidTr="008B2182">
        <w:trPr>
          <w:jc w:val="center"/>
        </w:trPr>
        <w:tc>
          <w:tcPr>
            <w:tcW w:w="524" w:type="dxa"/>
          </w:tcPr>
          <w:p w14:paraId="17834F33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811" w:type="dxa"/>
          </w:tcPr>
          <w:p w14:paraId="23821652" w14:textId="77777777" w:rsidR="008B2182" w:rsidRPr="001D4465" w:rsidRDefault="008B2182" w:rsidP="008B2182">
            <w:pPr>
              <w:ind w:left="0"/>
            </w:pPr>
            <w:r w:rsidRPr="001D4465">
              <w:t>conversation</w:t>
            </w:r>
          </w:p>
        </w:tc>
        <w:tc>
          <w:tcPr>
            <w:tcW w:w="1350" w:type="dxa"/>
          </w:tcPr>
          <w:p w14:paraId="509F0382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7F566325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026893D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16BBA4F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504046E0" w14:textId="77777777" w:rsidTr="008B2182">
        <w:trPr>
          <w:jc w:val="center"/>
        </w:trPr>
        <w:tc>
          <w:tcPr>
            <w:tcW w:w="524" w:type="dxa"/>
          </w:tcPr>
          <w:p w14:paraId="577FAC8E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811" w:type="dxa"/>
          </w:tcPr>
          <w:p w14:paraId="580BB314" w14:textId="77777777" w:rsidR="008B2182" w:rsidRPr="001D4465" w:rsidRDefault="008B2182" w:rsidP="008B2182">
            <w:pPr>
              <w:ind w:left="0"/>
            </w:pPr>
            <w:r w:rsidRPr="001D4465">
              <w:t>listening</w:t>
            </w:r>
          </w:p>
        </w:tc>
        <w:tc>
          <w:tcPr>
            <w:tcW w:w="1350" w:type="dxa"/>
          </w:tcPr>
          <w:p w14:paraId="53E1EAE5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1CFD2ADC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7620154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5D9D153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162845F1" w14:textId="77777777" w:rsidTr="008B2182">
        <w:trPr>
          <w:jc w:val="center"/>
        </w:trPr>
        <w:tc>
          <w:tcPr>
            <w:tcW w:w="524" w:type="dxa"/>
          </w:tcPr>
          <w:p w14:paraId="4CEBE487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811" w:type="dxa"/>
          </w:tcPr>
          <w:p w14:paraId="10AAF121" w14:textId="77777777" w:rsidR="008B2182" w:rsidRPr="001D4465" w:rsidRDefault="008B2182" w:rsidP="008B2182">
            <w:pPr>
              <w:ind w:left="0"/>
            </w:pPr>
            <w:r w:rsidRPr="001D4465">
              <w:t>practice</w:t>
            </w:r>
          </w:p>
        </w:tc>
        <w:tc>
          <w:tcPr>
            <w:tcW w:w="1350" w:type="dxa"/>
          </w:tcPr>
          <w:p w14:paraId="08F1298D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26D3C04B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484CE52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5EBE7CC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73ADF6CB" w14:textId="77777777" w:rsidTr="008B2182">
        <w:trPr>
          <w:jc w:val="center"/>
        </w:trPr>
        <w:tc>
          <w:tcPr>
            <w:tcW w:w="524" w:type="dxa"/>
          </w:tcPr>
          <w:p w14:paraId="220FF74F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1811" w:type="dxa"/>
          </w:tcPr>
          <w:p w14:paraId="598F537C" w14:textId="77777777" w:rsidR="008B2182" w:rsidRPr="001D4465" w:rsidRDefault="008B2182" w:rsidP="008B2182">
            <w:pPr>
              <w:ind w:left="0"/>
            </w:pPr>
            <w:r w:rsidRPr="001D4465">
              <w:t>reading</w:t>
            </w:r>
          </w:p>
        </w:tc>
        <w:tc>
          <w:tcPr>
            <w:tcW w:w="1350" w:type="dxa"/>
          </w:tcPr>
          <w:p w14:paraId="6A82A851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31801753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A0B9436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94192EA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597CA194" w14:textId="77777777" w:rsidTr="008B2182">
        <w:trPr>
          <w:jc w:val="center"/>
        </w:trPr>
        <w:tc>
          <w:tcPr>
            <w:tcW w:w="524" w:type="dxa"/>
          </w:tcPr>
          <w:p w14:paraId="73E1B723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1811" w:type="dxa"/>
          </w:tcPr>
          <w:p w14:paraId="353BC169" w14:textId="77777777" w:rsidR="008B2182" w:rsidRPr="001D4465" w:rsidRDefault="008B2182" w:rsidP="008B2182">
            <w:pPr>
              <w:ind w:left="0"/>
            </w:pPr>
            <w:proofErr w:type="spellStart"/>
            <w:r w:rsidRPr="001D4465">
              <w:t>previousLessonId</w:t>
            </w:r>
            <w:proofErr w:type="spellEnd"/>
          </w:p>
        </w:tc>
        <w:tc>
          <w:tcPr>
            <w:tcW w:w="1350" w:type="dxa"/>
          </w:tcPr>
          <w:p w14:paraId="5077B12F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1AD54253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25E335D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2E515A7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182" w:rsidRPr="00A42300" w14:paraId="24C5293B" w14:textId="77777777" w:rsidTr="008B2182">
        <w:trPr>
          <w:jc w:val="center"/>
        </w:trPr>
        <w:tc>
          <w:tcPr>
            <w:tcW w:w="524" w:type="dxa"/>
          </w:tcPr>
          <w:p w14:paraId="1D4F898D" w14:textId="77777777" w:rsidR="008B2182" w:rsidRPr="008B2182" w:rsidRDefault="008B2182" w:rsidP="008B218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15</w:t>
            </w:r>
          </w:p>
        </w:tc>
        <w:tc>
          <w:tcPr>
            <w:tcW w:w="1811" w:type="dxa"/>
          </w:tcPr>
          <w:p w14:paraId="0F5CB773" w14:textId="77777777" w:rsidR="008B2182" w:rsidRDefault="008B2182" w:rsidP="008B2182">
            <w:pPr>
              <w:ind w:left="0"/>
            </w:pPr>
            <w:proofErr w:type="spellStart"/>
            <w:r w:rsidRPr="001D4465">
              <w:t>nextLessonId</w:t>
            </w:r>
            <w:proofErr w:type="spellEnd"/>
          </w:p>
        </w:tc>
        <w:tc>
          <w:tcPr>
            <w:tcW w:w="1350" w:type="dxa"/>
          </w:tcPr>
          <w:p w14:paraId="72F6665B" w14:textId="77777777" w:rsid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71C19802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AF174BF" w14:textId="77777777" w:rsidR="008B2182" w:rsidRPr="008B2182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C188C25" w14:textId="77777777" w:rsidR="008B2182" w:rsidRPr="00A42300" w:rsidRDefault="008B2182" w:rsidP="008B218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ACB8258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182" w:rsidRPr="00A42300" w14:paraId="22A05FB2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2C542F81" w14:textId="77777777" w:rsidR="008B2182" w:rsidRPr="00620129" w:rsidRDefault="008B2182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4AF30EB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3FF48508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16B17019" w14:textId="77777777" w:rsidTr="00F600BA">
        <w:trPr>
          <w:jc w:val="center"/>
        </w:trPr>
        <w:tc>
          <w:tcPr>
            <w:tcW w:w="838" w:type="dxa"/>
          </w:tcPr>
          <w:p w14:paraId="7D83F6B1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4A9BEBFF" w14:textId="77777777" w:rsidR="008B2182" w:rsidRPr="004A445C" w:rsidRDefault="008B2182" w:rsidP="00F600BA">
            <w:pPr>
              <w:ind w:left="0"/>
            </w:pPr>
          </w:p>
        </w:tc>
        <w:tc>
          <w:tcPr>
            <w:tcW w:w="4476" w:type="dxa"/>
          </w:tcPr>
          <w:p w14:paraId="5AB96DAD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026384A" w14:textId="77777777" w:rsidR="008B2182" w:rsidRPr="00080663" w:rsidRDefault="00F600BA" w:rsidP="00F600B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07" w:name="_Toc458058406"/>
      <w:proofErr w:type="spellStart"/>
      <w:r w:rsidRPr="00F600BA">
        <w:rPr>
          <w:rFonts w:ascii="Times New Roman" w:hAnsi="Times New Roman" w:cs="Times New Roman"/>
          <w:sz w:val="22"/>
          <w:szCs w:val="22"/>
        </w:rPr>
        <w:t>GetLessonVersionResponse</w:t>
      </w:r>
      <w:proofErr w:type="spellEnd"/>
      <w:r w:rsidRPr="00F600BA">
        <w:rPr>
          <w:rFonts w:ascii="Times New Roman" w:hAnsi="Times New Roman" w:cs="Times New Roman"/>
          <w:sz w:val="22"/>
          <w:szCs w:val="22"/>
        </w:rPr>
        <w:t xml:space="preserve"> </w:t>
      </w:r>
      <w:r w:rsidR="008B2182">
        <w:rPr>
          <w:rFonts w:ascii="Times New Roman" w:hAnsi="Times New Roman" w:cs="Times New Roman"/>
          <w:sz w:val="22"/>
          <w:szCs w:val="22"/>
        </w:rPr>
        <w:t>Class</w:t>
      </w:r>
      <w:bookmarkEnd w:id="507"/>
    </w:p>
    <w:p w14:paraId="454A341E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530"/>
        <w:gridCol w:w="990"/>
        <w:gridCol w:w="1170"/>
        <w:gridCol w:w="2316"/>
      </w:tblGrid>
      <w:tr w:rsidR="008B2182" w:rsidRPr="00A42300" w14:paraId="546EC9EE" w14:textId="77777777" w:rsidTr="00F600BA">
        <w:trPr>
          <w:jc w:val="center"/>
        </w:trPr>
        <w:tc>
          <w:tcPr>
            <w:tcW w:w="524" w:type="dxa"/>
            <w:shd w:val="clear" w:color="auto" w:fill="92D050"/>
          </w:tcPr>
          <w:p w14:paraId="4ABE3671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7E3B7B31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530" w:type="dxa"/>
            <w:shd w:val="clear" w:color="auto" w:fill="92D050"/>
          </w:tcPr>
          <w:p w14:paraId="4AF20774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4214C256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170" w:type="dxa"/>
            <w:shd w:val="clear" w:color="auto" w:fill="92D050"/>
          </w:tcPr>
          <w:p w14:paraId="317024E0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364371BA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F600BA" w:rsidRPr="00A42300" w14:paraId="43A19A68" w14:textId="77777777" w:rsidTr="00F600BA">
        <w:trPr>
          <w:jc w:val="center"/>
        </w:trPr>
        <w:tc>
          <w:tcPr>
            <w:tcW w:w="524" w:type="dxa"/>
          </w:tcPr>
          <w:p w14:paraId="394595BD" w14:textId="77777777" w:rsidR="00F600BA" w:rsidRPr="00A42300" w:rsidRDefault="00F600BA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3D8E4B2D" w14:textId="77777777" w:rsidR="00F600BA" w:rsidRPr="007C50F4" w:rsidRDefault="00F600BA" w:rsidP="00F600BA">
            <w:pPr>
              <w:ind w:left="0"/>
            </w:pPr>
            <w:proofErr w:type="spellStart"/>
            <w:r w:rsidRPr="007C50F4">
              <w:t>lessonId</w:t>
            </w:r>
            <w:proofErr w:type="spellEnd"/>
          </w:p>
        </w:tc>
        <w:tc>
          <w:tcPr>
            <w:tcW w:w="1530" w:type="dxa"/>
          </w:tcPr>
          <w:p w14:paraId="16E6DD2F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31C013C4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0C308D1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535FFC2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600BA" w:rsidRPr="00A42300" w14:paraId="47FAE6BF" w14:textId="77777777" w:rsidTr="00F600BA">
        <w:trPr>
          <w:jc w:val="center"/>
        </w:trPr>
        <w:tc>
          <w:tcPr>
            <w:tcW w:w="524" w:type="dxa"/>
          </w:tcPr>
          <w:p w14:paraId="29AD54F6" w14:textId="77777777" w:rsidR="00F600BA" w:rsidRPr="00F600BA" w:rsidRDefault="00F600BA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79A11849" w14:textId="77777777" w:rsidR="00F600BA" w:rsidRPr="007C50F4" w:rsidRDefault="00F600BA" w:rsidP="00F600BA">
            <w:pPr>
              <w:ind w:left="0"/>
            </w:pPr>
            <w:proofErr w:type="spellStart"/>
            <w:r w:rsidRPr="007C50F4">
              <w:t>courseId</w:t>
            </w:r>
            <w:proofErr w:type="spellEnd"/>
          </w:p>
        </w:tc>
        <w:tc>
          <w:tcPr>
            <w:tcW w:w="1530" w:type="dxa"/>
          </w:tcPr>
          <w:p w14:paraId="342DAE31" w14:textId="77777777" w:rsid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57806970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7459CD25" w14:textId="77777777" w:rsidR="00F600BA" w:rsidRP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341FEE04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600BA" w:rsidRPr="00A42300" w14:paraId="69DBA5BE" w14:textId="77777777" w:rsidTr="00F600BA">
        <w:trPr>
          <w:jc w:val="center"/>
        </w:trPr>
        <w:tc>
          <w:tcPr>
            <w:tcW w:w="524" w:type="dxa"/>
          </w:tcPr>
          <w:p w14:paraId="7F72F850" w14:textId="77777777" w:rsidR="00F600BA" w:rsidRPr="00F600BA" w:rsidRDefault="00F600BA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78AD077A" w14:textId="77777777" w:rsidR="00F600BA" w:rsidRPr="007C50F4" w:rsidRDefault="00F600BA" w:rsidP="00F600BA">
            <w:pPr>
              <w:ind w:left="0"/>
            </w:pPr>
            <w:r w:rsidRPr="007C50F4">
              <w:t>version</w:t>
            </w:r>
          </w:p>
        </w:tc>
        <w:tc>
          <w:tcPr>
            <w:tcW w:w="1530" w:type="dxa"/>
          </w:tcPr>
          <w:p w14:paraId="2104BB40" w14:textId="77777777" w:rsid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4D903754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0A76A62" w14:textId="77777777" w:rsidR="00F600BA" w:rsidRP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1A8F56A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600BA" w:rsidRPr="00A42300" w14:paraId="6CE7B634" w14:textId="77777777" w:rsidTr="00F600BA">
        <w:trPr>
          <w:jc w:val="center"/>
        </w:trPr>
        <w:tc>
          <w:tcPr>
            <w:tcW w:w="524" w:type="dxa"/>
          </w:tcPr>
          <w:p w14:paraId="2A7259BE" w14:textId="77777777" w:rsidR="00F600BA" w:rsidRPr="00F600BA" w:rsidRDefault="00F600BA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7FE9A131" w14:textId="77777777" w:rsidR="00F600BA" w:rsidRPr="007C50F4" w:rsidRDefault="00F600BA" w:rsidP="00F600BA">
            <w:pPr>
              <w:ind w:left="0"/>
            </w:pPr>
            <w:proofErr w:type="spellStart"/>
            <w:r w:rsidRPr="007C50F4">
              <w:t>lessonTitle</w:t>
            </w:r>
            <w:proofErr w:type="spellEnd"/>
          </w:p>
        </w:tc>
        <w:tc>
          <w:tcPr>
            <w:tcW w:w="1530" w:type="dxa"/>
          </w:tcPr>
          <w:p w14:paraId="40D9C678" w14:textId="77777777" w:rsid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7D9FB232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728428BD" w14:textId="77777777" w:rsidR="00F600BA" w:rsidRP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31BCF2C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600BA" w:rsidRPr="00A42300" w14:paraId="104F0BB1" w14:textId="77777777" w:rsidTr="00F600BA">
        <w:trPr>
          <w:jc w:val="center"/>
        </w:trPr>
        <w:tc>
          <w:tcPr>
            <w:tcW w:w="524" w:type="dxa"/>
          </w:tcPr>
          <w:p w14:paraId="1045E653" w14:textId="77777777" w:rsidR="00F600BA" w:rsidRPr="00F600BA" w:rsidRDefault="00F600BA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64A1B453" w14:textId="77777777" w:rsidR="00F600BA" w:rsidRPr="007C50F4" w:rsidRDefault="00F600BA" w:rsidP="00F600BA">
            <w:pPr>
              <w:ind w:left="0"/>
            </w:pPr>
            <w:r w:rsidRPr="007C50F4">
              <w:t>description</w:t>
            </w:r>
          </w:p>
        </w:tc>
        <w:tc>
          <w:tcPr>
            <w:tcW w:w="1530" w:type="dxa"/>
          </w:tcPr>
          <w:p w14:paraId="2A8FBA82" w14:textId="77777777" w:rsid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66F2C559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0A89C30C" w14:textId="77777777" w:rsidR="00F600BA" w:rsidRP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20C636C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600BA" w:rsidRPr="00A42300" w14:paraId="186EBF0C" w14:textId="77777777" w:rsidTr="00F600BA">
        <w:trPr>
          <w:jc w:val="center"/>
        </w:trPr>
        <w:tc>
          <w:tcPr>
            <w:tcW w:w="524" w:type="dxa"/>
          </w:tcPr>
          <w:p w14:paraId="43803687" w14:textId="77777777" w:rsidR="00F600BA" w:rsidRPr="00F600BA" w:rsidRDefault="00F600BA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28B8BFD9" w14:textId="77777777" w:rsidR="00F600BA" w:rsidRPr="007C50F4" w:rsidRDefault="00F600BA" w:rsidP="00F600BA">
            <w:pPr>
              <w:ind w:left="0"/>
            </w:pPr>
            <w:proofErr w:type="spellStart"/>
            <w:r w:rsidRPr="007C50F4">
              <w:t>creatorId</w:t>
            </w:r>
            <w:proofErr w:type="spellEnd"/>
          </w:p>
        </w:tc>
        <w:tc>
          <w:tcPr>
            <w:tcW w:w="1530" w:type="dxa"/>
          </w:tcPr>
          <w:p w14:paraId="52A4A366" w14:textId="77777777" w:rsid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111D6968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0617D18" w14:textId="77777777" w:rsidR="00F600BA" w:rsidRP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708D20B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600BA" w:rsidRPr="00A42300" w14:paraId="0A1F5868" w14:textId="77777777" w:rsidTr="00F600BA">
        <w:trPr>
          <w:jc w:val="center"/>
        </w:trPr>
        <w:tc>
          <w:tcPr>
            <w:tcW w:w="524" w:type="dxa"/>
          </w:tcPr>
          <w:p w14:paraId="6BA3FB09" w14:textId="77777777" w:rsidR="00F600BA" w:rsidRPr="00F600BA" w:rsidRDefault="00F600BA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0CE273A5" w14:textId="77777777" w:rsidR="00F600BA" w:rsidRPr="007C50F4" w:rsidRDefault="00F600BA" w:rsidP="00F600BA">
            <w:pPr>
              <w:ind w:left="0"/>
            </w:pPr>
            <w:proofErr w:type="spellStart"/>
            <w:r w:rsidRPr="007C50F4">
              <w:t>createDate</w:t>
            </w:r>
            <w:proofErr w:type="spellEnd"/>
          </w:p>
        </w:tc>
        <w:tc>
          <w:tcPr>
            <w:tcW w:w="1530" w:type="dxa"/>
          </w:tcPr>
          <w:p w14:paraId="667B3FA8" w14:textId="77777777" w:rsid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990" w:type="dxa"/>
          </w:tcPr>
          <w:p w14:paraId="2145EB25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125ABF7D" w14:textId="77777777" w:rsidR="00F600BA" w:rsidRP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3E70D81B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600BA" w:rsidRPr="00A42300" w14:paraId="45C0A4C6" w14:textId="77777777" w:rsidTr="00F600BA">
        <w:trPr>
          <w:jc w:val="center"/>
        </w:trPr>
        <w:tc>
          <w:tcPr>
            <w:tcW w:w="524" w:type="dxa"/>
          </w:tcPr>
          <w:p w14:paraId="6F8F4407" w14:textId="77777777" w:rsidR="00F600BA" w:rsidRPr="00F600BA" w:rsidRDefault="00F600BA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721" w:type="dxa"/>
          </w:tcPr>
          <w:p w14:paraId="6631ADDD" w14:textId="77777777" w:rsidR="00F600BA" w:rsidRPr="007C50F4" w:rsidRDefault="00F600BA" w:rsidP="00F600BA">
            <w:pPr>
              <w:ind w:left="0"/>
            </w:pPr>
            <w:proofErr w:type="spellStart"/>
            <w:r w:rsidRPr="007C50F4">
              <w:t>updateDate</w:t>
            </w:r>
            <w:proofErr w:type="spellEnd"/>
          </w:p>
        </w:tc>
        <w:tc>
          <w:tcPr>
            <w:tcW w:w="1530" w:type="dxa"/>
          </w:tcPr>
          <w:p w14:paraId="1AE7D1BA" w14:textId="77777777" w:rsid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990" w:type="dxa"/>
          </w:tcPr>
          <w:p w14:paraId="4A658943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44FAE20" w14:textId="77777777" w:rsidR="00F600BA" w:rsidRP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FD7D2D8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600BA" w:rsidRPr="00A42300" w14:paraId="24B0B7AC" w14:textId="77777777" w:rsidTr="00F600BA">
        <w:trPr>
          <w:jc w:val="center"/>
        </w:trPr>
        <w:tc>
          <w:tcPr>
            <w:tcW w:w="524" w:type="dxa"/>
          </w:tcPr>
          <w:p w14:paraId="0A7E26F6" w14:textId="77777777" w:rsidR="00F600BA" w:rsidRPr="00F600BA" w:rsidRDefault="00F600BA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721" w:type="dxa"/>
          </w:tcPr>
          <w:p w14:paraId="24A9557B" w14:textId="77777777" w:rsidR="00F600BA" w:rsidRPr="007C50F4" w:rsidRDefault="00F600BA" w:rsidP="00F600BA">
            <w:pPr>
              <w:ind w:left="0"/>
            </w:pPr>
            <w:r w:rsidRPr="007C50F4">
              <w:t>vocabulary</w:t>
            </w:r>
          </w:p>
        </w:tc>
        <w:tc>
          <w:tcPr>
            <w:tcW w:w="1530" w:type="dxa"/>
          </w:tcPr>
          <w:p w14:paraId="0F41064F" w14:textId="77777777" w:rsid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4C9BC822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0F59AC7A" w14:textId="77777777" w:rsidR="00F600BA" w:rsidRP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E3A7BEA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600BA" w:rsidRPr="00A42300" w14:paraId="3A2C6AB3" w14:textId="77777777" w:rsidTr="00F600BA">
        <w:trPr>
          <w:jc w:val="center"/>
        </w:trPr>
        <w:tc>
          <w:tcPr>
            <w:tcW w:w="524" w:type="dxa"/>
          </w:tcPr>
          <w:p w14:paraId="2A82F81C" w14:textId="77777777" w:rsidR="00F600BA" w:rsidRPr="00F600BA" w:rsidRDefault="00F600BA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721" w:type="dxa"/>
          </w:tcPr>
          <w:p w14:paraId="7D750D9B" w14:textId="77777777" w:rsidR="00F600BA" w:rsidRPr="007C50F4" w:rsidRDefault="00F600BA" w:rsidP="00F600BA">
            <w:pPr>
              <w:ind w:left="0"/>
            </w:pPr>
            <w:r w:rsidRPr="007C50F4">
              <w:t>grammar</w:t>
            </w:r>
          </w:p>
        </w:tc>
        <w:tc>
          <w:tcPr>
            <w:tcW w:w="1530" w:type="dxa"/>
          </w:tcPr>
          <w:p w14:paraId="0E97DF6F" w14:textId="77777777" w:rsid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73635CFE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45F37AE7" w14:textId="77777777" w:rsidR="00F600BA" w:rsidRP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8BEC8DC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600BA" w:rsidRPr="00A42300" w14:paraId="09A6E211" w14:textId="77777777" w:rsidTr="00F600BA">
        <w:trPr>
          <w:jc w:val="center"/>
        </w:trPr>
        <w:tc>
          <w:tcPr>
            <w:tcW w:w="524" w:type="dxa"/>
          </w:tcPr>
          <w:p w14:paraId="55063981" w14:textId="77777777" w:rsidR="00F600BA" w:rsidRPr="00F600BA" w:rsidRDefault="00F600BA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721" w:type="dxa"/>
          </w:tcPr>
          <w:p w14:paraId="6AD8F9F4" w14:textId="77777777" w:rsidR="00F600BA" w:rsidRPr="007C50F4" w:rsidRDefault="00F600BA" w:rsidP="00F600BA">
            <w:pPr>
              <w:ind w:left="0"/>
            </w:pPr>
            <w:r w:rsidRPr="007C50F4">
              <w:t>reading</w:t>
            </w:r>
          </w:p>
        </w:tc>
        <w:tc>
          <w:tcPr>
            <w:tcW w:w="1530" w:type="dxa"/>
          </w:tcPr>
          <w:p w14:paraId="20F9FBA8" w14:textId="77777777" w:rsid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313812CE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4F363A35" w14:textId="77777777" w:rsidR="00F600BA" w:rsidRP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E63E721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600BA" w:rsidRPr="00A42300" w14:paraId="235D596E" w14:textId="77777777" w:rsidTr="00F600BA">
        <w:trPr>
          <w:jc w:val="center"/>
        </w:trPr>
        <w:tc>
          <w:tcPr>
            <w:tcW w:w="524" w:type="dxa"/>
          </w:tcPr>
          <w:p w14:paraId="623B4A11" w14:textId="77777777" w:rsidR="00F600BA" w:rsidRPr="00F600BA" w:rsidRDefault="00F600BA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721" w:type="dxa"/>
          </w:tcPr>
          <w:p w14:paraId="1795483E" w14:textId="77777777" w:rsidR="00F600BA" w:rsidRPr="007C50F4" w:rsidRDefault="00F600BA" w:rsidP="00F600BA">
            <w:pPr>
              <w:ind w:left="0"/>
            </w:pPr>
            <w:r w:rsidRPr="007C50F4">
              <w:t>listening</w:t>
            </w:r>
          </w:p>
        </w:tc>
        <w:tc>
          <w:tcPr>
            <w:tcW w:w="1530" w:type="dxa"/>
          </w:tcPr>
          <w:p w14:paraId="550132BC" w14:textId="77777777" w:rsid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2A0449B0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018BB44A" w14:textId="77777777" w:rsidR="00F600BA" w:rsidRP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7903C11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600BA" w:rsidRPr="00A42300" w14:paraId="4F2D7CB3" w14:textId="77777777" w:rsidTr="00F600BA">
        <w:trPr>
          <w:jc w:val="center"/>
        </w:trPr>
        <w:tc>
          <w:tcPr>
            <w:tcW w:w="524" w:type="dxa"/>
          </w:tcPr>
          <w:p w14:paraId="4F3C9C90" w14:textId="77777777" w:rsidR="00F600BA" w:rsidRPr="00F600BA" w:rsidRDefault="00F600BA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1721" w:type="dxa"/>
          </w:tcPr>
          <w:p w14:paraId="634F24B7" w14:textId="77777777" w:rsidR="00F600BA" w:rsidRPr="007C50F4" w:rsidRDefault="00F600BA" w:rsidP="00F600BA">
            <w:pPr>
              <w:ind w:left="0"/>
            </w:pPr>
            <w:r w:rsidRPr="007C50F4">
              <w:t>practice</w:t>
            </w:r>
          </w:p>
        </w:tc>
        <w:tc>
          <w:tcPr>
            <w:tcW w:w="1530" w:type="dxa"/>
          </w:tcPr>
          <w:p w14:paraId="6E40699A" w14:textId="77777777" w:rsid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38203314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4654631A" w14:textId="77777777" w:rsidR="00F600BA" w:rsidRP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E6AB84F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600BA" w:rsidRPr="00A42300" w14:paraId="5F68A6C4" w14:textId="77777777" w:rsidTr="00F600BA">
        <w:trPr>
          <w:jc w:val="center"/>
        </w:trPr>
        <w:tc>
          <w:tcPr>
            <w:tcW w:w="524" w:type="dxa"/>
          </w:tcPr>
          <w:p w14:paraId="1F15BC3E" w14:textId="77777777" w:rsidR="00F600BA" w:rsidRPr="00F600BA" w:rsidRDefault="00F600BA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1721" w:type="dxa"/>
          </w:tcPr>
          <w:p w14:paraId="1FE34881" w14:textId="77777777" w:rsidR="00F600BA" w:rsidRPr="007C50F4" w:rsidRDefault="00F600BA" w:rsidP="00F600BA">
            <w:pPr>
              <w:ind w:left="0"/>
            </w:pPr>
            <w:r w:rsidRPr="007C50F4">
              <w:t>article</w:t>
            </w:r>
          </w:p>
        </w:tc>
        <w:tc>
          <w:tcPr>
            <w:tcW w:w="1530" w:type="dxa"/>
          </w:tcPr>
          <w:p w14:paraId="6D613642" w14:textId="77777777" w:rsid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456B6110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4377699F" w14:textId="77777777" w:rsidR="00F600BA" w:rsidRP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71BC530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600BA" w:rsidRPr="00A42300" w14:paraId="04D17978" w14:textId="77777777" w:rsidTr="00F600BA">
        <w:trPr>
          <w:jc w:val="center"/>
        </w:trPr>
        <w:tc>
          <w:tcPr>
            <w:tcW w:w="524" w:type="dxa"/>
          </w:tcPr>
          <w:p w14:paraId="4CD28F5C" w14:textId="77777777" w:rsidR="00F600BA" w:rsidRPr="00F600BA" w:rsidRDefault="00F600BA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15</w:t>
            </w:r>
          </w:p>
        </w:tc>
        <w:tc>
          <w:tcPr>
            <w:tcW w:w="1721" w:type="dxa"/>
          </w:tcPr>
          <w:p w14:paraId="44D29450" w14:textId="77777777" w:rsidR="00F600BA" w:rsidRDefault="00F600BA" w:rsidP="00F600BA">
            <w:pPr>
              <w:ind w:left="0"/>
            </w:pPr>
            <w:proofErr w:type="spellStart"/>
            <w:r w:rsidRPr="007C50F4">
              <w:t>listVersions</w:t>
            </w:r>
            <w:proofErr w:type="spellEnd"/>
          </w:p>
        </w:tc>
        <w:tc>
          <w:tcPr>
            <w:tcW w:w="1530" w:type="dxa"/>
          </w:tcPr>
          <w:p w14:paraId="5D909D5F" w14:textId="77777777" w:rsid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List&lt; Integer&gt;</w:t>
            </w:r>
          </w:p>
        </w:tc>
        <w:tc>
          <w:tcPr>
            <w:tcW w:w="990" w:type="dxa"/>
          </w:tcPr>
          <w:p w14:paraId="0FF23D53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5B275DA3" w14:textId="77777777" w:rsidR="00F600BA" w:rsidRPr="00F600BA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04010CE" w14:textId="77777777" w:rsidR="00F600BA" w:rsidRPr="00A42300" w:rsidRDefault="00F600BA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32DA0C5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182" w:rsidRPr="00A42300" w14:paraId="79C24EEF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387D9DE7" w14:textId="77777777" w:rsidR="008B2182" w:rsidRPr="00620129" w:rsidRDefault="008B2182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461F75F8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3FFD76C6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5EA22519" w14:textId="77777777" w:rsidTr="00F600BA">
        <w:trPr>
          <w:jc w:val="center"/>
        </w:trPr>
        <w:tc>
          <w:tcPr>
            <w:tcW w:w="838" w:type="dxa"/>
          </w:tcPr>
          <w:p w14:paraId="2E5B3231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7BA155F1" w14:textId="77777777" w:rsidR="008B2182" w:rsidRPr="004A445C" w:rsidRDefault="008B2182" w:rsidP="00F600BA">
            <w:pPr>
              <w:ind w:left="0"/>
            </w:pPr>
          </w:p>
        </w:tc>
        <w:tc>
          <w:tcPr>
            <w:tcW w:w="4476" w:type="dxa"/>
          </w:tcPr>
          <w:p w14:paraId="776AFE13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D761636" w14:textId="77777777" w:rsidR="008B2182" w:rsidRPr="00080663" w:rsidRDefault="00F600BA" w:rsidP="00F600B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08" w:name="_Toc458058407"/>
      <w:proofErr w:type="spellStart"/>
      <w:r w:rsidRPr="00F600BA">
        <w:rPr>
          <w:rFonts w:ascii="Times New Roman" w:hAnsi="Times New Roman" w:cs="Times New Roman"/>
          <w:sz w:val="22"/>
          <w:szCs w:val="22"/>
        </w:rPr>
        <w:lastRenderedPageBreak/>
        <w:t>GetListUsersResponseData</w:t>
      </w:r>
      <w:proofErr w:type="spellEnd"/>
      <w:r w:rsidRPr="00F600BA">
        <w:rPr>
          <w:rFonts w:ascii="Times New Roman" w:hAnsi="Times New Roman" w:cs="Times New Roman"/>
          <w:sz w:val="22"/>
          <w:szCs w:val="22"/>
        </w:rPr>
        <w:t xml:space="preserve"> </w:t>
      </w:r>
      <w:r w:rsidR="008B2182">
        <w:rPr>
          <w:rFonts w:ascii="Times New Roman" w:hAnsi="Times New Roman" w:cs="Times New Roman"/>
          <w:sz w:val="22"/>
          <w:szCs w:val="22"/>
        </w:rPr>
        <w:t>Class</w:t>
      </w:r>
      <w:bookmarkEnd w:id="508"/>
    </w:p>
    <w:p w14:paraId="063EDF33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181"/>
        <w:gridCol w:w="2970"/>
        <w:gridCol w:w="1170"/>
        <w:gridCol w:w="990"/>
        <w:gridCol w:w="1416"/>
      </w:tblGrid>
      <w:tr w:rsidR="008B2182" w:rsidRPr="00A42300" w14:paraId="203558B1" w14:textId="77777777" w:rsidTr="00D8392F">
        <w:trPr>
          <w:jc w:val="center"/>
        </w:trPr>
        <w:tc>
          <w:tcPr>
            <w:tcW w:w="524" w:type="dxa"/>
            <w:shd w:val="clear" w:color="auto" w:fill="92D050"/>
          </w:tcPr>
          <w:p w14:paraId="3505693E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181" w:type="dxa"/>
            <w:shd w:val="clear" w:color="auto" w:fill="92D050"/>
          </w:tcPr>
          <w:p w14:paraId="2BA32E77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2970" w:type="dxa"/>
            <w:shd w:val="clear" w:color="auto" w:fill="92D050"/>
          </w:tcPr>
          <w:p w14:paraId="2E3A54E3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70" w:type="dxa"/>
            <w:shd w:val="clear" w:color="auto" w:fill="92D050"/>
          </w:tcPr>
          <w:p w14:paraId="0ED75126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90" w:type="dxa"/>
            <w:shd w:val="clear" w:color="auto" w:fill="92D050"/>
          </w:tcPr>
          <w:p w14:paraId="7550D99F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1416" w:type="dxa"/>
            <w:shd w:val="clear" w:color="auto" w:fill="92D050"/>
          </w:tcPr>
          <w:p w14:paraId="39B99928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74AC086B" w14:textId="77777777" w:rsidTr="00D8392F">
        <w:trPr>
          <w:jc w:val="center"/>
        </w:trPr>
        <w:tc>
          <w:tcPr>
            <w:tcW w:w="524" w:type="dxa"/>
          </w:tcPr>
          <w:p w14:paraId="39984AE1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181" w:type="dxa"/>
          </w:tcPr>
          <w:p w14:paraId="227D65A5" w14:textId="77777777" w:rsidR="008B2182" w:rsidRPr="00A42300" w:rsidRDefault="00D8392F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listUsers</w:t>
            </w:r>
            <w:proofErr w:type="spellEnd"/>
          </w:p>
        </w:tc>
        <w:tc>
          <w:tcPr>
            <w:tcW w:w="2970" w:type="dxa"/>
          </w:tcPr>
          <w:p w14:paraId="3FB11E7E" w14:textId="77777777" w:rsidR="008B2182" w:rsidRPr="00A42300" w:rsidRDefault="00D8392F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List&lt;</w:t>
            </w:r>
            <w:proofErr w:type="spellStart"/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GetUserResponseData</w:t>
            </w:r>
            <w:proofErr w:type="spellEnd"/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&gt;</w:t>
            </w:r>
          </w:p>
        </w:tc>
        <w:tc>
          <w:tcPr>
            <w:tcW w:w="1170" w:type="dxa"/>
          </w:tcPr>
          <w:p w14:paraId="08EBA06B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90" w:type="dxa"/>
          </w:tcPr>
          <w:p w14:paraId="5275D7C7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1416" w:type="dxa"/>
          </w:tcPr>
          <w:p w14:paraId="0DE3BBE5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6CBF4F9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182" w:rsidRPr="00A42300" w14:paraId="0AAAD39B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5981B0EC" w14:textId="77777777" w:rsidR="008B2182" w:rsidRPr="00620129" w:rsidRDefault="008B2182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5F6D3DFA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7CEF7D67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223EC3C9" w14:textId="77777777" w:rsidTr="00F600BA">
        <w:trPr>
          <w:jc w:val="center"/>
        </w:trPr>
        <w:tc>
          <w:tcPr>
            <w:tcW w:w="838" w:type="dxa"/>
          </w:tcPr>
          <w:p w14:paraId="56848619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35194E0A" w14:textId="77777777" w:rsidR="008B2182" w:rsidRPr="004A445C" w:rsidRDefault="008B2182" w:rsidP="00F600BA">
            <w:pPr>
              <w:ind w:left="0"/>
            </w:pPr>
          </w:p>
        </w:tc>
        <w:tc>
          <w:tcPr>
            <w:tcW w:w="4476" w:type="dxa"/>
          </w:tcPr>
          <w:p w14:paraId="26D3B11F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CE9C179" w14:textId="77777777" w:rsidR="008B2182" w:rsidRPr="00080663" w:rsidRDefault="00D8392F" w:rsidP="00D8392F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09" w:name="_Toc458058408"/>
      <w:proofErr w:type="spellStart"/>
      <w:r w:rsidRPr="00D8392F">
        <w:rPr>
          <w:rFonts w:ascii="Times New Roman" w:hAnsi="Times New Roman" w:cs="Times New Roman"/>
          <w:sz w:val="22"/>
          <w:szCs w:val="22"/>
        </w:rPr>
        <w:t>GetQuestionDetailsResponseData</w:t>
      </w:r>
      <w:proofErr w:type="spellEnd"/>
      <w:r w:rsidRPr="00D8392F">
        <w:rPr>
          <w:rFonts w:ascii="Times New Roman" w:hAnsi="Times New Roman" w:cs="Times New Roman"/>
          <w:sz w:val="22"/>
          <w:szCs w:val="22"/>
        </w:rPr>
        <w:t xml:space="preserve"> </w:t>
      </w:r>
      <w:r w:rsidR="008B2182">
        <w:rPr>
          <w:rFonts w:ascii="Times New Roman" w:hAnsi="Times New Roman" w:cs="Times New Roman"/>
          <w:sz w:val="22"/>
          <w:szCs w:val="22"/>
        </w:rPr>
        <w:t>Class</w:t>
      </w:r>
      <w:bookmarkEnd w:id="509"/>
    </w:p>
    <w:p w14:paraId="0EB0156D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991"/>
        <w:gridCol w:w="1170"/>
        <w:gridCol w:w="990"/>
        <w:gridCol w:w="1260"/>
        <w:gridCol w:w="2316"/>
      </w:tblGrid>
      <w:tr w:rsidR="008B2182" w:rsidRPr="00A42300" w14:paraId="4999D48B" w14:textId="77777777" w:rsidTr="00D8392F">
        <w:trPr>
          <w:jc w:val="center"/>
        </w:trPr>
        <w:tc>
          <w:tcPr>
            <w:tcW w:w="524" w:type="dxa"/>
            <w:shd w:val="clear" w:color="auto" w:fill="92D050"/>
          </w:tcPr>
          <w:p w14:paraId="1432C19B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91" w:type="dxa"/>
            <w:shd w:val="clear" w:color="auto" w:fill="92D050"/>
          </w:tcPr>
          <w:p w14:paraId="7A3A03F6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0" w:type="dxa"/>
            <w:shd w:val="clear" w:color="auto" w:fill="92D050"/>
          </w:tcPr>
          <w:p w14:paraId="1EB6FE76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6D4CC5B6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3549D6F2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6CC7D741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01EFC573" w14:textId="77777777" w:rsidTr="00D8392F">
        <w:trPr>
          <w:jc w:val="center"/>
        </w:trPr>
        <w:tc>
          <w:tcPr>
            <w:tcW w:w="524" w:type="dxa"/>
          </w:tcPr>
          <w:p w14:paraId="2D7BC31F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91" w:type="dxa"/>
          </w:tcPr>
          <w:p w14:paraId="7FF941F1" w14:textId="77777777" w:rsidR="008B2182" w:rsidRPr="00A42300" w:rsidRDefault="00D8392F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numberOfQuestion</w:t>
            </w:r>
            <w:proofErr w:type="spellEnd"/>
          </w:p>
        </w:tc>
        <w:tc>
          <w:tcPr>
            <w:tcW w:w="1170" w:type="dxa"/>
          </w:tcPr>
          <w:p w14:paraId="1863B7E9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449314C6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990D36F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40C2B8F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D8392F" w:rsidRPr="00A42300" w14:paraId="4911C1E2" w14:textId="77777777" w:rsidTr="00D8392F">
        <w:trPr>
          <w:jc w:val="center"/>
        </w:trPr>
        <w:tc>
          <w:tcPr>
            <w:tcW w:w="524" w:type="dxa"/>
          </w:tcPr>
          <w:p w14:paraId="66767E9A" w14:textId="77777777" w:rsidR="00D8392F" w:rsidRPr="00A42300" w:rsidRDefault="00D8392F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91" w:type="dxa"/>
          </w:tcPr>
          <w:p w14:paraId="6AE3D221" w14:textId="77777777" w:rsidR="00D8392F" w:rsidRPr="00D8392F" w:rsidRDefault="00D8392F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attachment</w:t>
            </w:r>
          </w:p>
        </w:tc>
        <w:tc>
          <w:tcPr>
            <w:tcW w:w="1170" w:type="dxa"/>
          </w:tcPr>
          <w:p w14:paraId="41013A51" w14:textId="77777777" w:rsidR="00D8392F" w:rsidRDefault="00D8392F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672718DB" w14:textId="77777777" w:rsidR="00D8392F" w:rsidRPr="00A42300" w:rsidRDefault="00D8392F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1F164D2" w14:textId="77777777" w:rsidR="00D8392F" w:rsidRDefault="00D8392F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4B5AF46" w14:textId="77777777" w:rsidR="00D8392F" w:rsidRPr="00A42300" w:rsidRDefault="00D8392F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947D072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182" w:rsidRPr="00A42300" w14:paraId="7B93A44F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63147AFB" w14:textId="77777777" w:rsidR="008B2182" w:rsidRPr="00620129" w:rsidRDefault="008B2182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23BED9A9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BB0E024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1278E638" w14:textId="77777777" w:rsidTr="00F600BA">
        <w:trPr>
          <w:jc w:val="center"/>
        </w:trPr>
        <w:tc>
          <w:tcPr>
            <w:tcW w:w="838" w:type="dxa"/>
          </w:tcPr>
          <w:p w14:paraId="6A1365CE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05357A76" w14:textId="77777777" w:rsidR="008B2182" w:rsidRPr="004A445C" w:rsidRDefault="008B2182" w:rsidP="00F600BA">
            <w:pPr>
              <w:ind w:left="0"/>
            </w:pPr>
          </w:p>
        </w:tc>
        <w:tc>
          <w:tcPr>
            <w:tcW w:w="4476" w:type="dxa"/>
          </w:tcPr>
          <w:p w14:paraId="6FA7C68C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324A179" w14:textId="77777777" w:rsidR="008B2182" w:rsidRPr="00080663" w:rsidRDefault="00D8392F" w:rsidP="00D8392F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10" w:name="_Toc458058409"/>
      <w:proofErr w:type="spellStart"/>
      <w:r w:rsidRPr="00D8392F">
        <w:rPr>
          <w:rFonts w:ascii="Times New Roman" w:hAnsi="Times New Roman" w:cs="Times New Roman"/>
          <w:sz w:val="22"/>
          <w:szCs w:val="22"/>
        </w:rPr>
        <w:t>GetQuestionResponseData</w:t>
      </w:r>
      <w:proofErr w:type="spellEnd"/>
      <w:r w:rsidRPr="00D8392F">
        <w:rPr>
          <w:rFonts w:ascii="Times New Roman" w:hAnsi="Times New Roman" w:cs="Times New Roman"/>
          <w:sz w:val="22"/>
          <w:szCs w:val="22"/>
        </w:rPr>
        <w:t xml:space="preserve"> </w:t>
      </w:r>
      <w:r w:rsidR="008B2182">
        <w:rPr>
          <w:rFonts w:ascii="Times New Roman" w:hAnsi="Times New Roman" w:cs="Times New Roman"/>
          <w:sz w:val="22"/>
          <w:szCs w:val="22"/>
        </w:rPr>
        <w:t>Class</w:t>
      </w:r>
      <w:bookmarkEnd w:id="510"/>
    </w:p>
    <w:p w14:paraId="6F538276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2081"/>
        <w:gridCol w:w="1080"/>
        <w:gridCol w:w="990"/>
        <w:gridCol w:w="1260"/>
        <w:gridCol w:w="2316"/>
      </w:tblGrid>
      <w:tr w:rsidR="008B2182" w:rsidRPr="00A42300" w14:paraId="756FBFCA" w14:textId="77777777" w:rsidTr="00D8392F">
        <w:trPr>
          <w:jc w:val="center"/>
        </w:trPr>
        <w:tc>
          <w:tcPr>
            <w:tcW w:w="524" w:type="dxa"/>
            <w:shd w:val="clear" w:color="auto" w:fill="92D050"/>
          </w:tcPr>
          <w:p w14:paraId="71C0CB18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081" w:type="dxa"/>
            <w:shd w:val="clear" w:color="auto" w:fill="92D050"/>
          </w:tcPr>
          <w:p w14:paraId="0C3C5D05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080" w:type="dxa"/>
            <w:shd w:val="clear" w:color="auto" w:fill="92D050"/>
          </w:tcPr>
          <w:p w14:paraId="02C941B1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7DE9D19A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0E1B0AE5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3E7DA6AB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D8392F" w:rsidRPr="00A42300" w14:paraId="2E8A20E0" w14:textId="77777777" w:rsidTr="00D8392F">
        <w:trPr>
          <w:jc w:val="center"/>
        </w:trPr>
        <w:tc>
          <w:tcPr>
            <w:tcW w:w="524" w:type="dxa"/>
          </w:tcPr>
          <w:p w14:paraId="5B1DA822" w14:textId="77777777" w:rsidR="00D8392F" w:rsidRPr="00A42300" w:rsidRDefault="00D8392F" w:rsidP="00D8392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081" w:type="dxa"/>
          </w:tcPr>
          <w:p w14:paraId="1BC81504" w14:textId="77777777" w:rsidR="00D8392F" w:rsidRPr="00481658" w:rsidRDefault="00D8392F" w:rsidP="00D8392F">
            <w:pPr>
              <w:ind w:left="0"/>
            </w:pPr>
            <w:proofErr w:type="spellStart"/>
            <w:r w:rsidRPr="00481658">
              <w:t>questionId</w:t>
            </w:r>
            <w:proofErr w:type="spellEnd"/>
          </w:p>
        </w:tc>
        <w:tc>
          <w:tcPr>
            <w:tcW w:w="1080" w:type="dxa"/>
          </w:tcPr>
          <w:p w14:paraId="65DB0D2C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1F953F35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BA68F26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FCE75CC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D8392F" w:rsidRPr="00A42300" w14:paraId="515195FF" w14:textId="77777777" w:rsidTr="00D8392F">
        <w:trPr>
          <w:jc w:val="center"/>
        </w:trPr>
        <w:tc>
          <w:tcPr>
            <w:tcW w:w="524" w:type="dxa"/>
          </w:tcPr>
          <w:p w14:paraId="041BFE55" w14:textId="77777777" w:rsidR="00D8392F" w:rsidRPr="00A42300" w:rsidRDefault="00D8392F" w:rsidP="00D8392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081" w:type="dxa"/>
          </w:tcPr>
          <w:p w14:paraId="40F8A4E6" w14:textId="77777777" w:rsidR="00D8392F" w:rsidRPr="00481658" w:rsidRDefault="00D8392F" w:rsidP="00D8392F">
            <w:pPr>
              <w:ind w:left="0"/>
            </w:pPr>
            <w:proofErr w:type="spellStart"/>
            <w:r w:rsidRPr="00481658">
              <w:t>questionCode</w:t>
            </w:r>
            <w:proofErr w:type="spellEnd"/>
          </w:p>
        </w:tc>
        <w:tc>
          <w:tcPr>
            <w:tcW w:w="1080" w:type="dxa"/>
          </w:tcPr>
          <w:p w14:paraId="1DDAD0DE" w14:textId="77777777" w:rsid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6E8B88CC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A0BE421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353BC717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D8392F" w:rsidRPr="00A42300" w14:paraId="0B959DA2" w14:textId="77777777" w:rsidTr="00D8392F">
        <w:trPr>
          <w:jc w:val="center"/>
        </w:trPr>
        <w:tc>
          <w:tcPr>
            <w:tcW w:w="524" w:type="dxa"/>
          </w:tcPr>
          <w:p w14:paraId="41F42CE8" w14:textId="77777777" w:rsidR="00D8392F" w:rsidRPr="00A42300" w:rsidRDefault="00D8392F" w:rsidP="00D8392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081" w:type="dxa"/>
          </w:tcPr>
          <w:p w14:paraId="4F6B8EE1" w14:textId="77777777" w:rsidR="00D8392F" w:rsidRPr="00481658" w:rsidRDefault="00D8392F" w:rsidP="00D8392F">
            <w:pPr>
              <w:ind w:left="0"/>
            </w:pPr>
            <w:proofErr w:type="spellStart"/>
            <w:r w:rsidRPr="00481658">
              <w:t>questionAnswerType</w:t>
            </w:r>
            <w:proofErr w:type="spellEnd"/>
          </w:p>
        </w:tc>
        <w:tc>
          <w:tcPr>
            <w:tcW w:w="1080" w:type="dxa"/>
          </w:tcPr>
          <w:p w14:paraId="6C553C54" w14:textId="77777777" w:rsid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1CF8669E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08577DF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B544988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D8392F" w:rsidRPr="00A42300" w14:paraId="10B388D0" w14:textId="77777777" w:rsidTr="00D8392F">
        <w:trPr>
          <w:jc w:val="center"/>
        </w:trPr>
        <w:tc>
          <w:tcPr>
            <w:tcW w:w="524" w:type="dxa"/>
          </w:tcPr>
          <w:p w14:paraId="05CD09D0" w14:textId="77777777" w:rsidR="00D8392F" w:rsidRPr="00A42300" w:rsidRDefault="00D8392F" w:rsidP="00D8392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081" w:type="dxa"/>
          </w:tcPr>
          <w:p w14:paraId="25FE2401" w14:textId="77777777" w:rsidR="00D8392F" w:rsidRPr="00481658" w:rsidRDefault="00D8392F" w:rsidP="00D8392F">
            <w:pPr>
              <w:ind w:left="0"/>
            </w:pPr>
            <w:proofErr w:type="spellStart"/>
            <w:r w:rsidRPr="00481658">
              <w:t>questionType</w:t>
            </w:r>
            <w:proofErr w:type="spellEnd"/>
          </w:p>
        </w:tc>
        <w:tc>
          <w:tcPr>
            <w:tcW w:w="1080" w:type="dxa"/>
          </w:tcPr>
          <w:p w14:paraId="21B7F55F" w14:textId="77777777" w:rsid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294D05C8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AE397B3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83F552D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D8392F" w:rsidRPr="00A42300" w14:paraId="07C8E4BD" w14:textId="77777777" w:rsidTr="00D8392F">
        <w:trPr>
          <w:jc w:val="center"/>
        </w:trPr>
        <w:tc>
          <w:tcPr>
            <w:tcW w:w="524" w:type="dxa"/>
          </w:tcPr>
          <w:p w14:paraId="52944D1B" w14:textId="77777777" w:rsidR="00D8392F" w:rsidRPr="00A42300" w:rsidRDefault="00D8392F" w:rsidP="00D8392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081" w:type="dxa"/>
          </w:tcPr>
          <w:p w14:paraId="1E5EF1D5" w14:textId="77777777" w:rsidR="00D8392F" w:rsidRPr="00481658" w:rsidRDefault="00D8392F" w:rsidP="00D8392F">
            <w:pPr>
              <w:ind w:left="0"/>
            </w:pPr>
            <w:proofErr w:type="spellStart"/>
            <w:r w:rsidRPr="00481658">
              <w:t>questionSkil</w:t>
            </w:r>
            <w:r>
              <w:t>l</w:t>
            </w:r>
            <w:proofErr w:type="spellEnd"/>
          </w:p>
        </w:tc>
        <w:tc>
          <w:tcPr>
            <w:tcW w:w="1080" w:type="dxa"/>
          </w:tcPr>
          <w:p w14:paraId="3B7036DF" w14:textId="77777777" w:rsid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5AF5CF38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31B78C1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FF43CAE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D8392F" w:rsidRPr="00A42300" w14:paraId="70DEAD19" w14:textId="77777777" w:rsidTr="00D8392F">
        <w:trPr>
          <w:jc w:val="center"/>
        </w:trPr>
        <w:tc>
          <w:tcPr>
            <w:tcW w:w="524" w:type="dxa"/>
          </w:tcPr>
          <w:p w14:paraId="40FBCE26" w14:textId="77777777" w:rsidR="00D8392F" w:rsidRPr="00A42300" w:rsidRDefault="00D8392F" w:rsidP="00D8392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081" w:type="dxa"/>
          </w:tcPr>
          <w:p w14:paraId="17205715" w14:textId="77777777" w:rsidR="00D8392F" w:rsidRPr="00481658" w:rsidRDefault="00D8392F" w:rsidP="00D8392F">
            <w:pPr>
              <w:ind w:left="0"/>
            </w:pPr>
            <w:proofErr w:type="spellStart"/>
            <w:r w:rsidRPr="00481658">
              <w:t>courseId</w:t>
            </w:r>
            <w:proofErr w:type="spellEnd"/>
          </w:p>
        </w:tc>
        <w:tc>
          <w:tcPr>
            <w:tcW w:w="1080" w:type="dxa"/>
          </w:tcPr>
          <w:p w14:paraId="4EB97AD9" w14:textId="77777777" w:rsid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3CAAB5D7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C0EDF3B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196CA60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D8392F" w:rsidRPr="00A42300" w14:paraId="14ACDEE8" w14:textId="77777777" w:rsidTr="00D8392F">
        <w:trPr>
          <w:jc w:val="center"/>
        </w:trPr>
        <w:tc>
          <w:tcPr>
            <w:tcW w:w="524" w:type="dxa"/>
          </w:tcPr>
          <w:p w14:paraId="29A38B53" w14:textId="77777777" w:rsidR="00D8392F" w:rsidRPr="00A42300" w:rsidRDefault="00D8392F" w:rsidP="00D8392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081" w:type="dxa"/>
          </w:tcPr>
          <w:p w14:paraId="0224B0B8" w14:textId="77777777" w:rsidR="00D8392F" w:rsidRPr="00481658" w:rsidRDefault="00D8392F" w:rsidP="00D8392F">
            <w:pPr>
              <w:ind w:left="0"/>
            </w:pPr>
            <w:r w:rsidRPr="00481658">
              <w:t>question</w:t>
            </w:r>
          </w:p>
        </w:tc>
        <w:tc>
          <w:tcPr>
            <w:tcW w:w="1080" w:type="dxa"/>
          </w:tcPr>
          <w:p w14:paraId="549C33D9" w14:textId="77777777" w:rsid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077DDDBC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2B02DDF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3BDC7CCF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D8392F" w:rsidRPr="00A42300" w14:paraId="219E8D41" w14:textId="77777777" w:rsidTr="00D8392F">
        <w:trPr>
          <w:jc w:val="center"/>
        </w:trPr>
        <w:tc>
          <w:tcPr>
            <w:tcW w:w="524" w:type="dxa"/>
          </w:tcPr>
          <w:p w14:paraId="46F01C42" w14:textId="77777777" w:rsidR="00D8392F" w:rsidRPr="00A42300" w:rsidRDefault="00D8392F" w:rsidP="00D8392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8</w:t>
            </w:r>
          </w:p>
        </w:tc>
        <w:tc>
          <w:tcPr>
            <w:tcW w:w="2081" w:type="dxa"/>
          </w:tcPr>
          <w:p w14:paraId="0478EFBD" w14:textId="77777777" w:rsidR="00D8392F" w:rsidRPr="00481658" w:rsidRDefault="00D8392F" w:rsidP="00D8392F">
            <w:pPr>
              <w:ind w:left="0"/>
            </w:pPr>
            <w:r w:rsidRPr="00481658">
              <w:t>state</w:t>
            </w:r>
          </w:p>
        </w:tc>
        <w:tc>
          <w:tcPr>
            <w:tcW w:w="1080" w:type="dxa"/>
          </w:tcPr>
          <w:p w14:paraId="2E91DE62" w14:textId="77777777" w:rsid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2D0D1C56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B04D4B3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3360BF7A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D8392F" w:rsidRPr="00A42300" w14:paraId="5725B477" w14:textId="77777777" w:rsidTr="00D8392F">
        <w:trPr>
          <w:jc w:val="center"/>
        </w:trPr>
        <w:tc>
          <w:tcPr>
            <w:tcW w:w="524" w:type="dxa"/>
          </w:tcPr>
          <w:p w14:paraId="5A9DB999" w14:textId="77777777" w:rsidR="00D8392F" w:rsidRPr="00A42300" w:rsidRDefault="00D8392F" w:rsidP="00D8392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081" w:type="dxa"/>
          </w:tcPr>
          <w:p w14:paraId="6FE60B41" w14:textId="77777777" w:rsidR="00D8392F" w:rsidRPr="00481658" w:rsidRDefault="00D8392F" w:rsidP="00D8392F">
            <w:pPr>
              <w:ind w:left="0"/>
            </w:pPr>
            <w:proofErr w:type="spellStart"/>
            <w:r w:rsidRPr="00481658">
              <w:t>createDate</w:t>
            </w:r>
            <w:proofErr w:type="spellEnd"/>
          </w:p>
        </w:tc>
        <w:tc>
          <w:tcPr>
            <w:tcW w:w="1080" w:type="dxa"/>
          </w:tcPr>
          <w:p w14:paraId="674AB34C" w14:textId="77777777" w:rsid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990" w:type="dxa"/>
          </w:tcPr>
          <w:p w14:paraId="37CD6006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CE991DB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78D69EF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D8392F" w:rsidRPr="00A42300" w14:paraId="4AE5796A" w14:textId="77777777" w:rsidTr="00D8392F">
        <w:trPr>
          <w:jc w:val="center"/>
        </w:trPr>
        <w:tc>
          <w:tcPr>
            <w:tcW w:w="524" w:type="dxa"/>
          </w:tcPr>
          <w:p w14:paraId="5C890D60" w14:textId="77777777" w:rsidR="00D8392F" w:rsidRPr="00A42300" w:rsidRDefault="00D8392F" w:rsidP="00D8392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081" w:type="dxa"/>
          </w:tcPr>
          <w:p w14:paraId="10D2F50B" w14:textId="77777777" w:rsidR="00D8392F" w:rsidRDefault="00D8392F" w:rsidP="00D8392F">
            <w:pPr>
              <w:ind w:left="0"/>
            </w:pPr>
            <w:proofErr w:type="spellStart"/>
            <w:r w:rsidRPr="00481658">
              <w:t>updateDate</w:t>
            </w:r>
            <w:proofErr w:type="spellEnd"/>
          </w:p>
        </w:tc>
        <w:tc>
          <w:tcPr>
            <w:tcW w:w="1080" w:type="dxa"/>
          </w:tcPr>
          <w:p w14:paraId="080F6052" w14:textId="77777777" w:rsid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990" w:type="dxa"/>
          </w:tcPr>
          <w:p w14:paraId="50EEDB8A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6692E59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3C23F7C8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06FB577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182" w:rsidRPr="00A42300" w14:paraId="680D2CA7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38918DE4" w14:textId="77777777" w:rsidR="008B2182" w:rsidRPr="00620129" w:rsidRDefault="008B2182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42FD40BD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8A9757F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7CD2C446" w14:textId="77777777" w:rsidTr="00F600BA">
        <w:trPr>
          <w:jc w:val="center"/>
        </w:trPr>
        <w:tc>
          <w:tcPr>
            <w:tcW w:w="838" w:type="dxa"/>
          </w:tcPr>
          <w:p w14:paraId="5C76E041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785F26E" w14:textId="77777777" w:rsidR="008B2182" w:rsidRPr="004A445C" w:rsidRDefault="008B2182" w:rsidP="00F600BA">
            <w:pPr>
              <w:ind w:left="0"/>
            </w:pPr>
          </w:p>
        </w:tc>
        <w:tc>
          <w:tcPr>
            <w:tcW w:w="4476" w:type="dxa"/>
          </w:tcPr>
          <w:p w14:paraId="48B2577A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CC0B348" w14:textId="77777777" w:rsidR="008B2182" w:rsidRPr="00080663" w:rsidRDefault="00D8392F" w:rsidP="00D8392F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11" w:name="_Toc458058410"/>
      <w:proofErr w:type="spellStart"/>
      <w:r w:rsidRPr="00D8392F">
        <w:rPr>
          <w:rFonts w:ascii="Times New Roman" w:hAnsi="Times New Roman" w:cs="Times New Roman"/>
          <w:sz w:val="22"/>
          <w:szCs w:val="22"/>
        </w:rPr>
        <w:t>GetUserResponseData</w:t>
      </w:r>
      <w:proofErr w:type="spellEnd"/>
      <w:r w:rsidRPr="00D8392F">
        <w:rPr>
          <w:rFonts w:ascii="Times New Roman" w:hAnsi="Times New Roman" w:cs="Times New Roman"/>
          <w:sz w:val="22"/>
          <w:szCs w:val="22"/>
        </w:rPr>
        <w:t xml:space="preserve"> </w:t>
      </w:r>
      <w:r w:rsidR="008B2182">
        <w:rPr>
          <w:rFonts w:ascii="Times New Roman" w:hAnsi="Times New Roman" w:cs="Times New Roman"/>
          <w:sz w:val="22"/>
          <w:szCs w:val="22"/>
        </w:rPr>
        <w:t>Class</w:t>
      </w:r>
      <w:bookmarkEnd w:id="511"/>
    </w:p>
    <w:p w14:paraId="47AAA2C1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8B2182" w:rsidRPr="00A42300" w14:paraId="02196F28" w14:textId="77777777" w:rsidTr="00F600BA">
        <w:trPr>
          <w:jc w:val="center"/>
        </w:trPr>
        <w:tc>
          <w:tcPr>
            <w:tcW w:w="524" w:type="dxa"/>
            <w:shd w:val="clear" w:color="auto" w:fill="92D050"/>
          </w:tcPr>
          <w:p w14:paraId="78329888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812921E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0B7C545B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3BBCD72A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56973143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0149AA5D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D8392F" w:rsidRPr="00A42300" w14:paraId="283BA2EA" w14:textId="77777777" w:rsidTr="00F600BA">
        <w:trPr>
          <w:jc w:val="center"/>
        </w:trPr>
        <w:tc>
          <w:tcPr>
            <w:tcW w:w="524" w:type="dxa"/>
          </w:tcPr>
          <w:p w14:paraId="24C9FBF2" w14:textId="77777777" w:rsidR="00D8392F" w:rsidRPr="00A42300" w:rsidRDefault="00D8392F" w:rsidP="00D8392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3D32A8B" w14:textId="77777777" w:rsidR="00D8392F" w:rsidRPr="009F5146" w:rsidRDefault="00D8392F" w:rsidP="00D8392F">
            <w:pPr>
              <w:ind w:left="0"/>
            </w:pPr>
            <w:r w:rsidRPr="009F5146">
              <w:t>email</w:t>
            </w:r>
          </w:p>
        </w:tc>
        <w:tc>
          <w:tcPr>
            <w:tcW w:w="1440" w:type="dxa"/>
          </w:tcPr>
          <w:p w14:paraId="07140DD3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27630223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C55D22F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36D03E8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D8392F" w:rsidRPr="00A42300" w14:paraId="5A5975A2" w14:textId="77777777" w:rsidTr="00F600BA">
        <w:trPr>
          <w:jc w:val="center"/>
        </w:trPr>
        <w:tc>
          <w:tcPr>
            <w:tcW w:w="524" w:type="dxa"/>
          </w:tcPr>
          <w:p w14:paraId="12E5B75D" w14:textId="77777777" w:rsidR="00D8392F" w:rsidRPr="00D8392F" w:rsidRDefault="00D8392F" w:rsidP="00D8392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11B821C9" w14:textId="77777777" w:rsidR="00D8392F" w:rsidRPr="009F5146" w:rsidRDefault="00D8392F" w:rsidP="00D8392F">
            <w:pPr>
              <w:ind w:left="0"/>
            </w:pPr>
            <w:proofErr w:type="spellStart"/>
            <w:r w:rsidRPr="009F5146">
              <w:t>userName</w:t>
            </w:r>
            <w:proofErr w:type="spellEnd"/>
          </w:p>
        </w:tc>
        <w:tc>
          <w:tcPr>
            <w:tcW w:w="1440" w:type="dxa"/>
          </w:tcPr>
          <w:p w14:paraId="5FF4DBEF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4FA63757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6A5E471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53982BE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D8392F" w:rsidRPr="00A42300" w14:paraId="54458872" w14:textId="77777777" w:rsidTr="00F600BA">
        <w:trPr>
          <w:jc w:val="center"/>
        </w:trPr>
        <w:tc>
          <w:tcPr>
            <w:tcW w:w="524" w:type="dxa"/>
          </w:tcPr>
          <w:p w14:paraId="3502B40D" w14:textId="77777777" w:rsidR="00D8392F" w:rsidRPr="00D8392F" w:rsidRDefault="00D8392F" w:rsidP="00D8392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43C2154A" w14:textId="77777777" w:rsidR="00D8392F" w:rsidRPr="009F5146" w:rsidRDefault="00D8392F" w:rsidP="00D8392F">
            <w:pPr>
              <w:ind w:left="0"/>
            </w:pPr>
            <w:proofErr w:type="spellStart"/>
            <w:r w:rsidRPr="009F5146">
              <w:t>firstName</w:t>
            </w:r>
            <w:proofErr w:type="spellEnd"/>
          </w:p>
        </w:tc>
        <w:tc>
          <w:tcPr>
            <w:tcW w:w="1440" w:type="dxa"/>
          </w:tcPr>
          <w:p w14:paraId="07B78510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26786DBD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516A49A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0B5A9F3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D8392F" w:rsidRPr="00A42300" w14:paraId="0E42C915" w14:textId="77777777" w:rsidTr="00F600BA">
        <w:trPr>
          <w:jc w:val="center"/>
        </w:trPr>
        <w:tc>
          <w:tcPr>
            <w:tcW w:w="524" w:type="dxa"/>
          </w:tcPr>
          <w:p w14:paraId="0A906DF6" w14:textId="77777777" w:rsidR="00D8392F" w:rsidRPr="00D8392F" w:rsidRDefault="00D8392F" w:rsidP="00D8392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61D72E90" w14:textId="77777777" w:rsidR="00D8392F" w:rsidRPr="009F5146" w:rsidRDefault="00D8392F" w:rsidP="00D8392F">
            <w:pPr>
              <w:ind w:left="0"/>
            </w:pPr>
            <w:proofErr w:type="spellStart"/>
            <w:r w:rsidRPr="009F5146">
              <w:t>lastName</w:t>
            </w:r>
            <w:proofErr w:type="spellEnd"/>
          </w:p>
        </w:tc>
        <w:tc>
          <w:tcPr>
            <w:tcW w:w="1440" w:type="dxa"/>
          </w:tcPr>
          <w:p w14:paraId="17222CFF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1524EE95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4E18998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B68604A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D8392F" w:rsidRPr="00A42300" w14:paraId="39157D6D" w14:textId="77777777" w:rsidTr="00F600BA">
        <w:trPr>
          <w:jc w:val="center"/>
        </w:trPr>
        <w:tc>
          <w:tcPr>
            <w:tcW w:w="524" w:type="dxa"/>
          </w:tcPr>
          <w:p w14:paraId="3328E812" w14:textId="77777777" w:rsidR="00D8392F" w:rsidRPr="00D8392F" w:rsidRDefault="00D8392F" w:rsidP="00D8392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435BD248" w14:textId="77777777" w:rsidR="00D8392F" w:rsidRPr="009F5146" w:rsidRDefault="00D8392F" w:rsidP="00D8392F">
            <w:pPr>
              <w:ind w:left="0"/>
            </w:pPr>
            <w:r w:rsidRPr="009F5146">
              <w:t>dob</w:t>
            </w:r>
          </w:p>
        </w:tc>
        <w:tc>
          <w:tcPr>
            <w:tcW w:w="1440" w:type="dxa"/>
          </w:tcPr>
          <w:p w14:paraId="349EE288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990" w:type="dxa"/>
          </w:tcPr>
          <w:p w14:paraId="4E655518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07E63D2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BC82A8F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D8392F" w:rsidRPr="00A42300" w14:paraId="0C1F5CAB" w14:textId="77777777" w:rsidTr="00F600BA">
        <w:trPr>
          <w:jc w:val="center"/>
        </w:trPr>
        <w:tc>
          <w:tcPr>
            <w:tcW w:w="524" w:type="dxa"/>
          </w:tcPr>
          <w:p w14:paraId="08799166" w14:textId="77777777" w:rsidR="00D8392F" w:rsidRPr="00D8392F" w:rsidRDefault="00D8392F" w:rsidP="00D8392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3ACB9E84" w14:textId="77777777" w:rsidR="00D8392F" w:rsidRPr="009F5146" w:rsidRDefault="00D8392F" w:rsidP="00D8392F">
            <w:pPr>
              <w:ind w:left="0"/>
            </w:pPr>
            <w:proofErr w:type="spellStart"/>
            <w:r w:rsidRPr="009F5146">
              <w:t>joinDate</w:t>
            </w:r>
            <w:proofErr w:type="spellEnd"/>
          </w:p>
        </w:tc>
        <w:tc>
          <w:tcPr>
            <w:tcW w:w="1440" w:type="dxa"/>
          </w:tcPr>
          <w:p w14:paraId="308D0B17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990" w:type="dxa"/>
          </w:tcPr>
          <w:p w14:paraId="2DEF42BB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EDFBD73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873C37C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D8392F" w:rsidRPr="00A42300" w14:paraId="6C905F01" w14:textId="77777777" w:rsidTr="00F600BA">
        <w:trPr>
          <w:jc w:val="center"/>
        </w:trPr>
        <w:tc>
          <w:tcPr>
            <w:tcW w:w="524" w:type="dxa"/>
          </w:tcPr>
          <w:p w14:paraId="2A32BFE6" w14:textId="77777777" w:rsidR="00D8392F" w:rsidRPr="00D8392F" w:rsidRDefault="00D8392F" w:rsidP="00D8392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77F8A1BC" w14:textId="77777777" w:rsidR="00D8392F" w:rsidRPr="009F5146" w:rsidRDefault="00D8392F" w:rsidP="00D8392F">
            <w:pPr>
              <w:ind w:left="0"/>
            </w:pPr>
            <w:r w:rsidRPr="009F5146">
              <w:t>address</w:t>
            </w:r>
          </w:p>
        </w:tc>
        <w:tc>
          <w:tcPr>
            <w:tcW w:w="1440" w:type="dxa"/>
          </w:tcPr>
          <w:p w14:paraId="18619891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7326C279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0FF86F5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5E9272A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D8392F" w:rsidRPr="00A42300" w14:paraId="0034FC6F" w14:textId="77777777" w:rsidTr="00F600BA">
        <w:trPr>
          <w:jc w:val="center"/>
        </w:trPr>
        <w:tc>
          <w:tcPr>
            <w:tcW w:w="524" w:type="dxa"/>
          </w:tcPr>
          <w:p w14:paraId="7999A704" w14:textId="77777777" w:rsidR="00D8392F" w:rsidRPr="00D8392F" w:rsidRDefault="00D8392F" w:rsidP="00D8392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721" w:type="dxa"/>
          </w:tcPr>
          <w:p w14:paraId="16A935D3" w14:textId="77777777" w:rsidR="00D8392F" w:rsidRPr="009F5146" w:rsidRDefault="00D8392F" w:rsidP="00D8392F">
            <w:pPr>
              <w:ind w:left="0"/>
            </w:pPr>
            <w:r w:rsidRPr="009F5146">
              <w:t>role</w:t>
            </w:r>
          </w:p>
        </w:tc>
        <w:tc>
          <w:tcPr>
            <w:tcW w:w="1440" w:type="dxa"/>
          </w:tcPr>
          <w:p w14:paraId="74828C62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4F50764D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CD7349F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70AB0FF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D8392F" w:rsidRPr="00A42300" w14:paraId="135BA954" w14:textId="77777777" w:rsidTr="00F600BA">
        <w:trPr>
          <w:jc w:val="center"/>
        </w:trPr>
        <w:tc>
          <w:tcPr>
            <w:tcW w:w="524" w:type="dxa"/>
          </w:tcPr>
          <w:p w14:paraId="0BC4E0FB" w14:textId="77777777" w:rsidR="00D8392F" w:rsidRPr="00D8392F" w:rsidRDefault="00D8392F" w:rsidP="00D8392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721" w:type="dxa"/>
          </w:tcPr>
          <w:p w14:paraId="1AF7A892" w14:textId="77777777" w:rsidR="00D8392F" w:rsidRPr="009F5146" w:rsidRDefault="00D8392F" w:rsidP="00D8392F">
            <w:pPr>
              <w:ind w:left="0"/>
            </w:pPr>
            <w:r w:rsidRPr="009F5146">
              <w:t>hobby</w:t>
            </w:r>
          </w:p>
        </w:tc>
        <w:tc>
          <w:tcPr>
            <w:tcW w:w="1440" w:type="dxa"/>
          </w:tcPr>
          <w:p w14:paraId="2A0AB169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7744E591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927DAC2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9001612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D8392F" w:rsidRPr="00A42300" w14:paraId="01F06FC2" w14:textId="77777777" w:rsidTr="00F600BA">
        <w:trPr>
          <w:jc w:val="center"/>
        </w:trPr>
        <w:tc>
          <w:tcPr>
            <w:tcW w:w="524" w:type="dxa"/>
          </w:tcPr>
          <w:p w14:paraId="3E7BA780" w14:textId="77777777" w:rsidR="00D8392F" w:rsidRPr="00D8392F" w:rsidRDefault="00D8392F" w:rsidP="00D8392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721" w:type="dxa"/>
          </w:tcPr>
          <w:p w14:paraId="28D5A4E1" w14:textId="77777777" w:rsidR="00D8392F" w:rsidRPr="009F5146" w:rsidRDefault="00D8392F" w:rsidP="00D8392F">
            <w:pPr>
              <w:ind w:left="0"/>
            </w:pPr>
            <w:r w:rsidRPr="009F5146">
              <w:t>bio</w:t>
            </w:r>
          </w:p>
        </w:tc>
        <w:tc>
          <w:tcPr>
            <w:tcW w:w="1440" w:type="dxa"/>
          </w:tcPr>
          <w:p w14:paraId="27231B3D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08D8C24A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EA23D29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31115B83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D8392F" w:rsidRPr="00A42300" w14:paraId="00061BDF" w14:textId="77777777" w:rsidTr="00F600BA">
        <w:trPr>
          <w:jc w:val="center"/>
        </w:trPr>
        <w:tc>
          <w:tcPr>
            <w:tcW w:w="524" w:type="dxa"/>
          </w:tcPr>
          <w:p w14:paraId="7FFC1DAB" w14:textId="77777777" w:rsidR="00D8392F" w:rsidRPr="00D8392F" w:rsidRDefault="00D8392F" w:rsidP="00D8392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721" w:type="dxa"/>
          </w:tcPr>
          <w:p w14:paraId="060B322C" w14:textId="77777777" w:rsidR="00D8392F" w:rsidRPr="009F5146" w:rsidRDefault="00D8392F" w:rsidP="00D8392F">
            <w:pPr>
              <w:ind w:left="0"/>
            </w:pPr>
            <w:r w:rsidRPr="009F5146">
              <w:t>website</w:t>
            </w:r>
          </w:p>
        </w:tc>
        <w:tc>
          <w:tcPr>
            <w:tcW w:w="1440" w:type="dxa"/>
          </w:tcPr>
          <w:p w14:paraId="76906E90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1DEE8D70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3B4D6BB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B9EA3FE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D8392F" w:rsidRPr="00A42300" w14:paraId="465A1E65" w14:textId="77777777" w:rsidTr="00F600BA">
        <w:trPr>
          <w:jc w:val="center"/>
        </w:trPr>
        <w:tc>
          <w:tcPr>
            <w:tcW w:w="524" w:type="dxa"/>
          </w:tcPr>
          <w:p w14:paraId="0567F044" w14:textId="77777777" w:rsidR="00D8392F" w:rsidRPr="00D8392F" w:rsidRDefault="00D8392F" w:rsidP="00D8392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721" w:type="dxa"/>
          </w:tcPr>
          <w:p w14:paraId="7F79014B" w14:textId="77777777" w:rsidR="00D8392F" w:rsidRDefault="00D8392F" w:rsidP="00D8392F">
            <w:pPr>
              <w:ind w:left="0"/>
            </w:pPr>
            <w:r w:rsidRPr="009F5146">
              <w:t>quote</w:t>
            </w:r>
          </w:p>
        </w:tc>
        <w:tc>
          <w:tcPr>
            <w:tcW w:w="1440" w:type="dxa"/>
          </w:tcPr>
          <w:p w14:paraId="6033A8A0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38D8FF08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7BCA7E0" w14:textId="77777777" w:rsidR="00D8392F" w:rsidRPr="00D8392F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B8131A4" w14:textId="77777777" w:rsidR="00D8392F" w:rsidRPr="00A42300" w:rsidRDefault="00D8392F" w:rsidP="00D8392F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A4CDCEA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182" w:rsidRPr="00A42300" w14:paraId="5C1EDF0E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41C3B6C7" w14:textId="77777777" w:rsidR="008B2182" w:rsidRPr="00620129" w:rsidRDefault="008B2182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C47CBDC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3964690D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5D98A91E" w14:textId="77777777" w:rsidTr="00F600BA">
        <w:trPr>
          <w:jc w:val="center"/>
        </w:trPr>
        <w:tc>
          <w:tcPr>
            <w:tcW w:w="838" w:type="dxa"/>
          </w:tcPr>
          <w:p w14:paraId="275FF2EE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26F75BF2" w14:textId="77777777" w:rsidR="008B2182" w:rsidRPr="004A445C" w:rsidRDefault="008B2182" w:rsidP="00F600BA">
            <w:pPr>
              <w:ind w:left="0"/>
            </w:pPr>
          </w:p>
        </w:tc>
        <w:tc>
          <w:tcPr>
            <w:tcW w:w="4476" w:type="dxa"/>
          </w:tcPr>
          <w:p w14:paraId="7A8F1153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49CC96D" w14:textId="77777777" w:rsidR="008B2182" w:rsidRPr="00080663" w:rsidRDefault="005441E0" w:rsidP="005441E0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12" w:name="_Toc458058411"/>
      <w:proofErr w:type="spellStart"/>
      <w:r w:rsidRPr="005441E0">
        <w:rPr>
          <w:rFonts w:ascii="Times New Roman" w:hAnsi="Times New Roman" w:cs="Times New Roman"/>
          <w:sz w:val="22"/>
          <w:szCs w:val="22"/>
        </w:rPr>
        <w:lastRenderedPageBreak/>
        <w:t>LoginResponseData</w:t>
      </w:r>
      <w:proofErr w:type="spellEnd"/>
      <w:r w:rsidRPr="005441E0">
        <w:rPr>
          <w:rFonts w:ascii="Times New Roman" w:hAnsi="Times New Roman" w:cs="Times New Roman"/>
          <w:sz w:val="22"/>
          <w:szCs w:val="22"/>
        </w:rPr>
        <w:t xml:space="preserve"> </w:t>
      </w:r>
      <w:r w:rsidR="008B2182">
        <w:rPr>
          <w:rFonts w:ascii="Times New Roman" w:hAnsi="Times New Roman" w:cs="Times New Roman"/>
          <w:sz w:val="22"/>
          <w:szCs w:val="22"/>
        </w:rPr>
        <w:t>Class</w:t>
      </w:r>
      <w:bookmarkEnd w:id="512"/>
    </w:p>
    <w:p w14:paraId="4DE83928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8B2182" w:rsidRPr="00A42300" w14:paraId="070698C1" w14:textId="77777777" w:rsidTr="00F600BA">
        <w:trPr>
          <w:jc w:val="center"/>
        </w:trPr>
        <w:tc>
          <w:tcPr>
            <w:tcW w:w="524" w:type="dxa"/>
            <w:shd w:val="clear" w:color="auto" w:fill="92D050"/>
          </w:tcPr>
          <w:p w14:paraId="60E59636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62C077EC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0CC57E91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0F952E63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692137CC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3A6670EA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6F12AE19" w14:textId="77777777" w:rsidTr="00F600BA">
        <w:trPr>
          <w:jc w:val="center"/>
        </w:trPr>
        <w:tc>
          <w:tcPr>
            <w:tcW w:w="524" w:type="dxa"/>
          </w:tcPr>
          <w:p w14:paraId="231ECC21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F89C150" w14:textId="77777777" w:rsidR="008B2182" w:rsidRPr="00A42300" w:rsidRDefault="005441E0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441E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role</w:t>
            </w:r>
          </w:p>
        </w:tc>
        <w:tc>
          <w:tcPr>
            <w:tcW w:w="1440" w:type="dxa"/>
          </w:tcPr>
          <w:p w14:paraId="12CA042A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6B0E7A86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57F5A85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1C07344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AADF057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182" w:rsidRPr="00A42300" w14:paraId="797EB824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3DEA0BCD" w14:textId="77777777" w:rsidR="008B2182" w:rsidRPr="00620129" w:rsidRDefault="008B2182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56D39B47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EF8CA8A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2B2B777E" w14:textId="77777777" w:rsidTr="00F600BA">
        <w:trPr>
          <w:jc w:val="center"/>
        </w:trPr>
        <w:tc>
          <w:tcPr>
            <w:tcW w:w="838" w:type="dxa"/>
          </w:tcPr>
          <w:p w14:paraId="0D6B3D22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6150529" w14:textId="77777777" w:rsidR="008B2182" w:rsidRPr="004A445C" w:rsidRDefault="008B2182" w:rsidP="00F600BA">
            <w:pPr>
              <w:ind w:left="0"/>
            </w:pPr>
          </w:p>
        </w:tc>
        <w:tc>
          <w:tcPr>
            <w:tcW w:w="4476" w:type="dxa"/>
          </w:tcPr>
          <w:p w14:paraId="4F73DE7E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D93EFF2" w14:textId="77777777" w:rsidR="008B2182" w:rsidRPr="00080663" w:rsidRDefault="005441E0" w:rsidP="005441E0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13" w:name="_Toc458058412"/>
      <w:proofErr w:type="spellStart"/>
      <w:r w:rsidRPr="005441E0">
        <w:rPr>
          <w:rFonts w:ascii="Times New Roman" w:hAnsi="Times New Roman" w:cs="Times New Roman"/>
          <w:sz w:val="22"/>
          <w:szCs w:val="22"/>
        </w:rPr>
        <w:t>LookupWordResponse</w:t>
      </w:r>
      <w:proofErr w:type="spellEnd"/>
      <w:r w:rsidRPr="005441E0">
        <w:rPr>
          <w:rFonts w:ascii="Times New Roman" w:hAnsi="Times New Roman" w:cs="Times New Roman"/>
          <w:sz w:val="22"/>
          <w:szCs w:val="22"/>
        </w:rPr>
        <w:t xml:space="preserve"> </w:t>
      </w:r>
      <w:r w:rsidR="008B2182">
        <w:rPr>
          <w:rFonts w:ascii="Times New Roman" w:hAnsi="Times New Roman" w:cs="Times New Roman"/>
          <w:sz w:val="22"/>
          <w:szCs w:val="22"/>
        </w:rPr>
        <w:t>Class</w:t>
      </w:r>
      <w:bookmarkEnd w:id="513"/>
    </w:p>
    <w:p w14:paraId="6F68E237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181"/>
        <w:gridCol w:w="2700"/>
        <w:gridCol w:w="990"/>
        <w:gridCol w:w="900"/>
        <w:gridCol w:w="1956"/>
      </w:tblGrid>
      <w:tr w:rsidR="008B2182" w:rsidRPr="00A42300" w14:paraId="35BCDB0C" w14:textId="77777777" w:rsidTr="00F06AF4">
        <w:trPr>
          <w:jc w:val="center"/>
        </w:trPr>
        <w:tc>
          <w:tcPr>
            <w:tcW w:w="524" w:type="dxa"/>
            <w:shd w:val="clear" w:color="auto" w:fill="92D050"/>
          </w:tcPr>
          <w:p w14:paraId="25BB46E0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181" w:type="dxa"/>
            <w:shd w:val="clear" w:color="auto" w:fill="92D050"/>
          </w:tcPr>
          <w:p w14:paraId="1C9AD29F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2700" w:type="dxa"/>
            <w:shd w:val="clear" w:color="auto" w:fill="92D050"/>
          </w:tcPr>
          <w:p w14:paraId="7A8EF008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589B4DAE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58FFDFE8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1956" w:type="dxa"/>
            <w:shd w:val="clear" w:color="auto" w:fill="92D050"/>
          </w:tcPr>
          <w:p w14:paraId="6B3D9CFF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63A5A231" w14:textId="77777777" w:rsidTr="00F06AF4">
        <w:trPr>
          <w:jc w:val="center"/>
        </w:trPr>
        <w:tc>
          <w:tcPr>
            <w:tcW w:w="524" w:type="dxa"/>
          </w:tcPr>
          <w:p w14:paraId="292C314E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181" w:type="dxa"/>
          </w:tcPr>
          <w:p w14:paraId="1F6C3DED" w14:textId="77777777" w:rsidR="008B2182" w:rsidRPr="00A42300" w:rsidRDefault="005441E0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441E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word</w:t>
            </w:r>
          </w:p>
        </w:tc>
        <w:tc>
          <w:tcPr>
            <w:tcW w:w="2700" w:type="dxa"/>
          </w:tcPr>
          <w:p w14:paraId="1690769B" w14:textId="77777777" w:rsidR="008B2182" w:rsidRPr="00A42300" w:rsidRDefault="005441E0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3F22D30E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14:paraId="36078326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1956" w:type="dxa"/>
          </w:tcPr>
          <w:p w14:paraId="593F1215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441E0" w:rsidRPr="00A42300" w14:paraId="522564DF" w14:textId="77777777" w:rsidTr="00F06AF4">
        <w:trPr>
          <w:jc w:val="center"/>
        </w:trPr>
        <w:tc>
          <w:tcPr>
            <w:tcW w:w="524" w:type="dxa"/>
          </w:tcPr>
          <w:p w14:paraId="644C2796" w14:textId="77777777" w:rsidR="005441E0" w:rsidRPr="00A42300" w:rsidRDefault="005441E0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181" w:type="dxa"/>
          </w:tcPr>
          <w:p w14:paraId="58979403" w14:textId="77777777" w:rsidR="005441E0" w:rsidRPr="005441E0" w:rsidRDefault="005441E0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441E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means</w:t>
            </w:r>
          </w:p>
        </w:tc>
        <w:tc>
          <w:tcPr>
            <w:tcW w:w="2700" w:type="dxa"/>
          </w:tcPr>
          <w:p w14:paraId="4A160DDB" w14:textId="77777777" w:rsidR="005441E0" w:rsidRDefault="005441E0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441E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List&lt;</w:t>
            </w:r>
            <w:proofErr w:type="spellStart"/>
            <w:r w:rsidRPr="005441E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ResponseWordMean</w:t>
            </w:r>
            <w:proofErr w:type="spellEnd"/>
            <w:r w:rsidRPr="005441E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&gt;</w:t>
            </w:r>
          </w:p>
        </w:tc>
        <w:tc>
          <w:tcPr>
            <w:tcW w:w="990" w:type="dxa"/>
          </w:tcPr>
          <w:p w14:paraId="4B1E716F" w14:textId="77777777" w:rsidR="005441E0" w:rsidRPr="00A42300" w:rsidRDefault="005441E0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14:paraId="69F29839" w14:textId="77777777" w:rsidR="005441E0" w:rsidRDefault="00F06AF4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1956" w:type="dxa"/>
          </w:tcPr>
          <w:p w14:paraId="1AC6A7F0" w14:textId="77777777" w:rsidR="005441E0" w:rsidRPr="00A42300" w:rsidRDefault="005441E0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F9BB22C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182" w:rsidRPr="00A42300" w14:paraId="21782966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130F4928" w14:textId="77777777" w:rsidR="008B2182" w:rsidRPr="00620129" w:rsidRDefault="008B2182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4C765115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72116C64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2F9B8D65" w14:textId="77777777" w:rsidTr="00F600BA">
        <w:trPr>
          <w:jc w:val="center"/>
        </w:trPr>
        <w:tc>
          <w:tcPr>
            <w:tcW w:w="838" w:type="dxa"/>
          </w:tcPr>
          <w:p w14:paraId="19D8E548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30E0A99D" w14:textId="77777777" w:rsidR="008B2182" w:rsidRPr="004A445C" w:rsidRDefault="008B2182" w:rsidP="00F600BA">
            <w:pPr>
              <w:ind w:left="0"/>
            </w:pPr>
          </w:p>
        </w:tc>
        <w:tc>
          <w:tcPr>
            <w:tcW w:w="4476" w:type="dxa"/>
          </w:tcPr>
          <w:p w14:paraId="35D7B730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D8C372D" w14:textId="77777777" w:rsidR="008B2182" w:rsidRPr="00080663" w:rsidRDefault="00F06AF4" w:rsidP="00F06AF4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14" w:name="_Toc458058413"/>
      <w:r w:rsidRPr="00F06AF4">
        <w:rPr>
          <w:rFonts w:ascii="Times New Roman" w:hAnsi="Times New Roman" w:cs="Times New Roman"/>
          <w:sz w:val="22"/>
          <w:szCs w:val="22"/>
        </w:rPr>
        <w:t xml:space="preserve">Response </w:t>
      </w:r>
      <w:r w:rsidR="008B2182">
        <w:rPr>
          <w:rFonts w:ascii="Times New Roman" w:hAnsi="Times New Roman" w:cs="Times New Roman"/>
          <w:sz w:val="22"/>
          <w:szCs w:val="22"/>
        </w:rPr>
        <w:t>Class</w:t>
      </w:r>
      <w:bookmarkEnd w:id="514"/>
    </w:p>
    <w:p w14:paraId="072DB13D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8B2182" w:rsidRPr="00A42300" w14:paraId="69E89D3E" w14:textId="77777777" w:rsidTr="00F600BA">
        <w:trPr>
          <w:jc w:val="center"/>
        </w:trPr>
        <w:tc>
          <w:tcPr>
            <w:tcW w:w="524" w:type="dxa"/>
            <w:shd w:val="clear" w:color="auto" w:fill="92D050"/>
          </w:tcPr>
          <w:p w14:paraId="7EF5163F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1B636BB8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50283CFF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32B8E398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7A0019B4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70E70646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F06AF4" w:rsidRPr="00A42300" w14:paraId="49504E9D" w14:textId="77777777" w:rsidTr="00F600BA">
        <w:trPr>
          <w:jc w:val="center"/>
        </w:trPr>
        <w:tc>
          <w:tcPr>
            <w:tcW w:w="524" w:type="dxa"/>
          </w:tcPr>
          <w:p w14:paraId="1BE5506E" w14:textId="77777777" w:rsidR="00F06AF4" w:rsidRPr="00A42300" w:rsidRDefault="00F06AF4" w:rsidP="00F06AF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474B5DEF" w14:textId="77777777" w:rsidR="00F06AF4" w:rsidRPr="00AC491A" w:rsidRDefault="00F06AF4" w:rsidP="00F06AF4">
            <w:pPr>
              <w:ind w:left="0"/>
            </w:pPr>
            <w:r w:rsidRPr="00AC491A">
              <w:t>code</w:t>
            </w:r>
          </w:p>
        </w:tc>
        <w:tc>
          <w:tcPr>
            <w:tcW w:w="1440" w:type="dxa"/>
          </w:tcPr>
          <w:p w14:paraId="315F68BA" w14:textId="77777777" w:rsidR="00F06AF4" w:rsidRPr="00A42300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34416550" w14:textId="77777777" w:rsidR="00F06AF4" w:rsidRPr="00A42300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BD87B50" w14:textId="77777777" w:rsidR="00F06AF4" w:rsidRPr="00A42300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AFF9051" w14:textId="77777777" w:rsidR="00F06AF4" w:rsidRPr="00A42300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06AF4" w:rsidRPr="00A42300" w14:paraId="7278A899" w14:textId="77777777" w:rsidTr="00F600BA">
        <w:trPr>
          <w:jc w:val="center"/>
        </w:trPr>
        <w:tc>
          <w:tcPr>
            <w:tcW w:w="524" w:type="dxa"/>
          </w:tcPr>
          <w:p w14:paraId="28E4B90D" w14:textId="77777777" w:rsidR="00F06AF4" w:rsidRPr="00A42300" w:rsidRDefault="00F06AF4" w:rsidP="00F06AF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699BDD4B" w14:textId="77777777" w:rsidR="00F06AF4" w:rsidRDefault="00F06AF4" w:rsidP="00F06AF4">
            <w:pPr>
              <w:ind w:left="0"/>
            </w:pPr>
            <w:r w:rsidRPr="00AC491A">
              <w:t>data</w:t>
            </w:r>
          </w:p>
        </w:tc>
        <w:tc>
          <w:tcPr>
            <w:tcW w:w="1440" w:type="dxa"/>
          </w:tcPr>
          <w:p w14:paraId="1B858195" w14:textId="77777777" w:rsidR="00F06AF4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6BC8E3DA" w14:textId="77777777" w:rsidR="00F06AF4" w:rsidRPr="00A42300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4DA2147" w14:textId="77777777" w:rsidR="00F06AF4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F3B56AB" w14:textId="77777777" w:rsidR="00F06AF4" w:rsidRPr="00A42300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9E8E48E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182" w:rsidRPr="00A42300" w14:paraId="06D3A822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1694CF84" w14:textId="77777777" w:rsidR="008B2182" w:rsidRPr="00620129" w:rsidRDefault="008B2182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65E9A9B5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0206BC8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7A6932C1" w14:textId="77777777" w:rsidTr="00F600BA">
        <w:trPr>
          <w:jc w:val="center"/>
        </w:trPr>
        <w:tc>
          <w:tcPr>
            <w:tcW w:w="838" w:type="dxa"/>
          </w:tcPr>
          <w:p w14:paraId="00E5D6FA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0C74F842" w14:textId="77777777" w:rsidR="008B2182" w:rsidRPr="004A445C" w:rsidRDefault="008B2182" w:rsidP="00F600BA">
            <w:pPr>
              <w:ind w:left="0"/>
            </w:pPr>
          </w:p>
        </w:tc>
        <w:tc>
          <w:tcPr>
            <w:tcW w:w="4476" w:type="dxa"/>
          </w:tcPr>
          <w:p w14:paraId="7E64C1BC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0CD1C76" w14:textId="77777777" w:rsidR="008B2182" w:rsidRPr="00080663" w:rsidRDefault="00F06AF4" w:rsidP="00F06AF4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15" w:name="_Toc458058414"/>
      <w:proofErr w:type="spellStart"/>
      <w:r w:rsidRPr="00F06AF4">
        <w:rPr>
          <w:rFonts w:ascii="Times New Roman" w:hAnsi="Times New Roman" w:cs="Times New Roman"/>
          <w:sz w:val="22"/>
          <w:szCs w:val="22"/>
        </w:rPr>
        <w:lastRenderedPageBreak/>
        <w:t>ResponseCode</w:t>
      </w:r>
      <w:proofErr w:type="spellEnd"/>
      <w:r w:rsidRPr="00F06AF4">
        <w:rPr>
          <w:rFonts w:ascii="Times New Roman" w:hAnsi="Times New Roman" w:cs="Times New Roman"/>
          <w:sz w:val="22"/>
          <w:szCs w:val="22"/>
        </w:rPr>
        <w:t xml:space="preserve"> </w:t>
      </w:r>
      <w:r w:rsidR="008B2182">
        <w:rPr>
          <w:rFonts w:ascii="Times New Roman" w:hAnsi="Times New Roman" w:cs="Times New Roman"/>
          <w:sz w:val="22"/>
          <w:szCs w:val="22"/>
        </w:rPr>
        <w:t>Class</w:t>
      </w:r>
      <w:bookmarkEnd w:id="515"/>
    </w:p>
    <w:p w14:paraId="47C9A891" w14:textId="77777777" w:rsidR="008B2182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4240"/>
        <w:gridCol w:w="1440"/>
        <w:gridCol w:w="1980"/>
      </w:tblGrid>
      <w:tr w:rsidR="00F06AF4" w:rsidRPr="00A42300" w14:paraId="6B1CD5BA" w14:textId="77777777" w:rsidTr="00F06AF4">
        <w:tc>
          <w:tcPr>
            <w:tcW w:w="525" w:type="dxa"/>
            <w:shd w:val="clear" w:color="auto" w:fill="92D050"/>
          </w:tcPr>
          <w:p w14:paraId="1E54AA61" w14:textId="77777777" w:rsidR="00F06AF4" w:rsidRPr="00620129" w:rsidRDefault="00F06AF4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4240" w:type="dxa"/>
            <w:shd w:val="clear" w:color="auto" w:fill="92D050"/>
          </w:tcPr>
          <w:p w14:paraId="31190DB3" w14:textId="77777777" w:rsidR="00F06AF4" w:rsidRPr="00620129" w:rsidRDefault="00F06AF4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292F6A4A" w14:textId="77777777" w:rsidR="00F06AF4" w:rsidRPr="00620129" w:rsidRDefault="00F06AF4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980" w:type="dxa"/>
            <w:shd w:val="clear" w:color="auto" w:fill="92D050"/>
          </w:tcPr>
          <w:p w14:paraId="1B0D5FB1" w14:textId="77777777" w:rsidR="00F06AF4" w:rsidRPr="00620129" w:rsidRDefault="00F06AF4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Value</w:t>
            </w:r>
          </w:p>
        </w:tc>
      </w:tr>
      <w:tr w:rsidR="00F06AF4" w:rsidRPr="00A42300" w14:paraId="282C3549" w14:textId="77777777" w:rsidTr="00F06AF4">
        <w:tc>
          <w:tcPr>
            <w:tcW w:w="525" w:type="dxa"/>
          </w:tcPr>
          <w:p w14:paraId="4C4024E6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4240" w:type="dxa"/>
          </w:tcPr>
          <w:p w14:paraId="53D46DC9" w14:textId="77777777" w:rsidR="00F06AF4" w:rsidRPr="00D7229B" w:rsidRDefault="00F06AF4" w:rsidP="00F06AF4">
            <w:pPr>
              <w:ind w:left="0"/>
            </w:pPr>
            <w:r w:rsidRPr="00D7229B">
              <w:t>SUCCESS</w:t>
            </w:r>
          </w:p>
        </w:tc>
        <w:tc>
          <w:tcPr>
            <w:tcW w:w="1440" w:type="dxa"/>
          </w:tcPr>
          <w:p w14:paraId="178496E2" w14:textId="77777777" w:rsidR="00F06AF4" w:rsidRPr="00D7229B" w:rsidRDefault="00F06AF4" w:rsidP="00F06AF4">
            <w:pPr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980" w:type="dxa"/>
          </w:tcPr>
          <w:p w14:paraId="549D0DEE" w14:textId="77777777" w:rsidR="00F06AF4" w:rsidRPr="00D7229B" w:rsidRDefault="00F06AF4" w:rsidP="00F06AF4">
            <w:r w:rsidRPr="00D7229B">
              <w:t>200</w:t>
            </w:r>
          </w:p>
        </w:tc>
      </w:tr>
      <w:tr w:rsidR="00F06AF4" w:rsidRPr="00A42300" w14:paraId="7FED4A4C" w14:textId="77777777" w:rsidTr="00F06AF4">
        <w:tc>
          <w:tcPr>
            <w:tcW w:w="525" w:type="dxa"/>
          </w:tcPr>
          <w:p w14:paraId="4304F27C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4240" w:type="dxa"/>
          </w:tcPr>
          <w:p w14:paraId="2FD74508" w14:textId="77777777" w:rsidR="00F06AF4" w:rsidRPr="00D7229B" w:rsidRDefault="00F06AF4" w:rsidP="00F06AF4">
            <w:pPr>
              <w:ind w:left="0"/>
            </w:pPr>
            <w:r w:rsidRPr="00D7229B">
              <w:t>CREATED</w:t>
            </w:r>
          </w:p>
        </w:tc>
        <w:tc>
          <w:tcPr>
            <w:tcW w:w="1440" w:type="dxa"/>
          </w:tcPr>
          <w:p w14:paraId="70801068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7C025113" w14:textId="77777777" w:rsidR="00F06AF4" w:rsidRPr="00D7229B" w:rsidRDefault="00F06AF4" w:rsidP="00F06AF4">
            <w:r w:rsidRPr="00D7229B">
              <w:t>201</w:t>
            </w:r>
          </w:p>
        </w:tc>
      </w:tr>
      <w:tr w:rsidR="00F06AF4" w:rsidRPr="00A42300" w14:paraId="6D277A55" w14:textId="77777777" w:rsidTr="00F06AF4">
        <w:tc>
          <w:tcPr>
            <w:tcW w:w="525" w:type="dxa"/>
          </w:tcPr>
          <w:p w14:paraId="4D484450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4240" w:type="dxa"/>
          </w:tcPr>
          <w:p w14:paraId="687190E5" w14:textId="77777777" w:rsidR="00F06AF4" w:rsidRPr="00D7229B" w:rsidRDefault="00F06AF4" w:rsidP="00F06AF4">
            <w:pPr>
              <w:ind w:left="0"/>
            </w:pPr>
            <w:r w:rsidRPr="00D7229B">
              <w:t>FOUND</w:t>
            </w:r>
          </w:p>
        </w:tc>
        <w:tc>
          <w:tcPr>
            <w:tcW w:w="1440" w:type="dxa"/>
          </w:tcPr>
          <w:p w14:paraId="67D0873E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45E13E7F" w14:textId="77777777" w:rsidR="00F06AF4" w:rsidRPr="00D7229B" w:rsidRDefault="00F06AF4" w:rsidP="00F06AF4">
            <w:r w:rsidRPr="00D7229B">
              <w:t>302</w:t>
            </w:r>
          </w:p>
        </w:tc>
      </w:tr>
      <w:tr w:rsidR="00F06AF4" w:rsidRPr="00A42300" w14:paraId="4E4927BB" w14:textId="77777777" w:rsidTr="00F06AF4">
        <w:tc>
          <w:tcPr>
            <w:tcW w:w="525" w:type="dxa"/>
          </w:tcPr>
          <w:p w14:paraId="1E8CF3CF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4240" w:type="dxa"/>
          </w:tcPr>
          <w:p w14:paraId="20721974" w14:textId="77777777" w:rsidR="00F06AF4" w:rsidRPr="00D7229B" w:rsidRDefault="00F06AF4" w:rsidP="00F06AF4">
            <w:pPr>
              <w:ind w:left="0"/>
            </w:pPr>
            <w:r w:rsidRPr="00D7229B">
              <w:t>BAD_REQUEST</w:t>
            </w:r>
          </w:p>
        </w:tc>
        <w:tc>
          <w:tcPr>
            <w:tcW w:w="1440" w:type="dxa"/>
          </w:tcPr>
          <w:p w14:paraId="54473508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4ACA4F18" w14:textId="77777777" w:rsidR="00F06AF4" w:rsidRPr="00D7229B" w:rsidRDefault="00F06AF4" w:rsidP="00F06AF4">
            <w:r w:rsidRPr="00D7229B">
              <w:t>400</w:t>
            </w:r>
          </w:p>
        </w:tc>
      </w:tr>
      <w:tr w:rsidR="00F06AF4" w:rsidRPr="00A42300" w14:paraId="187052AE" w14:textId="77777777" w:rsidTr="00F06AF4">
        <w:tc>
          <w:tcPr>
            <w:tcW w:w="525" w:type="dxa"/>
          </w:tcPr>
          <w:p w14:paraId="67860CDE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1CA89BFC" w14:textId="77777777" w:rsidR="00F06AF4" w:rsidRPr="00D7229B" w:rsidRDefault="00F06AF4" w:rsidP="00F06AF4">
            <w:pPr>
              <w:ind w:left="0"/>
            </w:pPr>
            <w:r w:rsidRPr="00D7229B">
              <w:t>UNAUTHORIZED</w:t>
            </w:r>
          </w:p>
        </w:tc>
        <w:tc>
          <w:tcPr>
            <w:tcW w:w="1440" w:type="dxa"/>
          </w:tcPr>
          <w:p w14:paraId="0B74C547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19C0E726" w14:textId="77777777" w:rsidR="00F06AF4" w:rsidRPr="00D7229B" w:rsidRDefault="00F06AF4" w:rsidP="00F06AF4">
            <w:r w:rsidRPr="00D7229B">
              <w:t>401</w:t>
            </w:r>
          </w:p>
        </w:tc>
      </w:tr>
      <w:tr w:rsidR="00F06AF4" w:rsidRPr="00A42300" w14:paraId="5E0384AA" w14:textId="77777777" w:rsidTr="00F06AF4">
        <w:tc>
          <w:tcPr>
            <w:tcW w:w="525" w:type="dxa"/>
          </w:tcPr>
          <w:p w14:paraId="2820A7B1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07CDF9E9" w14:textId="77777777" w:rsidR="00F06AF4" w:rsidRPr="00D7229B" w:rsidRDefault="00F06AF4" w:rsidP="00F06AF4">
            <w:pPr>
              <w:ind w:left="0"/>
            </w:pPr>
            <w:r w:rsidRPr="00D7229B">
              <w:t>PERMISSION_DENIED</w:t>
            </w:r>
          </w:p>
        </w:tc>
        <w:tc>
          <w:tcPr>
            <w:tcW w:w="1440" w:type="dxa"/>
          </w:tcPr>
          <w:p w14:paraId="03F91380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056DBD4A" w14:textId="77777777" w:rsidR="00F06AF4" w:rsidRPr="00D7229B" w:rsidRDefault="00F06AF4" w:rsidP="00F06AF4">
            <w:r w:rsidRPr="00D7229B">
              <w:t>403</w:t>
            </w:r>
          </w:p>
        </w:tc>
      </w:tr>
      <w:tr w:rsidR="00F06AF4" w:rsidRPr="00A42300" w14:paraId="0813B091" w14:textId="77777777" w:rsidTr="00F06AF4">
        <w:tc>
          <w:tcPr>
            <w:tcW w:w="525" w:type="dxa"/>
          </w:tcPr>
          <w:p w14:paraId="48056438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11E298DB" w14:textId="77777777" w:rsidR="00F06AF4" w:rsidRPr="00D7229B" w:rsidRDefault="00F06AF4" w:rsidP="00F06AF4">
            <w:pPr>
              <w:ind w:left="0"/>
            </w:pPr>
            <w:r w:rsidRPr="00D7229B">
              <w:t>REQUEST_TIMEOUT</w:t>
            </w:r>
          </w:p>
        </w:tc>
        <w:tc>
          <w:tcPr>
            <w:tcW w:w="1440" w:type="dxa"/>
          </w:tcPr>
          <w:p w14:paraId="3D0EBB3D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7931D70B" w14:textId="77777777" w:rsidR="00F06AF4" w:rsidRPr="00D7229B" w:rsidRDefault="00F06AF4" w:rsidP="00F06AF4">
            <w:r w:rsidRPr="00D7229B">
              <w:t>408</w:t>
            </w:r>
          </w:p>
        </w:tc>
      </w:tr>
      <w:tr w:rsidR="00F06AF4" w:rsidRPr="00A42300" w14:paraId="5B24175B" w14:textId="77777777" w:rsidTr="00F06AF4">
        <w:tc>
          <w:tcPr>
            <w:tcW w:w="525" w:type="dxa"/>
          </w:tcPr>
          <w:p w14:paraId="76696FFB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45F9F10F" w14:textId="77777777" w:rsidR="00F06AF4" w:rsidRPr="00D7229B" w:rsidRDefault="00F06AF4" w:rsidP="00F06AF4">
            <w:pPr>
              <w:ind w:left="0"/>
            </w:pPr>
            <w:r w:rsidRPr="00D7229B">
              <w:t>INVALID_EMAIL</w:t>
            </w:r>
          </w:p>
        </w:tc>
        <w:tc>
          <w:tcPr>
            <w:tcW w:w="1440" w:type="dxa"/>
          </w:tcPr>
          <w:p w14:paraId="20A1B67A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76E21A9E" w14:textId="77777777" w:rsidR="00F06AF4" w:rsidRPr="00D7229B" w:rsidRDefault="00F06AF4" w:rsidP="00F06AF4">
            <w:r w:rsidRPr="00D7229B">
              <w:t>410</w:t>
            </w:r>
          </w:p>
        </w:tc>
      </w:tr>
      <w:tr w:rsidR="00F06AF4" w:rsidRPr="00A42300" w14:paraId="445E663C" w14:textId="77777777" w:rsidTr="00F06AF4">
        <w:tc>
          <w:tcPr>
            <w:tcW w:w="525" w:type="dxa"/>
          </w:tcPr>
          <w:p w14:paraId="12A0F6EC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442D6EB0" w14:textId="77777777" w:rsidR="00F06AF4" w:rsidRPr="00D7229B" w:rsidRDefault="00F06AF4" w:rsidP="00F06AF4">
            <w:pPr>
              <w:ind w:left="0"/>
            </w:pPr>
            <w:r w:rsidRPr="00D7229B">
              <w:t>DUPLICATED_EMAIL</w:t>
            </w:r>
          </w:p>
        </w:tc>
        <w:tc>
          <w:tcPr>
            <w:tcW w:w="1440" w:type="dxa"/>
          </w:tcPr>
          <w:p w14:paraId="1DFC1D32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6BF8D709" w14:textId="77777777" w:rsidR="00F06AF4" w:rsidRPr="00D7229B" w:rsidRDefault="00F06AF4" w:rsidP="00F06AF4">
            <w:r w:rsidRPr="00D7229B">
              <w:t>411</w:t>
            </w:r>
          </w:p>
        </w:tc>
      </w:tr>
      <w:tr w:rsidR="00F06AF4" w:rsidRPr="00A42300" w14:paraId="344FD42C" w14:textId="77777777" w:rsidTr="00F06AF4">
        <w:tc>
          <w:tcPr>
            <w:tcW w:w="525" w:type="dxa"/>
          </w:tcPr>
          <w:p w14:paraId="7484F046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2B029D86" w14:textId="77777777" w:rsidR="00F06AF4" w:rsidRPr="00D7229B" w:rsidRDefault="00F06AF4" w:rsidP="00F06AF4">
            <w:pPr>
              <w:ind w:left="0"/>
            </w:pPr>
            <w:r w:rsidRPr="00D7229B">
              <w:t>EMAIL_NOT_FOUND</w:t>
            </w:r>
          </w:p>
        </w:tc>
        <w:tc>
          <w:tcPr>
            <w:tcW w:w="1440" w:type="dxa"/>
          </w:tcPr>
          <w:p w14:paraId="1E61ED55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2DDA8C94" w14:textId="77777777" w:rsidR="00F06AF4" w:rsidRPr="00D7229B" w:rsidRDefault="00F06AF4" w:rsidP="00F06AF4">
            <w:r w:rsidRPr="00D7229B">
              <w:t>412</w:t>
            </w:r>
          </w:p>
        </w:tc>
      </w:tr>
      <w:tr w:rsidR="00F06AF4" w:rsidRPr="00A42300" w14:paraId="30D0F29D" w14:textId="77777777" w:rsidTr="00F06AF4">
        <w:tc>
          <w:tcPr>
            <w:tcW w:w="525" w:type="dxa"/>
          </w:tcPr>
          <w:p w14:paraId="758B5D9E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7E937B18" w14:textId="77777777" w:rsidR="00F06AF4" w:rsidRPr="00D7229B" w:rsidRDefault="00F06AF4" w:rsidP="00F06AF4">
            <w:pPr>
              <w:ind w:left="0"/>
            </w:pPr>
            <w:r w:rsidRPr="00D7229B">
              <w:t>DUPLICATED_USERNAME</w:t>
            </w:r>
          </w:p>
        </w:tc>
        <w:tc>
          <w:tcPr>
            <w:tcW w:w="1440" w:type="dxa"/>
          </w:tcPr>
          <w:p w14:paraId="7AE63BEE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6D960F2C" w14:textId="77777777" w:rsidR="00F06AF4" w:rsidRPr="00D7229B" w:rsidRDefault="00F06AF4" w:rsidP="00F06AF4">
            <w:r w:rsidRPr="00D7229B">
              <w:t>413</w:t>
            </w:r>
          </w:p>
        </w:tc>
      </w:tr>
      <w:tr w:rsidR="00F06AF4" w:rsidRPr="00A42300" w14:paraId="21588E5F" w14:textId="77777777" w:rsidTr="00F06AF4">
        <w:tc>
          <w:tcPr>
            <w:tcW w:w="525" w:type="dxa"/>
          </w:tcPr>
          <w:p w14:paraId="5AF82C9A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7DD3F94B" w14:textId="77777777" w:rsidR="00F06AF4" w:rsidRPr="00D7229B" w:rsidRDefault="00F06AF4" w:rsidP="00F06AF4">
            <w:pPr>
              <w:ind w:left="0"/>
            </w:pPr>
            <w:r w:rsidRPr="00D7229B">
              <w:t>CORRUPTED_FORM</w:t>
            </w:r>
          </w:p>
        </w:tc>
        <w:tc>
          <w:tcPr>
            <w:tcW w:w="1440" w:type="dxa"/>
          </w:tcPr>
          <w:p w14:paraId="480F9AEC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19B72023" w14:textId="77777777" w:rsidR="00F06AF4" w:rsidRPr="00D7229B" w:rsidRDefault="00F06AF4" w:rsidP="00F06AF4">
            <w:r w:rsidRPr="00D7229B">
              <w:t>460</w:t>
            </w:r>
          </w:p>
        </w:tc>
      </w:tr>
      <w:tr w:rsidR="00F06AF4" w:rsidRPr="00A42300" w14:paraId="29A8D403" w14:textId="77777777" w:rsidTr="00F06AF4">
        <w:tc>
          <w:tcPr>
            <w:tcW w:w="525" w:type="dxa"/>
          </w:tcPr>
          <w:p w14:paraId="5D5A9A11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77D569EB" w14:textId="77777777" w:rsidR="00F06AF4" w:rsidRPr="00D7229B" w:rsidRDefault="00F06AF4" w:rsidP="00F06AF4">
            <w:pPr>
              <w:ind w:left="0"/>
            </w:pPr>
            <w:r w:rsidRPr="00D7229B">
              <w:t>USERNAME_EXPECTED</w:t>
            </w:r>
          </w:p>
        </w:tc>
        <w:tc>
          <w:tcPr>
            <w:tcW w:w="1440" w:type="dxa"/>
          </w:tcPr>
          <w:p w14:paraId="514D6437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210A77F6" w14:textId="77777777" w:rsidR="00F06AF4" w:rsidRPr="00D7229B" w:rsidRDefault="00F06AF4" w:rsidP="00F06AF4">
            <w:r w:rsidRPr="00D7229B">
              <w:t>461</w:t>
            </w:r>
          </w:p>
        </w:tc>
      </w:tr>
      <w:tr w:rsidR="00F06AF4" w:rsidRPr="00A42300" w14:paraId="1CB0A8A6" w14:textId="77777777" w:rsidTr="00F06AF4">
        <w:tc>
          <w:tcPr>
            <w:tcW w:w="525" w:type="dxa"/>
          </w:tcPr>
          <w:p w14:paraId="4CDA410B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6BFE278C" w14:textId="77777777" w:rsidR="00F06AF4" w:rsidRPr="00D7229B" w:rsidRDefault="00F06AF4" w:rsidP="00F06AF4">
            <w:pPr>
              <w:ind w:left="0"/>
            </w:pPr>
            <w:r w:rsidRPr="00D7229B">
              <w:t>PASSWORD_EXPECTED</w:t>
            </w:r>
          </w:p>
        </w:tc>
        <w:tc>
          <w:tcPr>
            <w:tcW w:w="1440" w:type="dxa"/>
          </w:tcPr>
          <w:p w14:paraId="10401CEC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06A25557" w14:textId="77777777" w:rsidR="00F06AF4" w:rsidRPr="00D7229B" w:rsidRDefault="00F06AF4" w:rsidP="00F06AF4">
            <w:r w:rsidRPr="00D7229B">
              <w:t>462</w:t>
            </w:r>
          </w:p>
        </w:tc>
      </w:tr>
      <w:tr w:rsidR="00F06AF4" w:rsidRPr="00A42300" w14:paraId="488E9441" w14:textId="77777777" w:rsidTr="00F06AF4">
        <w:tc>
          <w:tcPr>
            <w:tcW w:w="525" w:type="dxa"/>
          </w:tcPr>
          <w:p w14:paraId="4042AB11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58A97EF2" w14:textId="77777777" w:rsidR="00F06AF4" w:rsidRPr="00D7229B" w:rsidRDefault="00F06AF4" w:rsidP="00F06AF4">
            <w:pPr>
              <w:ind w:left="0"/>
            </w:pPr>
            <w:r w:rsidRPr="00D7229B">
              <w:t>EMAIL_EXPECTED</w:t>
            </w:r>
          </w:p>
        </w:tc>
        <w:tc>
          <w:tcPr>
            <w:tcW w:w="1440" w:type="dxa"/>
          </w:tcPr>
          <w:p w14:paraId="7977E699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07D66FE0" w14:textId="77777777" w:rsidR="00F06AF4" w:rsidRPr="00D7229B" w:rsidRDefault="00F06AF4" w:rsidP="00F06AF4">
            <w:r w:rsidRPr="00D7229B">
              <w:t>463</w:t>
            </w:r>
          </w:p>
        </w:tc>
      </w:tr>
      <w:tr w:rsidR="00F06AF4" w:rsidRPr="00A42300" w14:paraId="3DE21651" w14:textId="77777777" w:rsidTr="00F06AF4">
        <w:tc>
          <w:tcPr>
            <w:tcW w:w="525" w:type="dxa"/>
          </w:tcPr>
          <w:p w14:paraId="20DA5E14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7457DE48" w14:textId="77777777" w:rsidR="00F06AF4" w:rsidRPr="00D7229B" w:rsidRDefault="00F06AF4" w:rsidP="00F06AF4">
            <w:pPr>
              <w:ind w:left="0"/>
            </w:pPr>
            <w:r w:rsidRPr="00D7229B">
              <w:t>INVALID_PASSWORD</w:t>
            </w:r>
          </w:p>
        </w:tc>
        <w:tc>
          <w:tcPr>
            <w:tcW w:w="1440" w:type="dxa"/>
          </w:tcPr>
          <w:p w14:paraId="69F7791F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55EE9BF6" w14:textId="77777777" w:rsidR="00F06AF4" w:rsidRPr="00D7229B" w:rsidRDefault="00F06AF4" w:rsidP="00F06AF4">
            <w:r w:rsidRPr="00D7229B">
              <w:t>420</w:t>
            </w:r>
          </w:p>
        </w:tc>
      </w:tr>
      <w:tr w:rsidR="00F06AF4" w:rsidRPr="00A42300" w14:paraId="1F12D11C" w14:textId="77777777" w:rsidTr="00F06AF4">
        <w:tc>
          <w:tcPr>
            <w:tcW w:w="525" w:type="dxa"/>
          </w:tcPr>
          <w:p w14:paraId="257EF51F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128E7BFC" w14:textId="77777777" w:rsidR="00F06AF4" w:rsidRPr="00D7229B" w:rsidRDefault="00F06AF4" w:rsidP="00F06AF4">
            <w:pPr>
              <w:ind w:left="0"/>
            </w:pPr>
            <w:r w:rsidRPr="00D7229B">
              <w:t>INCORRECT_PASSWORD</w:t>
            </w:r>
          </w:p>
        </w:tc>
        <w:tc>
          <w:tcPr>
            <w:tcW w:w="1440" w:type="dxa"/>
          </w:tcPr>
          <w:p w14:paraId="7F371E3A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008F934E" w14:textId="77777777" w:rsidR="00F06AF4" w:rsidRPr="00D7229B" w:rsidRDefault="00F06AF4" w:rsidP="00F06AF4">
            <w:r w:rsidRPr="00D7229B">
              <w:t>421</w:t>
            </w:r>
          </w:p>
        </w:tc>
      </w:tr>
      <w:tr w:rsidR="00F06AF4" w:rsidRPr="00A42300" w14:paraId="13E282D6" w14:textId="77777777" w:rsidTr="00F06AF4">
        <w:tc>
          <w:tcPr>
            <w:tcW w:w="525" w:type="dxa"/>
          </w:tcPr>
          <w:p w14:paraId="2FECD460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2B9C2481" w14:textId="77777777" w:rsidR="00F06AF4" w:rsidRPr="00D7229B" w:rsidRDefault="00F06AF4" w:rsidP="00F06AF4">
            <w:pPr>
              <w:ind w:left="0"/>
            </w:pPr>
            <w:r w:rsidRPr="00D7229B">
              <w:t>USER_NOT_FOUND</w:t>
            </w:r>
          </w:p>
        </w:tc>
        <w:tc>
          <w:tcPr>
            <w:tcW w:w="1440" w:type="dxa"/>
          </w:tcPr>
          <w:p w14:paraId="20313ED9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1C44BBBA" w14:textId="77777777" w:rsidR="00F06AF4" w:rsidRPr="00D7229B" w:rsidRDefault="00F06AF4" w:rsidP="00F06AF4">
            <w:r w:rsidRPr="00D7229B">
              <w:t>430</w:t>
            </w:r>
          </w:p>
        </w:tc>
      </w:tr>
      <w:tr w:rsidR="00F06AF4" w:rsidRPr="00A42300" w14:paraId="3D0EFD73" w14:textId="77777777" w:rsidTr="00F06AF4">
        <w:tc>
          <w:tcPr>
            <w:tcW w:w="525" w:type="dxa"/>
          </w:tcPr>
          <w:p w14:paraId="73C206AC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7586DC25" w14:textId="77777777" w:rsidR="00F06AF4" w:rsidRPr="00D7229B" w:rsidRDefault="00F06AF4" w:rsidP="00F06AF4">
            <w:pPr>
              <w:ind w:left="0"/>
            </w:pPr>
            <w:r w:rsidRPr="00D7229B">
              <w:t>USER_NOT_ALLOW</w:t>
            </w:r>
          </w:p>
        </w:tc>
        <w:tc>
          <w:tcPr>
            <w:tcW w:w="1440" w:type="dxa"/>
          </w:tcPr>
          <w:p w14:paraId="51B87000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2BAD93E2" w14:textId="77777777" w:rsidR="00F06AF4" w:rsidRPr="00D7229B" w:rsidRDefault="00F06AF4" w:rsidP="00F06AF4">
            <w:r w:rsidRPr="00D7229B">
              <w:t>431</w:t>
            </w:r>
          </w:p>
        </w:tc>
      </w:tr>
      <w:tr w:rsidR="00F06AF4" w:rsidRPr="00A42300" w14:paraId="50C63B3C" w14:textId="77777777" w:rsidTr="00F06AF4">
        <w:tc>
          <w:tcPr>
            <w:tcW w:w="525" w:type="dxa"/>
          </w:tcPr>
          <w:p w14:paraId="031DEF09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2E67DFF9" w14:textId="77777777" w:rsidR="00F06AF4" w:rsidRPr="00D7229B" w:rsidRDefault="00F06AF4" w:rsidP="00F06AF4">
            <w:pPr>
              <w:ind w:left="0"/>
            </w:pPr>
            <w:r w:rsidRPr="00D7229B">
              <w:t>USER_INACTIVE</w:t>
            </w:r>
          </w:p>
        </w:tc>
        <w:tc>
          <w:tcPr>
            <w:tcW w:w="1440" w:type="dxa"/>
          </w:tcPr>
          <w:p w14:paraId="620813AC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6AE79183" w14:textId="77777777" w:rsidR="00F06AF4" w:rsidRPr="00D7229B" w:rsidRDefault="00F06AF4" w:rsidP="00F06AF4">
            <w:r w:rsidRPr="00D7229B">
              <w:t>432</w:t>
            </w:r>
          </w:p>
        </w:tc>
      </w:tr>
      <w:tr w:rsidR="00F06AF4" w:rsidRPr="00A42300" w14:paraId="1CCC52F8" w14:textId="77777777" w:rsidTr="00F06AF4">
        <w:tc>
          <w:tcPr>
            <w:tcW w:w="525" w:type="dxa"/>
          </w:tcPr>
          <w:p w14:paraId="5FDB5552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7C651389" w14:textId="77777777" w:rsidR="00F06AF4" w:rsidRPr="00D7229B" w:rsidRDefault="00F06AF4" w:rsidP="00F06AF4">
            <w:pPr>
              <w:ind w:left="0"/>
            </w:pPr>
            <w:r w:rsidRPr="00D7229B">
              <w:t>USER_EXAMS_NOT_FOUND</w:t>
            </w:r>
          </w:p>
        </w:tc>
        <w:tc>
          <w:tcPr>
            <w:tcW w:w="1440" w:type="dxa"/>
          </w:tcPr>
          <w:p w14:paraId="4CAB6C6D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676B5C99" w14:textId="77777777" w:rsidR="00F06AF4" w:rsidRPr="00D7229B" w:rsidRDefault="00F06AF4" w:rsidP="00F06AF4">
            <w:r w:rsidRPr="00D7229B">
              <w:t>433</w:t>
            </w:r>
          </w:p>
        </w:tc>
      </w:tr>
      <w:tr w:rsidR="00F06AF4" w:rsidRPr="00A42300" w14:paraId="6BBEE799" w14:textId="77777777" w:rsidTr="00F06AF4">
        <w:tc>
          <w:tcPr>
            <w:tcW w:w="525" w:type="dxa"/>
          </w:tcPr>
          <w:p w14:paraId="6597B175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077FCCA5" w14:textId="77777777" w:rsidR="00F06AF4" w:rsidRPr="00D7229B" w:rsidRDefault="00F06AF4" w:rsidP="00F06AF4">
            <w:pPr>
              <w:ind w:left="0"/>
            </w:pPr>
            <w:r w:rsidRPr="00D7229B">
              <w:t>USERNAME_PASSWORD_NOT_MATCH</w:t>
            </w:r>
          </w:p>
        </w:tc>
        <w:tc>
          <w:tcPr>
            <w:tcW w:w="1440" w:type="dxa"/>
          </w:tcPr>
          <w:p w14:paraId="4CDA8213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75BCEC37" w14:textId="77777777" w:rsidR="00F06AF4" w:rsidRPr="00D7229B" w:rsidRDefault="00F06AF4" w:rsidP="00F06AF4">
            <w:r w:rsidRPr="00D7229B">
              <w:t>470</w:t>
            </w:r>
          </w:p>
        </w:tc>
      </w:tr>
      <w:tr w:rsidR="00F06AF4" w:rsidRPr="00A42300" w14:paraId="3EB26D4B" w14:textId="77777777" w:rsidTr="00F06AF4">
        <w:tc>
          <w:tcPr>
            <w:tcW w:w="525" w:type="dxa"/>
          </w:tcPr>
          <w:p w14:paraId="15C7CEE6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2D58F9D7" w14:textId="77777777" w:rsidR="00F06AF4" w:rsidRPr="00D7229B" w:rsidRDefault="00F06AF4" w:rsidP="00F06AF4">
            <w:pPr>
              <w:ind w:left="0"/>
            </w:pPr>
            <w:r w:rsidRPr="00D7229B">
              <w:t>PASSWORD_INCORRECT</w:t>
            </w:r>
          </w:p>
        </w:tc>
        <w:tc>
          <w:tcPr>
            <w:tcW w:w="1440" w:type="dxa"/>
          </w:tcPr>
          <w:p w14:paraId="49756DFE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39098EA7" w14:textId="77777777" w:rsidR="00F06AF4" w:rsidRPr="00D7229B" w:rsidRDefault="00F06AF4" w:rsidP="00F06AF4">
            <w:r w:rsidRPr="00D7229B">
              <w:t>471</w:t>
            </w:r>
          </w:p>
        </w:tc>
      </w:tr>
      <w:tr w:rsidR="00F06AF4" w:rsidRPr="00A42300" w14:paraId="3CD4FDDD" w14:textId="77777777" w:rsidTr="00F06AF4">
        <w:tc>
          <w:tcPr>
            <w:tcW w:w="525" w:type="dxa"/>
          </w:tcPr>
          <w:p w14:paraId="5E179ACE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4A9AB264" w14:textId="77777777" w:rsidR="00F06AF4" w:rsidRPr="00D7229B" w:rsidRDefault="00F06AF4" w:rsidP="00F06AF4">
            <w:pPr>
              <w:ind w:left="0"/>
            </w:pPr>
            <w:r w:rsidRPr="00D7229B">
              <w:t>QUESTION_NOT_FOUND</w:t>
            </w:r>
          </w:p>
        </w:tc>
        <w:tc>
          <w:tcPr>
            <w:tcW w:w="1440" w:type="dxa"/>
          </w:tcPr>
          <w:p w14:paraId="2BBA9333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2FADE272" w14:textId="77777777" w:rsidR="00F06AF4" w:rsidRPr="00D7229B" w:rsidRDefault="00F06AF4" w:rsidP="00F06AF4">
            <w:r w:rsidRPr="00D7229B">
              <w:t>440</w:t>
            </w:r>
          </w:p>
        </w:tc>
      </w:tr>
      <w:tr w:rsidR="00F06AF4" w:rsidRPr="00A42300" w14:paraId="6FD78866" w14:textId="77777777" w:rsidTr="00F06AF4">
        <w:tc>
          <w:tcPr>
            <w:tcW w:w="525" w:type="dxa"/>
          </w:tcPr>
          <w:p w14:paraId="521BE7F1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139DEE88" w14:textId="77777777" w:rsidR="00F06AF4" w:rsidRPr="00D7229B" w:rsidRDefault="00F06AF4" w:rsidP="00F06AF4">
            <w:pPr>
              <w:ind w:left="0"/>
            </w:pPr>
            <w:r w:rsidRPr="00D7229B">
              <w:t>INTERNAL_SERVER_ERROR</w:t>
            </w:r>
          </w:p>
        </w:tc>
        <w:tc>
          <w:tcPr>
            <w:tcW w:w="1440" w:type="dxa"/>
          </w:tcPr>
          <w:p w14:paraId="2CD4930D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721A23AD" w14:textId="77777777" w:rsidR="00F06AF4" w:rsidRPr="00D7229B" w:rsidRDefault="00F06AF4" w:rsidP="00F06AF4">
            <w:r w:rsidRPr="00D7229B">
              <w:t>500</w:t>
            </w:r>
          </w:p>
        </w:tc>
      </w:tr>
      <w:tr w:rsidR="00F06AF4" w:rsidRPr="00A42300" w14:paraId="4775EF94" w14:textId="77777777" w:rsidTr="00F06AF4">
        <w:tc>
          <w:tcPr>
            <w:tcW w:w="525" w:type="dxa"/>
          </w:tcPr>
          <w:p w14:paraId="3A98A844" w14:textId="77777777" w:rsidR="00F06AF4" w:rsidRPr="00A42300" w:rsidRDefault="00F06AF4" w:rsidP="00F06AF4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0D7C123F" w14:textId="77777777" w:rsidR="00F06AF4" w:rsidRPr="00D7229B" w:rsidRDefault="00F06AF4" w:rsidP="00F06AF4">
            <w:pPr>
              <w:ind w:left="0"/>
            </w:pPr>
            <w:r w:rsidRPr="00D7229B">
              <w:t>UNSUPPORTED_API</w:t>
            </w:r>
          </w:p>
        </w:tc>
        <w:tc>
          <w:tcPr>
            <w:tcW w:w="1440" w:type="dxa"/>
          </w:tcPr>
          <w:p w14:paraId="6BD4B0AF" w14:textId="77777777" w:rsidR="00F06AF4" w:rsidRDefault="00F06AF4" w:rsidP="00F06AF4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598B1372" w14:textId="77777777" w:rsidR="00F06AF4" w:rsidRDefault="00F06AF4" w:rsidP="00F06AF4">
            <w:r w:rsidRPr="00D7229B">
              <w:t>600</w:t>
            </w:r>
          </w:p>
        </w:tc>
      </w:tr>
    </w:tbl>
    <w:p w14:paraId="1274E193" w14:textId="77777777" w:rsidR="00F06AF4" w:rsidRPr="00F06AF4" w:rsidRDefault="00F06AF4" w:rsidP="00F06AF4">
      <w:pPr>
        <w:rPr>
          <w:lang w:eastAsia="ja-JP"/>
        </w:rPr>
      </w:pPr>
    </w:p>
    <w:p w14:paraId="28FE91F4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182" w:rsidRPr="00A42300" w14:paraId="019478CE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49321768" w14:textId="77777777" w:rsidR="008B2182" w:rsidRPr="00620129" w:rsidRDefault="008B2182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21B8BB7D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46FD618F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77732EC8" w14:textId="77777777" w:rsidTr="00F600BA">
        <w:trPr>
          <w:jc w:val="center"/>
        </w:trPr>
        <w:tc>
          <w:tcPr>
            <w:tcW w:w="838" w:type="dxa"/>
          </w:tcPr>
          <w:p w14:paraId="37EB1FBF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22DC2F8" w14:textId="77777777" w:rsidR="008B2182" w:rsidRPr="004A445C" w:rsidRDefault="008B2182" w:rsidP="00F600BA">
            <w:pPr>
              <w:ind w:left="0"/>
            </w:pPr>
          </w:p>
        </w:tc>
        <w:tc>
          <w:tcPr>
            <w:tcW w:w="4476" w:type="dxa"/>
          </w:tcPr>
          <w:p w14:paraId="409D8E91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8D6B442" w14:textId="77777777" w:rsidR="008B2182" w:rsidRPr="00080663" w:rsidRDefault="00F06AF4" w:rsidP="00F06AF4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16" w:name="_Toc458058415"/>
      <w:proofErr w:type="spellStart"/>
      <w:r w:rsidRPr="00F06AF4">
        <w:rPr>
          <w:rFonts w:ascii="Times New Roman" w:hAnsi="Times New Roman" w:cs="Times New Roman"/>
          <w:sz w:val="22"/>
          <w:szCs w:val="22"/>
        </w:rPr>
        <w:t>ResponseExample</w:t>
      </w:r>
      <w:proofErr w:type="spellEnd"/>
      <w:r w:rsidRPr="00F06AF4">
        <w:rPr>
          <w:rFonts w:ascii="Times New Roman" w:hAnsi="Times New Roman" w:cs="Times New Roman"/>
          <w:sz w:val="22"/>
          <w:szCs w:val="22"/>
        </w:rPr>
        <w:t xml:space="preserve"> </w:t>
      </w:r>
      <w:r w:rsidR="008B2182">
        <w:rPr>
          <w:rFonts w:ascii="Times New Roman" w:hAnsi="Times New Roman" w:cs="Times New Roman"/>
          <w:sz w:val="22"/>
          <w:szCs w:val="22"/>
        </w:rPr>
        <w:t>Class</w:t>
      </w:r>
      <w:bookmarkEnd w:id="516"/>
    </w:p>
    <w:p w14:paraId="7FCDF65B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8B2182" w:rsidRPr="00A42300" w14:paraId="551130F6" w14:textId="77777777" w:rsidTr="00F600BA">
        <w:trPr>
          <w:jc w:val="center"/>
        </w:trPr>
        <w:tc>
          <w:tcPr>
            <w:tcW w:w="524" w:type="dxa"/>
            <w:shd w:val="clear" w:color="auto" w:fill="92D050"/>
          </w:tcPr>
          <w:p w14:paraId="1B70EB9C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560B7E89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120236D2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79FDE316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1BFDCA2A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72417ACE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F06AF4" w:rsidRPr="00A42300" w14:paraId="6C951C9C" w14:textId="77777777" w:rsidTr="00F600BA">
        <w:trPr>
          <w:jc w:val="center"/>
        </w:trPr>
        <w:tc>
          <w:tcPr>
            <w:tcW w:w="524" w:type="dxa"/>
          </w:tcPr>
          <w:p w14:paraId="0F903E96" w14:textId="77777777" w:rsidR="00F06AF4" w:rsidRPr="00A42300" w:rsidRDefault="00F06AF4" w:rsidP="00F06AF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2BBDC594" w14:textId="77777777" w:rsidR="00F06AF4" w:rsidRPr="00A90642" w:rsidRDefault="00F06AF4" w:rsidP="00F06AF4">
            <w:pPr>
              <w:ind w:left="0"/>
            </w:pPr>
            <w:r w:rsidRPr="00A90642">
              <w:t>vi</w:t>
            </w:r>
          </w:p>
        </w:tc>
        <w:tc>
          <w:tcPr>
            <w:tcW w:w="1440" w:type="dxa"/>
          </w:tcPr>
          <w:p w14:paraId="2A518460" w14:textId="77777777" w:rsidR="00F06AF4" w:rsidRPr="00A42300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145026E7" w14:textId="77777777" w:rsidR="00F06AF4" w:rsidRPr="00A42300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1F11F18" w14:textId="77777777" w:rsidR="00F06AF4" w:rsidRPr="00A42300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A42B7E1" w14:textId="77777777" w:rsidR="00F06AF4" w:rsidRPr="00A42300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06AF4" w:rsidRPr="00A42300" w14:paraId="41A731E5" w14:textId="77777777" w:rsidTr="00F600BA">
        <w:trPr>
          <w:jc w:val="center"/>
        </w:trPr>
        <w:tc>
          <w:tcPr>
            <w:tcW w:w="524" w:type="dxa"/>
          </w:tcPr>
          <w:p w14:paraId="2F777FD7" w14:textId="77777777" w:rsidR="00F06AF4" w:rsidRPr="00A42300" w:rsidRDefault="00F06AF4" w:rsidP="00F06AF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167015A1" w14:textId="77777777" w:rsidR="00F06AF4" w:rsidRDefault="00F06AF4" w:rsidP="00F06AF4">
            <w:pPr>
              <w:ind w:left="0"/>
            </w:pPr>
            <w:proofErr w:type="spellStart"/>
            <w:r w:rsidRPr="00A90642">
              <w:t>ja</w:t>
            </w:r>
            <w:proofErr w:type="spellEnd"/>
          </w:p>
        </w:tc>
        <w:tc>
          <w:tcPr>
            <w:tcW w:w="1440" w:type="dxa"/>
          </w:tcPr>
          <w:p w14:paraId="64FA6FA4" w14:textId="77777777" w:rsidR="00F06AF4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7699E295" w14:textId="77777777" w:rsidR="00F06AF4" w:rsidRPr="00A42300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8965F93" w14:textId="77777777" w:rsidR="00F06AF4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BDD3E2E" w14:textId="77777777" w:rsidR="00F06AF4" w:rsidRPr="00A42300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631E719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182" w:rsidRPr="00A42300" w14:paraId="74ECE3D5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037B79CF" w14:textId="77777777" w:rsidR="008B2182" w:rsidRPr="00620129" w:rsidRDefault="008B2182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2FCB7DE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242685EF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6D83A325" w14:textId="77777777" w:rsidTr="00F600BA">
        <w:trPr>
          <w:jc w:val="center"/>
        </w:trPr>
        <w:tc>
          <w:tcPr>
            <w:tcW w:w="838" w:type="dxa"/>
          </w:tcPr>
          <w:p w14:paraId="3EED638E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34111E1F" w14:textId="77777777" w:rsidR="008B2182" w:rsidRPr="004A445C" w:rsidRDefault="008B2182" w:rsidP="00F600BA">
            <w:pPr>
              <w:ind w:left="0"/>
            </w:pPr>
          </w:p>
        </w:tc>
        <w:tc>
          <w:tcPr>
            <w:tcW w:w="4476" w:type="dxa"/>
          </w:tcPr>
          <w:p w14:paraId="0FBD5572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E16AD23" w14:textId="77777777" w:rsidR="008B2182" w:rsidRPr="00080663" w:rsidRDefault="00F06AF4" w:rsidP="00F06AF4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17" w:name="_Toc458058416"/>
      <w:proofErr w:type="spellStart"/>
      <w:r w:rsidRPr="00F06AF4">
        <w:rPr>
          <w:rFonts w:ascii="Times New Roman" w:hAnsi="Times New Roman" w:cs="Times New Roman"/>
          <w:sz w:val="22"/>
          <w:szCs w:val="22"/>
        </w:rPr>
        <w:t>ResponseWordMean</w:t>
      </w:r>
      <w:proofErr w:type="spellEnd"/>
      <w:r w:rsidRPr="00F06AF4">
        <w:rPr>
          <w:rFonts w:ascii="Times New Roman" w:hAnsi="Times New Roman" w:cs="Times New Roman"/>
          <w:sz w:val="22"/>
          <w:szCs w:val="22"/>
        </w:rPr>
        <w:t xml:space="preserve"> </w:t>
      </w:r>
      <w:r w:rsidR="008B2182">
        <w:rPr>
          <w:rFonts w:ascii="Times New Roman" w:hAnsi="Times New Roman" w:cs="Times New Roman"/>
          <w:sz w:val="22"/>
          <w:szCs w:val="22"/>
        </w:rPr>
        <w:t>Class</w:t>
      </w:r>
      <w:bookmarkEnd w:id="517"/>
    </w:p>
    <w:p w14:paraId="76FD0ABA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8B2182" w:rsidRPr="00A42300" w14:paraId="7848C946" w14:textId="77777777" w:rsidTr="00F600BA">
        <w:trPr>
          <w:jc w:val="center"/>
        </w:trPr>
        <w:tc>
          <w:tcPr>
            <w:tcW w:w="524" w:type="dxa"/>
            <w:shd w:val="clear" w:color="auto" w:fill="92D050"/>
          </w:tcPr>
          <w:p w14:paraId="64917AE1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C23E693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48517144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77730BB3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1394D59B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4FD34D49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F06AF4" w:rsidRPr="00A42300" w14:paraId="086E37CA" w14:textId="77777777" w:rsidTr="00F600BA">
        <w:trPr>
          <w:jc w:val="center"/>
        </w:trPr>
        <w:tc>
          <w:tcPr>
            <w:tcW w:w="524" w:type="dxa"/>
          </w:tcPr>
          <w:p w14:paraId="1B5E87E1" w14:textId="77777777" w:rsidR="00F06AF4" w:rsidRPr="00A42300" w:rsidRDefault="00F06AF4" w:rsidP="00F06AF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148F898C" w14:textId="77777777" w:rsidR="00F06AF4" w:rsidRPr="008F5562" w:rsidRDefault="00F06AF4" w:rsidP="00F06AF4">
            <w:pPr>
              <w:ind w:left="0"/>
            </w:pPr>
            <w:r w:rsidRPr="008F5562">
              <w:t>kind</w:t>
            </w:r>
          </w:p>
        </w:tc>
        <w:tc>
          <w:tcPr>
            <w:tcW w:w="1440" w:type="dxa"/>
          </w:tcPr>
          <w:p w14:paraId="619C8C49" w14:textId="77777777" w:rsidR="00F06AF4" w:rsidRPr="00A42300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4DBEB0D9" w14:textId="77777777" w:rsidR="00F06AF4" w:rsidRPr="00A42300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79356FD" w14:textId="77777777" w:rsidR="00F06AF4" w:rsidRPr="00A42300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A7CFFCD" w14:textId="77777777" w:rsidR="00F06AF4" w:rsidRPr="00A42300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F06AF4" w:rsidRPr="00A42300" w14:paraId="32738795" w14:textId="77777777" w:rsidTr="00F600BA">
        <w:trPr>
          <w:jc w:val="center"/>
        </w:trPr>
        <w:tc>
          <w:tcPr>
            <w:tcW w:w="524" w:type="dxa"/>
          </w:tcPr>
          <w:p w14:paraId="075EEB78" w14:textId="77777777" w:rsidR="00F06AF4" w:rsidRPr="00A42300" w:rsidRDefault="00F06AF4" w:rsidP="00F06AF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5F7C1F14" w14:textId="77777777" w:rsidR="00F06AF4" w:rsidRDefault="00F06AF4" w:rsidP="00F06AF4">
            <w:pPr>
              <w:ind w:left="0"/>
            </w:pPr>
            <w:r w:rsidRPr="008F5562">
              <w:t>mean</w:t>
            </w:r>
          </w:p>
        </w:tc>
        <w:tc>
          <w:tcPr>
            <w:tcW w:w="1440" w:type="dxa"/>
          </w:tcPr>
          <w:p w14:paraId="37C11CDB" w14:textId="77777777" w:rsidR="00F06AF4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067CC831" w14:textId="77777777" w:rsidR="00F06AF4" w:rsidRPr="00A42300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C18AFFA" w14:textId="77777777" w:rsidR="00F06AF4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A240227" w14:textId="77777777" w:rsidR="00F06AF4" w:rsidRPr="00A42300" w:rsidRDefault="00F06AF4" w:rsidP="00F06AF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5252ACF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182" w:rsidRPr="00A42300" w14:paraId="53E4986D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4DE80C35" w14:textId="77777777" w:rsidR="008B2182" w:rsidRPr="00620129" w:rsidRDefault="008B2182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5A293242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7979E21E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02BFD103" w14:textId="77777777" w:rsidTr="00F600BA">
        <w:trPr>
          <w:jc w:val="center"/>
        </w:trPr>
        <w:tc>
          <w:tcPr>
            <w:tcW w:w="838" w:type="dxa"/>
          </w:tcPr>
          <w:p w14:paraId="03B86D6F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54AFB03" w14:textId="77777777" w:rsidR="008B2182" w:rsidRPr="004A445C" w:rsidRDefault="008B2182" w:rsidP="00F600BA">
            <w:pPr>
              <w:ind w:left="0"/>
            </w:pPr>
          </w:p>
        </w:tc>
        <w:tc>
          <w:tcPr>
            <w:tcW w:w="4476" w:type="dxa"/>
          </w:tcPr>
          <w:p w14:paraId="388C8B11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3C21EA8" w14:textId="77777777" w:rsidR="008B2182" w:rsidRPr="00080663" w:rsidRDefault="00F06AF4" w:rsidP="00F06AF4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18" w:name="_Toc458058417"/>
      <w:proofErr w:type="spellStart"/>
      <w:r w:rsidRPr="00F06AF4">
        <w:rPr>
          <w:rFonts w:ascii="Times New Roman" w:hAnsi="Times New Roman" w:cs="Times New Roman"/>
          <w:sz w:val="22"/>
          <w:szCs w:val="22"/>
        </w:rPr>
        <w:lastRenderedPageBreak/>
        <w:t>UploadFileResponse</w:t>
      </w:r>
      <w:proofErr w:type="spellEnd"/>
      <w:r w:rsidRPr="00F06AF4">
        <w:rPr>
          <w:rFonts w:ascii="Times New Roman" w:hAnsi="Times New Roman" w:cs="Times New Roman"/>
          <w:sz w:val="22"/>
          <w:szCs w:val="22"/>
        </w:rPr>
        <w:t xml:space="preserve"> </w:t>
      </w:r>
      <w:r w:rsidR="008B2182">
        <w:rPr>
          <w:rFonts w:ascii="Times New Roman" w:hAnsi="Times New Roman" w:cs="Times New Roman"/>
          <w:sz w:val="22"/>
          <w:szCs w:val="22"/>
        </w:rPr>
        <w:t>Class</w:t>
      </w:r>
      <w:bookmarkEnd w:id="518"/>
    </w:p>
    <w:p w14:paraId="191EE036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8B2182" w:rsidRPr="00A42300" w14:paraId="279BB41D" w14:textId="77777777" w:rsidTr="00F600BA">
        <w:trPr>
          <w:jc w:val="center"/>
        </w:trPr>
        <w:tc>
          <w:tcPr>
            <w:tcW w:w="524" w:type="dxa"/>
            <w:shd w:val="clear" w:color="auto" w:fill="92D050"/>
          </w:tcPr>
          <w:p w14:paraId="508C458B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054BBBD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3DB31E1F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B976AA6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1AE31E8D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1617BC33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54FB2AF4" w14:textId="77777777" w:rsidTr="00F600BA">
        <w:trPr>
          <w:jc w:val="center"/>
        </w:trPr>
        <w:tc>
          <w:tcPr>
            <w:tcW w:w="524" w:type="dxa"/>
          </w:tcPr>
          <w:p w14:paraId="1B59903C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55FEFD27" w14:textId="77777777" w:rsidR="008B2182" w:rsidRPr="00A42300" w:rsidRDefault="00F06AF4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06AF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link</w:t>
            </w:r>
          </w:p>
        </w:tc>
        <w:tc>
          <w:tcPr>
            <w:tcW w:w="1440" w:type="dxa"/>
          </w:tcPr>
          <w:p w14:paraId="32429337" w14:textId="77777777" w:rsidR="008B2182" w:rsidRPr="00A42300" w:rsidRDefault="00F06AF4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3F167AD9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C73B6D0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E393D8D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2ABBF96" w14:textId="77777777" w:rsidR="008B2182" w:rsidRPr="00A42300" w:rsidRDefault="008B2182" w:rsidP="008B2182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182" w:rsidRPr="00A42300" w14:paraId="0FF82337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51E1BB60" w14:textId="77777777" w:rsidR="008B2182" w:rsidRPr="00620129" w:rsidRDefault="008B2182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5BDE4291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78AC95B4" w14:textId="77777777" w:rsidR="008B2182" w:rsidRPr="00620129" w:rsidRDefault="008B2182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182" w:rsidRPr="00A42300" w14:paraId="5C6E8CA1" w14:textId="77777777" w:rsidTr="00F600BA">
        <w:trPr>
          <w:jc w:val="center"/>
        </w:trPr>
        <w:tc>
          <w:tcPr>
            <w:tcW w:w="838" w:type="dxa"/>
          </w:tcPr>
          <w:p w14:paraId="3D6B9C2B" w14:textId="77777777" w:rsidR="008B2182" w:rsidRPr="00A42300" w:rsidRDefault="008B2182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452F762" w14:textId="77777777" w:rsidR="008B2182" w:rsidRPr="004A445C" w:rsidRDefault="008B2182" w:rsidP="00F600BA">
            <w:pPr>
              <w:ind w:left="0"/>
            </w:pPr>
          </w:p>
        </w:tc>
        <w:tc>
          <w:tcPr>
            <w:tcW w:w="4476" w:type="dxa"/>
          </w:tcPr>
          <w:p w14:paraId="5DE95BAB" w14:textId="77777777" w:rsidR="008B2182" w:rsidRPr="00A42300" w:rsidRDefault="008B2182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815F0B4" w14:textId="77777777" w:rsidR="00290D2A" w:rsidRPr="00A42300" w:rsidRDefault="00290D2A" w:rsidP="00290D2A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1CBFF8AB" w14:textId="77777777" w:rsidR="00290D2A" w:rsidRDefault="00290D2A" w:rsidP="00290D2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19" w:name="_Toc458058418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519"/>
    </w:p>
    <w:p w14:paraId="0BB37258" w14:textId="77777777" w:rsidR="003A7341" w:rsidRPr="00A42300" w:rsidRDefault="00234667" w:rsidP="003A7341">
      <w:pPr>
        <w:pStyle w:val="Heading2"/>
        <w:rPr>
          <w:rFonts w:ascii="Times New Roman" w:hAnsi="Times New Roman" w:cs="Times New Roman"/>
          <w:i w:val="0"/>
        </w:rPr>
      </w:pPr>
      <w:bookmarkStart w:id="520" w:name="_Toc458058419"/>
      <w:proofErr w:type="spellStart"/>
      <w:proofErr w:type="gramStart"/>
      <w:r>
        <w:rPr>
          <w:rFonts w:ascii="Times New Roman" w:hAnsi="Times New Roman" w:cs="Times New Roman"/>
          <w:i w:val="0"/>
        </w:rPr>
        <w:t>core.security</w:t>
      </w:r>
      <w:proofErr w:type="spellEnd"/>
      <w:proofErr w:type="gramEnd"/>
      <w:r w:rsidR="003A7341" w:rsidRPr="00A42300">
        <w:rPr>
          <w:rFonts w:ascii="Times New Roman" w:hAnsi="Times New Roman" w:cs="Times New Roman"/>
          <w:i w:val="0"/>
        </w:rPr>
        <w:t xml:space="preserve"> </w:t>
      </w:r>
      <w:r>
        <w:rPr>
          <w:rFonts w:ascii="Times New Roman" w:hAnsi="Times New Roman" w:cs="Times New Roman"/>
          <w:i w:val="0"/>
        </w:rPr>
        <w:t>p</w:t>
      </w:r>
      <w:r w:rsidR="003A7341" w:rsidRPr="00A42300">
        <w:rPr>
          <w:rFonts w:ascii="Times New Roman" w:hAnsi="Times New Roman" w:cs="Times New Roman"/>
          <w:i w:val="0"/>
        </w:rPr>
        <w:t>ackage</w:t>
      </w:r>
      <w:bookmarkEnd w:id="520"/>
    </w:p>
    <w:p w14:paraId="7E36529C" w14:textId="77777777" w:rsidR="003A7341" w:rsidRPr="00A42300" w:rsidRDefault="003A7341" w:rsidP="003A7341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21" w:name="_Toc458058420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521"/>
    </w:p>
    <w:p w14:paraId="050C372B" w14:textId="77777777" w:rsidR="003A7341" w:rsidRPr="00A42300" w:rsidRDefault="00234667" w:rsidP="003A7341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234667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63360" behindDoc="0" locked="0" layoutInCell="1" allowOverlap="1" wp14:anchorId="0DA54DB0" wp14:editId="19A21E06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274945" cy="2521303"/>
            <wp:effectExtent l="0" t="0" r="1905" b="0"/>
            <wp:wrapTopAndBottom/>
            <wp:docPr id="2" name="Picture 2" descr="D:\Documents\GitHub\DATN\201605JS01\WIP\Users\TungDT\Class Diagram\Core Secu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GitHub\DATN\201605JS01\WIP\Users\TungDT\Class Diagram\Core Securit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52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AD0FEA" w14:textId="77777777" w:rsidR="003A7341" w:rsidRPr="00A42300" w:rsidRDefault="003A7341" w:rsidP="003A7341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</w:t>
      </w:r>
      <w:r w:rsidR="006E13AC">
        <w:rPr>
          <w:rFonts w:ascii="Times New Roman" w:hAnsi="Times New Roman" w:cs="Times New Roman"/>
          <w:b/>
          <w:color w:val="auto"/>
          <w:sz w:val="22"/>
          <w:szCs w:val="22"/>
        </w:rPr>
        <w:t>8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: Class diagram </w:t>
      </w:r>
      <w:proofErr w:type="spellStart"/>
      <w:r w:rsidR="00234667" w:rsidRPr="00234667">
        <w:rPr>
          <w:rFonts w:ascii="Times New Roman" w:hAnsi="Times New Roman" w:cs="Times New Roman"/>
          <w:b/>
          <w:color w:val="auto"/>
          <w:sz w:val="22"/>
          <w:szCs w:val="22"/>
        </w:rPr>
        <w:t>core.security</w:t>
      </w:r>
      <w:proofErr w:type="spellEnd"/>
      <w:r w:rsidR="00234667" w:rsidRPr="00234667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3"/>
        <w:gridCol w:w="2738"/>
        <w:gridCol w:w="4900"/>
      </w:tblGrid>
      <w:tr w:rsidR="003A7341" w:rsidRPr="00A42300" w14:paraId="657FDA67" w14:textId="77777777" w:rsidTr="00F600BA">
        <w:tc>
          <w:tcPr>
            <w:tcW w:w="628" w:type="dxa"/>
            <w:shd w:val="clear" w:color="auto" w:fill="92D050"/>
          </w:tcPr>
          <w:p w14:paraId="4A484CB0" w14:textId="77777777" w:rsidR="003A7341" w:rsidRPr="00673677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302" w:type="dxa"/>
            <w:shd w:val="clear" w:color="auto" w:fill="92D050"/>
          </w:tcPr>
          <w:p w14:paraId="52B2DD1E" w14:textId="77777777" w:rsidR="003A7341" w:rsidRPr="00673677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5321" w:type="dxa"/>
            <w:shd w:val="clear" w:color="auto" w:fill="92D050"/>
          </w:tcPr>
          <w:p w14:paraId="32D9B84B" w14:textId="77777777" w:rsidR="003A7341" w:rsidRPr="00673677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6E13AC" w:rsidRPr="00A42300" w14:paraId="4F5307B0" w14:textId="77777777" w:rsidTr="000F2DD2">
        <w:tc>
          <w:tcPr>
            <w:tcW w:w="628" w:type="dxa"/>
          </w:tcPr>
          <w:p w14:paraId="74EA945B" w14:textId="77777777" w:rsidR="006E13AC" w:rsidRPr="00A42300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302" w:type="dxa"/>
          </w:tcPr>
          <w:p w14:paraId="664A5952" w14:textId="77777777" w:rsidR="006E13AC" w:rsidRPr="00CF76BE" w:rsidRDefault="006E13AC" w:rsidP="006E13AC">
            <w:pPr>
              <w:ind w:left="0"/>
            </w:pPr>
            <w:commentRangeStart w:id="522"/>
            <w:r w:rsidRPr="00CF76BE">
              <w:t>Veazy403Handler</w:t>
            </w:r>
            <w:commentRangeEnd w:id="522"/>
            <w:r w:rsidR="00B850D6">
              <w:rPr>
                <w:rStyle w:val="CommentReference"/>
                <w:bCs w:val="0"/>
                <w:noProof/>
                <w:lang w:val="en-GB"/>
              </w:rPr>
              <w:commentReference w:id="522"/>
            </w:r>
          </w:p>
        </w:tc>
        <w:tc>
          <w:tcPr>
            <w:tcW w:w="5321" w:type="dxa"/>
            <w:shd w:val="clear" w:color="auto" w:fill="FFD966" w:themeFill="accent4" w:themeFillTint="99"/>
          </w:tcPr>
          <w:p w14:paraId="4D519F24" w14:textId="77777777" w:rsidR="006E13AC" w:rsidRPr="00A42300" w:rsidRDefault="006E13AC" w:rsidP="006E13A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E13AC" w:rsidRPr="00A42300" w14:paraId="021F33F8" w14:textId="77777777" w:rsidTr="000F2DD2">
        <w:tc>
          <w:tcPr>
            <w:tcW w:w="628" w:type="dxa"/>
          </w:tcPr>
          <w:p w14:paraId="3F5ABC16" w14:textId="77777777" w:rsidR="006E13AC" w:rsidRPr="00A42300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302" w:type="dxa"/>
          </w:tcPr>
          <w:p w14:paraId="16EE66F8" w14:textId="77777777" w:rsidR="006E13AC" w:rsidRPr="00CF76BE" w:rsidRDefault="006E13AC" w:rsidP="006E13AC">
            <w:pPr>
              <w:ind w:left="0"/>
            </w:pPr>
            <w:proofErr w:type="spellStart"/>
            <w:r w:rsidRPr="00CF76BE">
              <w:t>VeazyAuthenEntryPoint</w:t>
            </w:r>
            <w:proofErr w:type="spellEnd"/>
          </w:p>
        </w:tc>
        <w:tc>
          <w:tcPr>
            <w:tcW w:w="5321" w:type="dxa"/>
            <w:shd w:val="clear" w:color="auto" w:fill="FFD966" w:themeFill="accent4" w:themeFillTint="99"/>
          </w:tcPr>
          <w:p w14:paraId="52F0FCCD" w14:textId="77777777" w:rsidR="006E13AC" w:rsidRPr="00A42300" w:rsidRDefault="006E13AC" w:rsidP="006E13A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E13AC" w:rsidRPr="00A42300" w14:paraId="51F3A9F1" w14:textId="77777777" w:rsidTr="000F2DD2">
        <w:tc>
          <w:tcPr>
            <w:tcW w:w="628" w:type="dxa"/>
          </w:tcPr>
          <w:p w14:paraId="02196F5D" w14:textId="77777777" w:rsidR="006E13AC" w:rsidRPr="00A42300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302" w:type="dxa"/>
          </w:tcPr>
          <w:p w14:paraId="24D1F418" w14:textId="77777777" w:rsidR="006E13AC" w:rsidRPr="00CF76BE" w:rsidRDefault="006E13AC" w:rsidP="006E13AC">
            <w:pPr>
              <w:ind w:left="0"/>
            </w:pPr>
            <w:proofErr w:type="spellStart"/>
            <w:r w:rsidRPr="00CF76BE">
              <w:t>VeazyAuthenFailureHandler</w:t>
            </w:r>
            <w:proofErr w:type="spellEnd"/>
          </w:p>
        </w:tc>
        <w:tc>
          <w:tcPr>
            <w:tcW w:w="5321" w:type="dxa"/>
            <w:shd w:val="clear" w:color="auto" w:fill="FFD966" w:themeFill="accent4" w:themeFillTint="99"/>
          </w:tcPr>
          <w:p w14:paraId="258DF4C3" w14:textId="77777777" w:rsidR="006E13AC" w:rsidRPr="00A42300" w:rsidRDefault="006E13AC" w:rsidP="006E13A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E13AC" w:rsidRPr="00A42300" w14:paraId="2CBD7006" w14:textId="77777777" w:rsidTr="000F2DD2">
        <w:tc>
          <w:tcPr>
            <w:tcW w:w="628" w:type="dxa"/>
          </w:tcPr>
          <w:p w14:paraId="0BCB58DF" w14:textId="77777777" w:rsidR="006E13AC" w:rsidRPr="00A42300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4</w:t>
            </w:r>
          </w:p>
        </w:tc>
        <w:tc>
          <w:tcPr>
            <w:tcW w:w="2302" w:type="dxa"/>
          </w:tcPr>
          <w:p w14:paraId="131D2015" w14:textId="77777777" w:rsidR="006E13AC" w:rsidRPr="00CF76BE" w:rsidRDefault="006E13AC" w:rsidP="006E13AC">
            <w:pPr>
              <w:ind w:left="0"/>
            </w:pPr>
            <w:proofErr w:type="spellStart"/>
            <w:r w:rsidRPr="00CF76BE">
              <w:t>VeazyAuthenFilter</w:t>
            </w:r>
            <w:proofErr w:type="spellEnd"/>
          </w:p>
        </w:tc>
        <w:tc>
          <w:tcPr>
            <w:tcW w:w="5321" w:type="dxa"/>
            <w:shd w:val="clear" w:color="auto" w:fill="FFD966" w:themeFill="accent4" w:themeFillTint="99"/>
          </w:tcPr>
          <w:p w14:paraId="5F647A87" w14:textId="77777777" w:rsidR="006E13AC" w:rsidRPr="00A42300" w:rsidRDefault="006E13AC" w:rsidP="006E13A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E13AC" w:rsidRPr="00A42300" w14:paraId="0143BE19" w14:textId="77777777" w:rsidTr="000F2DD2">
        <w:tc>
          <w:tcPr>
            <w:tcW w:w="628" w:type="dxa"/>
          </w:tcPr>
          <w:p w14:paraId="7A7F6DFE" w14:textId="77777777" w:rsidR="006E13AC" w:rsidRPr="00A42300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302" w:type="dxa"/>
          </w:tcPr>
          <w:p w14:paraId="05ABA4FC" w14:textId="77777777" w:rsidR="006E13AC" w:rsidRPr="00CF76BE" w:rsidRDefault="006E13AC" w:rsidP="006E13AC">
            <w:pPr>
              <w:ind w:left="0"/>
            </w:pPr>
            <w:proofErr w:type="spellStart"/>
            <w:r w:rsidRPr="00CF76BE">
              <w:t>VeazyAuthenProvider</w:t>
            </w:r>
            <w:proofErr w:type="spellEnd"/>
          </w:p>
        </w:tc>
        <w:tc>
          <w:tcPr>
            <w:tcW w:w="5321" w:type="dxa"/>
            <w:shd w:val="clear" w:color="auto" w:fill="FFD966" w:themeFill="accent4" w:themeFillTint="99"/>
          </w:tcPr>
          <w:p w14:paraId="24E506D4" w14:textId="77777777" w:rsidR="006E13AC" w:rsidRPr="00A42300" w:rsidRDefault="006E13AC" w:rsidP="006E13A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E13AC" w:rsidRPr="00A42300" w14:paraId="68EE2AF2" w14:textId="77777777" w:rsidTr="000F2DD2">
        <w:tc>
          <w:tcPr>
            <w:tcW w:w="628" w:type="dxa"/>
          </w:tcPr>
          <w:p w14:paraId="1EE078B6" w14:textId="77777777" w:rsidR="006E13AC" w:rsidRPr="00A42300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302" w:type="dxa"/>
          </w:tcPr>
          <w:p w14:paraId="2483975E" w14:textId="77777777" w:rsidR="006E13AC" w:rsidRDefault="006E13AC" w:rsidP="006E13AC">
            <w:pPr>
              <w:ind w:left="0"/>
            </w:pPr>
            <w:proofErr w:type="spellStart"/>
            <w:r w:rsidRPr="00CF76BE">
              <w:t>VeazyAuthenSuccessHandler</w:t>
            </w:r>
            <w:proofErr w:type="spellEnd"/>
          </w:p>
        </w:tc>
        <w:tc>
          <w:tcPr>
            <w:tcW w:w="5321" w:type="dxa"/>
            <w:shd w:val="clear" w:color="auto" w:fill="FFD966" w:themeFill="accent4" w:themeFillTint="99"/>
          </w:tcPr>
          <w:p w14:paraId="6752A76F" w14:textId="77777777" w:rsidR="006E13AC" w:rsidRPr="00A42300" w:rsidRDefault="006E13AC" w:rsidP="006E13A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3F2715D" w14:textId="77777777" w:rsidR="003A7341" w:rsidRPr="00080663" w:rsidRDefault="00234667" w:rsidP="00234667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23" w:name="_Toc458058421"/>
      <w:r w:rsidRPr="00234667">
        <w:rPr>
          <w:rFonts w:ascii="Times New Roman" w:hAnsi="Times New Roman" w:cs="Times New Roman"/>
          <w:sz w:val="22"/>
          <w:szCs w:val="22"/>
        </w:rPr>
        <w:lastRenderedPageBreak/>
        <w:t>Veazy403Handler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3A7341">
        <w:rPr>
          <w:rFonts w:ascii="Times New Roman" w:hAnsi="Times New Roman" w:cs="Times New Roman"/>
          <w:sz w:val="22"/>
          <w:szCs w:val="22"/>
        </w:rPr>
        <w:t>Class</w:t>
      </w:r>
      <w:bookmarkEnd w:id="523"/>
    </w:p>
    <w:p w14:paraId="56F3C264" w14:textId="77777777" w:rsidR="003A7341" w:rsidRPr="00A42300" w:rsidRDefault="003A7341" w:rsidP="003A7341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3A7341" w:rsidRPr="00A42300" w14:paraId="6EEA312E" w14:textId="77777777" w:rsidTr="00F600BA">
        <w:trPr>
          <w:jc w:val="center"/>
        </w:trPr>
        <w:tc>
          <w:tcPr>
            <w:tcW w:w="524" w:type="dxa"/>
            <w:shd w:val="clear" w:color="auto" w:fill="92D050"/>
          </w:tcPr>
          <w:p w14:paraId="60756CB7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13D88206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7400D5FA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5F1DC1B1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139C9678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79453409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3A7341" w:rsidRPr="00A42300" w14:paraId="0DA86B6A" w14:textId="77777777" w:rsidTr="00F600BA">
        <w:trPr>
          <w:jc w:val="center"/>
        </w:trPr>
        <w:tc>
          <w:tcPr>
            <w:tcW w:w="524" w:type="dxa"/>
          </w:tcPr>
          <w:p w14:paraId="296DB1EA" w14:textId="77777777" w:rsidR="003A7341" w:rsidRPr="00A42300" w:rsidRDefault="003A7341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04F2FC1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</w:tcPr>
          <w:p w14:paraId="28E7DF79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90" w:type="dxa"/>
          </w:tcPr>
          <w:p w14:paraId="6274EF36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B09C4AE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316" w:type="dxa"/>
          </w:tcPr>
          <w:p w14:paraId="00CB2DCB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12D6A7F" w14:textId="77777777" w:rsidR="003A7341" w:rsidRPr="00A42300" w:rsidRDefault="003A7341" w:rsidP="003A7341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3A7341" w:rsidRPr="00A42300" w14:paraId="484E83DC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165B56D4" w14:textId="77777777" w:rsidR="003A7341" w:rsidRPr="00620129" w:rsidRDefault="003A7341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491EC630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3CA6065A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3A7341" w:rsidRPr="00A42300" w14:paraId="31BA0F3A" w14:textId="77777777" w:rsidTr="00F600BA">
        <w:trPr>
          <w:jc w:val="center"/>
        </w:trPr>
        <w:tc>
          <w:tcPr>
            <w:tcW w:w="838" w:type="dxa"/>
          </w:tcPr>
          <w:p w14:paraId="07256E9C" w14:textId="77777777" w:rsidR="003A7341" w:rsidRPr="00A42300" w:rsidRDefault="003A7341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4211086D" w14:textId="77777777" w:rsidR="003A7341" w:rsidRPr="004A445C" w:rsidRDefault="00234667" w:rsidP="00F600BA">
            <w:pPr>
              <w:ind w:left="0"/>
            </w:pPr>
            <w:r w:rsidRPr="00234667">
              <w:t>handle</w:t>
            </w:r>
            <w:r w:rsidR="003A7341">
              <w:t>()</w:t>
            </w:r>
          </w:p>
        </w:tc>
        <w:tc>
          <w:tcPr>
            <w:tcW w:w="4476" w:type="dxa"/>
          </w:tcPr>
          <w:p w14:paraId="227D0874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9E6E9AE" w14:textId="77777777" w:rsidR="00234667" w:rsidRPr="00080663" w:rsidRDefault="00234667" w:rsidP="00234667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24" w:name="_Toc458058422"/>
      <w:proofErr w:type="spellStart"/>
      <w:r w:rsidRPr="00234667">
        <w:rPr>
          <w:rFonts w:ascii="Times New Roman" w:hAnsi="Times New Roman" w:cs="Times New Roman"/>
          <w:sz w:val="22"/>
          <w:szCs w:val="22"/>
        </w:rPr>
        <w:t>VeazyAuthenEntryPoint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24"/>
    </w:p>
    <w:p w14:paraId="3A9F883C" w14:textId="77777777" w:rsidR="00234667" w:rsidRPr="00A42300" w:rsidRDefault="00234667" w:rsidP="00234667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234667" w:rsidRPr="00A42300" w14:paraId="0B2668A5" w14:textId="77777777" w:rsidTr="006E13AC">
        <w:trPr>
          <w:jc w:val="center"/>
        </w:trPr>
        <w:tc>
          <w:tcPr>
            <w:tcW w:w="524" w:type="dxa"/>
            <w:shd w:val="clear" w:color="auto" w:fill="92D050"/>
          </w:tcPr>
          <w:p w14:paraId="153A3F57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769CA267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720F334A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4C2F910C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57DC5A3E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3B7ED10B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34667" w:rsidRPr="00A42300" w14:paraId="653F5144" w14:textId="77777777" w:rsidTr="006E13AC">
        <w:trPr>
          <w:jc w:val="center"/>
        </w:trPr>
        <w:tc>
          <w:tcPr>
            <w:tcW w:w="524" w:type="dxa"/>
          </w:tcPr>
          <w:p w14:paraId="5B8926A8" w14:textId="77777777" w:rsidR="00234667" w:rsidRPr="00A42300" w:rsidRDefault="00234667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379CD505" w14:textId="77777777" w:rsidR="00234667" w:rsidRPr="00A42300" w:rsidRDefault="00234667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</w:tcPr>
          <w:p w14:paraId="16A5006E" w14:textId="77777777" w:rsidR="00234667" w:rsidRPr="00A42300" w:rsidRDefault="00234667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90" w:type="dxa"/>
          </w:tcPr>
          <w:p w14:paraId="530E26BF" w14:textId="77777777" w:rsidR="00234667" w:rsidRPr="00A42300" w:rsidRDefault="00234667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0F13C5C" w14:textId="77777777" w:rsidR="00234667" w:rsidRPr="00A42300" w:rsidRDefault="00234667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316" w:type="dxa"/>
          </w:tcPr>
          <w:p w14:paraId="21A5807F" w14:textId="77777777" w:rsidR="00234667" w:rsidRPr="00A42300" w:rsidRDefault="00234667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91D8255" w14:textId="77777777" w:rsidR="00234667" w:rsidRPr="00A42300" w:rsidRDefault="00234667" w:rsidP="00234667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234667" w:rsidRPr="00A42300" w14:paraId="25D4F951" w14:textId="77777777" w:rsidTr="006E13AC">
        <w:trPr>
          <w:jc w:val="center"/>
        </w:trPr>
        <w:tc>
          <w:tcPr>
            <w:tcW w:w="838" w:type="dxa"/>
            <w:shd w:val="clear" w:color="auto" w:fill="92D050"/>
          </w:tcPr>
          <w:p w14:paraId="0C1DCE8C" w14:textId="77777777" w:rsidR="00234667" w:rsidRPr="00620129" w:rsidRDefault="00234667" w:rsidP="006E13AC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6E899843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2FA34684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34667" w:rsidRPr="00A42300" w14:paraId="5F075D99" w14:textId="77777777" w:rsidTr="006E13AC">
        <w:trPr>
          <w:jc w:val="center"/>
        </w:trPr>
        <w:tc>
          <w:tcPr>
            <w:tcW w:w="838" w:type="dxa"/>
          </w:tcPr>
          <w:p w14:paraId="766D5736" w14:textId="77777777" w:rsidR="00234667" w:rsidRPr="00A42300" w:rsidRDefault="00234667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BB7BB0F" w14:textId="77777777" w:rsidR="00234667" w:rsidRPr="004A445C" w:rsidRDefault="00234667" w:rsidP="006E13AC">
            <w:pPr>
              <w:ind w:left="0"/>
            </w:pPr>
            <w:r w:rsidRPr="00234667">
              <w:t>commence</w:t>
            </w:r>
            <w:r>
              <w:t>()</w:t>
            </w:r>
          </w:p>
        </w:tc>
        <w:tc>
          <w:tcPr>
            <w:tcW w:w="4476" w:type="dxa"/>
          </w:tcPr>
          <w:p w14:paraId="329025D0" w14:textId="77777777" w:rsidR="00234667" w:rsidRPr="00A42300" w:rsidRDefault="00234667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89EA9E6" w14:textId="77777777" w:rsidR="00234667" w:rsidRPr="00080663" w:rsidRDefault="006E13AC" w:rsidP="006E13AC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25" w:name="_Toc458058423"/>
      <w:proofErr w:type="spellStart"/>
      <w:r w:rsidRPr="006E13AC">
        <w:rPr>
          <w:rFonts w:ascii="Times New Roman" w:hAnsi="Times New Roman" w:cs="Times New Roman"/>
          <w:sz w:val="22"/>
          <w:szCs w:val="22"/>
        </w:rPr>
        <w:t>VeazyAuthenFailureHandler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234667">
        <w:rPr>
          <w:rFonts w:ascii="Times New Roman" w:hAnsi="Times New Roman" w:cs="Times New Roman"/>
          <w:sz w:val="22"/>
          <w:szCs w:val="22"/>
        </w:rPr>
        <w:t>Class</w:t>
      </w:r>
      <w:bookmarkEnd w:id="525"/>
    </w:p>
    <w:p w14:paraId="39E8A4F0" w14:textId="77777777" w:rsidR="00234667" w:rsidRPr="00A42300" w:rsidRDefault="00234667" w:rsidP="00234667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234667" w:rsidRPr="00A42300" w14:paraId="788ECB7A" w14:textId="77777777" w:rsidTr="006E13AC">
        <w:trPr>
          <w:jc w:val="center"/>
        </w:trPr>
        <w:tc>
          <w:tcPr>
            <w:tcW w:w="524" w:type="dxa"/>
            <w:shd w:val="clear" w:color="auto" w:fill="92D050"/>
          </w:tcPr>
          <w:p w14:paraId="2D0C507F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C78F2A6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5701B454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776FD52D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18521750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20550433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34667" w:rsidRPr="00A42300" w14:paraId="3313C0EF" w14:textId="77777777" w:rsidTr="006E13AC">
        <w:trPr>
          <w:jc w:val="center"/>
        </w:trPr>
        <w:tc>
          <w:tcPr>
            <w:tcW w:w="524" w:type="dxa"/>
          </w:tcPr>
          <w:p w14:paraId="1920F4F1" w14:textId="77777777" w:rsidR="00234667" w:rsidRPr="00A42300" w:rsidRDefault="00234667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20619180" w14:textId="77777777" w:rsidR="00234667" w:rsidRPr="00A42300" w:rsidRDefault="00234667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</w:tcPr>
          <w:p w14:paraId="5A17AE12" w14:textId="77777777" w:rsidR="00234667" w:rsidRPr="00A42300" w:rsidRDefault="00234667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90" w:type="dxa"/>
          </w:tcPr>
          <w:p w14:paraId="597DC8D2" w14:textId="77777777" w:rsidR="00234667" w:rsidRPr="00A42300" w:rsidRDefault="00234667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98E09CA" w14:textId="77777777" w:rsidR="00234667" w:rsidRPr="00A42300" w:rsidRDefault="00234667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316" w:type="dxa"/>
          </w:tcPr>
          <w:p w14:paraId="691A5AA1" w14:textId="77777777" w:rsidR="00234667" w:rsidRPr="00A42300" w:rsidRDefault="00234667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7DD60A0" w14:textId="77777777" w:rsidR="00234667" w:rsidRPr="00A42300" w:rsidRDefault="00234667" w:rsidP="00234667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234667" w:rsidRPr="00A42300" w14:paraId="54120E0A" w14:textId="77777777" w:rsidTr="006E13AC">
        <w:trPr>
          <w:jc w:val="center"/>
        </w:trPr>
        <w:tc>
          <w:tcPr>
            <w:tcW w:w="838" w:type="dxa"/>
            <w:shd w:val="clear" w:color="auto" w:fill="92D050"/>
          </w:tcPr>
          <w:p w14:paraId="22D09EC3" w14:textId="77777777" w:rsidR="00234667" w:rsidRPr="00620129" w:rsidRDefault="00234667" w:rsidP="006E13AC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8676101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710125BF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34667" w:rsidRPr="00A42300" w14:paraId="301050A2" w14:textId="77777777" w:rsidTr="006E13AC">
        <w:trPr>
          <w:jc w:val="center"/>
        </w:trPr>
        <w:tc>
          <w:tcPr>
            <w:tcW w:w="838" w:type="dxa"/>
          </w:tcPr>
          <w:p w14:paraId="53B18700" w14:textId="77777777" w:rsidR="00234667" w:rsidRPr="00A42300" w:rsidRDefault="00234667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C94DE05" w14:textId="77777777" w:rsidR="00234667" w:rsidRPr="004A445C" w:rsidRDefault="006E13AC" w:rsidP="006E13AC">
            <w:pPr>
              <w:ind w:left="0"/>
            </w:pPr>
            <w:proofErr w:type="spellStart"/>
            <w:r w:rsidRPr="006E13AC">
              <w:t>onAuthenticationFailure</w:t>
            </w:r>
            <w:proofErr w:type="spellEnd"/>
            <w:r w:rsidR="00234667">
              <w:t>()</w:t>
            </w:r>
          </w:p>
        </w:tc>
        <w:tc>
          <w:tcPr>
            <w:tcW w:w="4476" w:type="dxa"/>
          </w:tcPr>
          <w:p w14:paraId="5616498C" w14:textId="77777777" w:rsidR="00234667" w:rsidRPr="00A42300" w:rsidRDefault="00234667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CF22958" w14:textId="77777777" w:rsidR="00234667" w:rsidRPr="00080663" w:rsidRDefault="006E13AC" w:rsidP="006E13AC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26" w:name="_Toc458058424"/>
      <w:proofErr w:type="spellStart"/>
      <w:r w:rsidRPr="006E13AC">
        <w:rPr>
          <w:rFonts w:ascii="Times New Roman" w:hAnsi="Times New Roman" w:cs="Times New Roman"/>
          <w:sz w:val="22"/>
          <w:szCs w:val="22"/>
        </w:rPr>
        <w:lastRenderedPageBreak/>
        <w:t>VeazyAuthenFilter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234667">
        <w:rPr>
          <w:rFonts w:ascii="Times New Roman" w:hAnsi="Times New Roman" w:cs="Times New Roman"/>
          <w:sz w:val="22"/>
          <w:szCs w:val="22"/>
        </w:rPr>
        <w:t>Class</w:t>
      </w:r>
      <w:bookmarkEnd w:id="526"/>
    </w:p>
    <w:p w14:paraId="712914A5" w14:textId="77777777" w:rsidR="00234667" w:rsidRPr="00A42300" w:rsidRDefault="00234667" w:rsidP="00234667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2081"/>
        <w:gridCol w:w="1080"/>
        <w:gridCol w:w="990"/>
        <w:gridCol w:w="1260"/>
        <w:gridCol w:w="2316"/>
      </w:tblGrid>
      <w:tr w:rsidR="00234667" w:rsidRPr="00A42300" w14:paraId="2CD00676" w14:textId="77777777" w:rsidTr="006E13AC">
        <w:trPr>
          <w:jc w:val="center"/>
        </w:trPr>
        <w:tc>
          <w:tcPr>
            <w:tcW w:w="524" w:type="dxa"/>
            <w:shd w:val="clear" w:color="auto" w:fill="92D050"/>
          </w:tcPr>
          <w:p w14:paraId="5009EB90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081" w:type="dxa"/>
            <w:shd w:val="clear" w:color="auto" w:fill="92D050"/>
          </w:tcPr>
          <w:p w14:paraId="279EC343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080" w:type="dxa"/>
            <w:shd w:val="clear" w:color="auto" w:fill="92D050"/>
          </w:tcPr>
          <w:p w14:paraId="10B5B3EA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25C3D1EE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64595A98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52F56FD4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6E13AC" w:rsidRPr="00A42300" w14:paraId="54F85B39" w14:textId="77777777" w:rsidTr="006E13AC">
        <w:trPr>
          <w:jc w:val="center"/>
        </w:trPr>
        <w:tc>
          <w:tcPr>
            <w:tcW w:w="524" w:type="dxa"/>
          </w:tcPr>
          <w:p w14:paraId="4394ACAA" w14:textId="77777777" w:rsidR="006E13AC" w:rsidRPr="00A42300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081" w:type="dxa"/>
          </w:tcPr>
          <w:p w14:paraId="39B0E0C2" w14:textId="77777777" w:rsidR="006E13AC" w:rsidRPr="00D61E5D" w:rsidRDefault="006E13AC" w:rsidP="006E13AC">
            <w:pPr>
              <w:ind w:left="0"/>
            </w:pPr>
            <w:r w:rsidRPr="00D61E5D">
              <w:t>URL_LOGIN</w:t>
            </w:r>
          </w:p>
        </w:tc>
        <w:tc>
          <w:tcPr>
            <w:tcW w:w="1080" w:type="dxa"/>
          </w:tcPr>
          <w:p w14:paraId="51AB34A3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300F39F7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32F9005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2B5011B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E13AC" w:rsidRPr="00A42300" w14:paraId="03F46DCE" w14:textId="77777777" w:rsidTr="006E13AC">
        <w:trPr>
          <w:jc w:val="center"/>
        </w:trPr>
        <w:tc>
          <w:tcPr>
            <w:tcW w:w="524" w:type="dxa"/>
          </w:tcPr>
          <w:p w14:paraId="56D0818E" w14:textId="77777777" w:rsidR="006E13AC" w:rsidRPr="00A42300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081" w:type="dxa"/>
          </w:tcPr>
          <w:p w14:paraId="18071B5A" w14:textId="77777777" w:rsidR="006E13AC" w:rsidRPr="00D61E5D" w:rsidRDefault="006E13AC" w:rsidP="006E13AC">
            <w:pPr>
              <w:ind w:left="0"/>
            </w:pPr>
            <w:proofErr w:type="spellStart"/>
            <w:r w:rsidRPr="00D61E5D">
              <w:t>usernameParameter</w:t>
            </w:r>
            <w:proofErr w:type="spellEnd"/>
          </w:p>
        </w:tc>
        <w:tc>
          <w:tcPr>
            <w:tcW w:w="1080" w:type="dxa"/>
          </w:tcPr>
          <w:p w14:paraId="63B0FB59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17A77341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DFD4A00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90C9D1E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E13AC" w:rsidRPr="00A42300" w14:paraId="6F8145AD" w14:textId="77777777" w:rsidTr="006E13AC">
        <w:trPr>
          <w:jc w:val="center"/>
        </w:trPr>
        <w:tc>
          <w:tcPr>
            <w:tcW w:w="524" w:type="dxa"/>
          </w:tcPr>
          <w:p w14:paraId="53252C82" w14:textId="77777777" w:rsidR="006E13AC" w:rsidRPr="00A42300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081" w:type="dxa"/>
          </w:tcPr>
          <w:p w14:paraId="54296BAA" w14:textId="77777777" w:rsidR="006E13AC" w:rsidRDefault="006E13AC" w:rsidP="006E13AC">
            <w:pPr>
              <w:ind w:left="0"/>
            </w:pPr>
            <w:proofErr w:type="spellStart"/>
            <w:r w:rsidRPr="00D61E5D">
              <w:t>passwordParameter</w:t>
            </w:r>
            <w:proofErr w:type="spellEnd"/>
          </w:p>
        </w:tc>
        <w:tc>
          <w:tcPr>
            <w:tcW w:w="1080" w:type="dxa"/>
          </w:tcPr>
          <w:p w14:paraId="54143CF0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27729769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22750E9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957FC91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D5AF97B" w14:textId="77777777" w:rsidR="00234667" w:rsidRPr="00A42300" w:rsidRDefault="00234667" w:rsidP="00234667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234667" w:rsidRPr="00A42300" w14:paraId="563A4135" w14:textId="77777777" w:rsidTr="006E13AC">
        <w:trPr>
          <w:jc w:val="center"/>
        </w:trPr>
        <w:tc>
          <w:tcPr>
            <w:tcW w:w="838" w:type="dxa"/>
            <w:shd w:val="clear" w:color="auto" w:fill="92D050"/>
          </w:tcPr>
          <w:p w14:paraId="3621B26F" w14:textId="77777777" w:rsidR="00234667" w:rsidRPr="00620129" w:rsidRDefault="00234667" w:rsidP="006E13AC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45C7227E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3831145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6E13AC" w:rsidRPr="00A42300" w14:paraId="08211AC8" w14:textId="77777777" w:rsidTr="006E13AC">
        <w:trPr>
          <w:jc w:val="center"/>
        </w:trPr>
        <w:tc>
          <w:tcPr>
            <w:tcW w:w="838" w:type="dxa"/>
          </w:tcPr>
          <w:p w14:paraId="13E4707D" w14:textId="77777777" w:rsidR="006E13AC" w:rsidRPr="00A42300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3DBC23E8" w14:textId="77777777" w:rsidR="006E13AC" w:rsidRPr="004F7952" w:rsidRDefault="006E13AC" w:rsidP="006E13AC">
            <w:pPr>
              <w:ind w:left="0"/>
            </w:pPr>
            <w:proofErr w:type="spellStart"/>
            <w:r w:rsidRPr="004F7952">
              <w:t>attemptAuthentication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75BA5378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E13AC" w:rsidRPr="00A42300" w14:paraId="32AD8681" w14:textId="77777777" w:rsidTr="006E13AC">
        <w:trPr>
          <w:jc w:val="center"/>
        </w:trPr>
        <w:tc>
          <w:tcPr>
            <w:tcW w:w="838" w:type="dxa"/>
          </w:tcPr>
          <w:p w14:paraId="790D2B9E" w14:textId="77777777" w:rsidR="006E13AC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094F38C0" w14:textId="77777777" w:rsidR="006E13AC" w:rsidRPr="004F7952" w:rsidRDefault="006E13AC" w:rsidP="006E13AC">
            <w:pPr>
              <w:ind w:left="0"/>
            </w:pPr>
            <w:proofErr w:type="spellStart"/>
            <w:r w:rsidRPr="004F7952">
              <w:t>doFilter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3F40C40A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E13AC" w:rsidRPr="00A42300" w14:paraId="2F22402B" w14:textId="77777777" w:rsidTr="006E13AC">
        <w:trPr>
          <w:jc w:val="center"/>
        </w:trPr>
        <w:tc>
          <w:tcPr>
            <w:tcW w:w="838" w:type="dxa"/>
          </w:tcPr>
          <w:p w14:paraId="460DD8A8" w14:textId="77777777" w:rsidR="006E13AC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1C3D7E0C" w14:textId="77777777" w:rsidR="006E13AC" w:rsidRDefault="006E13AC" w:rsidP="006E13AC">
            <w:pPr>
              <w:ind w:left="0"/>
            </w:pPr>
            <w:proofErr w:type="spellStart"/>
            <w:r w:rsidRPr="004F7952">
              <w:t>addCorsHeader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7E19641A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0047BE0" w14:textId="77777777" w:rsidR="00234667" w:rsidRPr="00080663" w:rsidRDefault="006E13AC" w:rsidP="006E13AC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27" w:name="_Toc458058425"/>
      <w:proofErr w:type="spellStart"/>
      <w:r w:rsidRPr="006E13AC">
        <w:rPr>
          <w:rFonts w:ascii="Times New Roman" w:hAnsi="Times New Roman" w:cs="Times New Roman"/>
          <w:sz w:val="22"/>
          <w:szCs w:val="22"/>
        </w:rPr>
        <w:t>VeazyAuthenProvider</w:t>
      </w:r>
      <w:proofErr w:type="spellEnd"/>
      <w:r w:rsidRPr="006E13AC">
        <w:rPr>
          <w:rFonts w:ascii="Times New Roman" w:hAnsi="Times New Roman" w:cs="Times New Roman"/>
          <w:sz w:val="22"/>
          <w:szCs w:val="22"/>
        </w:rPr>
        <w:t xml:space="preserve"> </w:t>
      </w:r>
      <w:r w:rsidR="00234667">
        <w:rPr>
          <w:rFonts w:ascii="Times New Roman" w:hAnsi="Times New Roman" w:cs="Times New Roman"/>
          <w:sz w:val="22"/>
          <w:szCs w:val="22"/>
        </w:rPr>
        <w:t>Class</w:t>
      </w:r>
      <w:bookmarkEnd w:id="527"/>
    </w:p>
    <w:p w14:paraId="57111A70" w14:textId="77777777" w:rsidR="00234667" w:rsidRPr="00A42300" w:rsidRDefault="00234667" w:rsidP="00234667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234667" w:rsidRPr="00A42300" w14:paraId="111D53B1" w14:textId="77777777" w:rsidTr="006E13AC">
        <w:trPr>
          <w:jc w:val="center"/>
        </w:trPr>
        <w:tc>
          <w:tcPr>
            <w:tcW w:w="524" w:type="dxa"/>
            <w:shd w:val="clear" w:color="auto" w:fill="92D050"/>
          </w:tcPr>
          <w:p w14:paraId="46302144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F78FABB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1F37A749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35195CB5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290666A5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759C8814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34667" w:rsidRPr="00A42300" w14:paraId="5B321EDA" w14:textId="77777777" w:rsidTr="006E13AC">
        <w:trPr>
          <w:jc w:val="center"/>
        </w:trPr>
        <w:tc>
          <w:tcPr>
            <w:tcW w:w="524" w:type="dxa"/>
          </w:tcPr>
          <w:p w14:paraId="2D205A7C" w14:textId="77777777" w:rsidR="00234667" w:rsidRPr="00A42300" w:rsidRDefault="00234667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4D3C0ED4" w14:textId="77777777" w:rsidR="00234667" w:rsidRPr="00A42300" w:rsidRDefault="00234667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</w:tcPr>
          <w:p w14:paraId="1411B54F" w14:textId="77777777" w:rsidR="00234667" w:rsidRPr="00A42300" w:rsidRDefault="00234667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90" w:type="dxa"/>
          </w:tcPr>
          <w:p w14:paraId="06654675" w14:textId="77777777" w:rsidR="00234667" w:rsidRPr="00A42300" w:rsidRDefault="00234667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64CB72A" w14:textId="77777777" w:rsidR="00234667" w:rsidRPr="00A42300" w:rsidRDefault="00234667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316" w:type="dxa"/>
          </w:tcPr>
          <w:p w14:paraId="781BBD17" w14:textId="77777777" w:rsidR="00234667" w:rsidRPr="00A42300" w:rsidRDefault="00234667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CD68902" w14:textId="77777777" w:rsidR="00234667" w:rsidRPr="00A42300" w:rsidRDefault="00234667" w:rsidP="00234667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234667" w:rsidRPr="00A42300" w14:paraId="1962D3A5" w14:textId="77777777" w:rsidTr="006E13AC">
        <w:trPr>
          <w:jc w:val="center"/>
        </w:trPr>
        <w:tc>
          <w:tcPr>
            <w:tcW w:w="838" w:type="dxa"/>
            <w:shd w:val="clear" w:color="auto" w:fill="92D050"/>
          </w:tcPr>
          <w:p w14:paraId="3D52D636" w14:textId="77777777" w:rsidR="00234667" w:rsidRPr="00620129" w:rsidRDefault="00234667" w:rsidP="006E13AC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2DF0B035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5A4ABE3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6E13AC" w:rsidRPr="00A42300" w14:paraId="697E9C16" w14:textId="77777777" w:rsidTr="006E13AC">
        <w:trPr>
          <w:jc w:val="center"/>
        </w:trPr>
        <w:tc>
          <w:tcPr>
            <w:tcW w:w="838" w:type="dxa"/>
          </w:tcPr>
          <w:p w14:paraId="7F5E32E9" w14:textId="77777777" w:rsidR="006E13AC" w:rsidRPr="00A42300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BD409E8" w14:textId="77777777" w:rsidR="006E13AC" w:rsidRPr="00182E72" w:rsidRDefault="006E13AC" w:rsidP="006E13AC">
            <w:pPr>
              <w:ind w:left="0"/>
            </w:pPr>
            <w:r w:rsidRPr="00182E72">
              <w:t>authenticate</w:t>
            </w:r>
            <w:r>
              <w:t>()</w:t>
            </w:r>
          </w:p>
        </w:tc>
        <w:tc>
          <w:tcPr>
            <w:tcW w:w="4476" w:type="dxa"/>
          </w:tcPr>
          <w:p w14:paraId="708CED75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E13AC" w:rsidRPr="00A42300" w14:paraId="4BC70DCB" w14:textId="77777777" w:rsidTr="006E13AC">
        <w:trPr>
          <w:jc w:val="center"/>
        </w:trPr>
        <w:tc>
          <w:tcPr>
            <w:tcW w:w="838" w:type="dxa"/>
          </w:tcPr>
          <w:p w14:paraId="3936D820" w14:textId="77777777" w:rsidR="006E13AC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080E1F31" w14:textId="77777777" w:rsidR="006E13AC" w:rsidRPr="00182E72" w:rsidRDefault="006E13AC" w:rsidP="006E13AC">
            <w:pPr>
              <w:ind w:left="0"/>
            </w:pPr>
            <w:r w:rsidRPr="00182E72">
              <w:t>supports</w:t>
            </w:r>
            <w:r>
              <w:t>()</w:t>
            </w:r>
          </w:p>
        </w:tc>
        <w:tc>
          <w:tcPr>
            <w:tcW w:w="4476" w:type="dxa"/>
          </w:tcPr>
          <w:p w14:paraId="20CF4CEE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E13AC" w:rsidRPr="00A42300" w14:paraId="1ED4DC6C" w14:textId="77777777" w:rsidTr="006E13AC">
        <w:trPr>
          <w:jc w:val="center"/>
        </w:trPr>
        <w:tc>
          <w:tcPr>
            <w:tcW w:w="838" w:type="dxa"/>
          </w:tcPr>
          <w:p w14:paraId="2E68FB97" w14:textId="77777777" w:rsidR="006E13AC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0C889757" w14:textId="77777777" w:rsidR="006E13AC" w:rsidRDefault="006E13AC" w:rsidP="006E13AC">
            <w:pPr>
              <w:ind w:left="0"/>
            </w:pPr>
            <w:proofErr w:type="spellStart"/>
            <w:r w:rsidRPr="00182E72">
              <w:t>loadUserByUsername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6F22A305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718DA66" w14:textId="77777777" w:rsidR="00234667" w:rsidRPr="00080663" w:rsidRDefault="006E13AC" w:rsidP="006E13AC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28" w:name="_Toc458058426"/>
      <w:proofErr w:type="spellStart"/>
      <w:r w:rsidRPr="006E13AC">
        <w:rPr>
          <w:rFonts w:ascii="Times New Roman" w:hAnsi="Times New Roman" w:cs="Times New Roman"/>
          <w:sz w:val="22"/>
          <w:szCs w:val="22"/>
        </w:rPr>
        <w:t>VeazyAuthenSuccessHandler</w:t>
      </w:r>
      <w:proofErr w:type="spellEnd"/>
      <w:r w:rsidRPr="006E13AC">
        <w:rPr>
          <w:rFonts w:ascii="Times New Roman" w:hAnsi="Times New Roman" w:cs="Times New Roman"/>
          <w:sz w:val="22"/>
          <w:szCs w:val="22"/>
        </w:rPr>
        <w:t xml:space="preserve"> </w:t>
      </w:r>
      <w:r w:rsidR="00234667">
        <w:rPr>
          <w:rFonts w:ascii="Times New Roman" w:hAnsi="Times New Roman" w:cs="Times New Roman"/>
          <w:sz w:val="22"/>
          <w:szCs w:val="22"/>
        </w:rPr>
        <w:t>Class</w:t>
      </w:r>
      <w:bookmarkEnd w:id="528"/>
    </w:p>
    <w:p w14:paraId="3F7F599D" w14:textId="77777777" w:rsidR="00234667" w:rsidRPr="00A42300" w:rsidRDefault="00234667" w:rsidP="00234667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234667" w:rsidRPr="00A42300" w14:paraId="72F05D58" w14:textId="77777777" w:rsidTr="006E13AC">
        <w:trPr>
          <w:jc w:val="center"/>
        </w:trPr>
        <w:tc>
          <w:tcPr>
            <w:tcW w:w="524" w:type="dxa"/>
            <w:shd w:val="clear" w:color="auto" w:fill="92D050"/>
          </w:tcPr>
          <w:p w14:paraId="139DBEB8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25AA54CA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128388DA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5B25C0E6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5266301D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3550AC57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34667" w:rsidRPr="00A42300" w14:paraId="51CA6C21" w14:textId="77777777" w:rsidTr="006E13AC">
        <w:trPr>
          <w:jc w:val="center"/>
        </w:trPr>
        <w:tc>
          <w:tcPr>
            <w:tcW w:w="524" w:type="dxa"/>
          </w:tcPr>
          <w:p w14:paraId="0A39EDB6" w14:textId="77777777" w:rsidR="00234667" w:rsidRPr="00A42300" w:rsidRDefault="00234667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B611297" w14:textId="77777777" w:rsidR="00234667" w:rsidRPr="00A42300" w:rsidRDefault="00234667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</w:tcPr>
          <w:p w14:paraId="061322E5" w14:textId="77777777" w:rsidR="00234667" w:rsidRPr="00A42300" w:rsidRDefault="00234667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90" w:type="dxa"/>
          </w:tcPr>
          <w:p w14:paraId="272E5E5F" w14:textId="77777777" w:rsidR="00234667" w:rsidRPr="00A42300" w:rsidRDefault="00234667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8E71850" w14:textId="77777777" w:rsidR="00234667" w:rsidRPr="00A42300" w:rsidRDefault="00234667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316" w:type="dxa"/>
          </w:tcPr>
          <w:p w14:paraId="149C7893" w14:textId="77777777" w:rsidR="00234667" w:rsidRPr="00A42300" w:rsidRDefault="00234667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DA307D3" w14:textId="77777777" w:rsidR="00234667" w:rsidRPr="00A42300" w:rsidRDefault="00234667" w:rsidP="00234667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lastRenderedPageBreak/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234667" w:rsidRPr="00A42300" w14:paraId="6F13FEC6" w14:textId="77777777" w:rsidTr="006E13AC">
        <w:trPr>
          <w:jc w:val="center"/>
        </w:trPr>
        <w:tc>
          <w:tcPr>
            <w:tcW w:w="838" w:type="dxa"/>
            <w:shd w:val="clear" w:color="auto" w:fill="92D050"/>
          </w:tcPr>
          <w:p w14:paraId="527021B0" w14:textId="77777777" w:rsidR="00234667" w:rsidRPr="00620129" w:rsidRDefault="00234667" w:rsidP="006E13AC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2C93654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C3602BD" w14:textId="77777777" w:rsidR="00234667" w:rsidRPr="00620129" w:rsidRDefault="00234667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34667" w:rsidRPr="00A42300" w14:paraId="36772AB8" w14:textId="77777777" w:rsidTr="006E13AC">
        <w:trPr>
          <w:jc w:val="center"/>
        </w:trPr>
        <w:tc>
          <w:tcPr>
            <w:tcW w:w="838" w:type="dxa"/>
          </w:tcPr>
          <w:p w14:paraId="6D21E458" w14:textId="77777777" w:rsidR="00234667" w:rsidRPr="00A42300" w:rsidRDefault="00234667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4841EBE5" w14:textId="77777777" w:rsidR="00234667" w:rsidRPr="004A445C" w:rsidRDefault="006E13AC" w:rsidP="006E13AC">
            <w:pPr>
              <w:ind w:left="0"/>
            </w:pPr>
            <w:proofErr w:type="spellStart"/>
            <w:r w:rsidRPr="006E13AC">
              <w:t>onAuthenticationSuccess</w:t>
            </w:r>
            <w:proofErr w:type="spellEnd"/>
            <w:r w:rsidR="00234667">
              <w:t>()</w:t>
            </w:r>
          </w:p>
        </w:tc>
        <w:tc>
          <w:tcPr>
            <w:tcW w:w="4476" w:type="dxa"/>
          </w:tcPr>
          <w:p w14:paraId="240387A2" w14:textId="77777777" w:rsidR="00234667" w:rsidRPr="00A42300" w:rsidRDefault="00234667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4AE98A8" w14:textId="77777777" w:rsidR="003A7341" w:rsidRPr="00A42300" w:rsidRDefault="003A7341" w:rsidP="003A7341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09232746" w14:textId="77777777" w:rsidR="003A7341" w:rsidRPr="00A42300" w:rsidRDefault="003A7341" w:rsidP="003A7341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29" w:name="_Toc458058427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529"/>
    </w:p>
    <w:p w14:paraId="24A64B6C" w14:textId="77777777" w:rsidR="003A7341" w:rsidRPr="00A42300" w:rsidRDefault="006E13AC" w:rsidP="003A7341">
      <w:pPr>
        <w:pStyle w:val="Heading2"/>
        <w:rPr>
          <w:rFonts w:ascii="Times New Roman" w:hAnsi="Times New Roman" w:cs="Times New Roman"/>
          <w:i w:val="0"/>
        </w:rPr>
      </w:pPr>
      <w:bookmarkStart w:id="530" w:name="_Toc458058428"/>
      <w:proofErr w:type="spellStart"/>
      <w:proofErr w:type="gramStart"/>
      <w:r>
        <w:rPr>
          <w:rFonts w:ascii="Times New Roman" w:hAnsi="Times New Roman" w:cs="Times New Roman"/>
          <w:i w:val="0"/>
        </w:rPr>
        <w:t>core.service</w:t>
      </w:r>
      <w:proofErr w:type="spellEnd"/>
      <w:proofErr w:type="gramEnd"/>
      <w:r w:rsidRPr="00A42300">
        <w:rPr>
          <w:rFonts w:ascii="Times New Roman" w:hAnsi="Times New Roman" w:cs="Times New Roman"/>
          <w:i w:val="0"/>
        </w:rPr>
        <w:t xml:space="preserve"> </w:t>
      </w:r>
      <w:r w:rsidR="003A7341" w:rsidRPr="00A42300">
        <w:rPr>
          <w:rFonts w:ascii="Times New Roman" w:hAnsi="Times New Roman" w:cs="Times New Roman"/>
          <w:i w:val="0"/>
        </w:rPr>
        <w:t>Package</w:t>
      </w:r>
      <w:bookmarkEnd w:id="530"/>
    </w:p>
    <w:p w14:paraId="1AA84168" w14:textId="77777777" w:rsidR="003A7341" w:rsidRPr="00A42300" w:rsidRDefault="003A7341" w:rsidP="003A7341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31" w:name="_Toc458058429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531"/>
    </w:p>
    <w:p w14:paraId="43E1FE16" w14:textId="2C7B23F5" w:rsidR="003A7341" w:rsidRPr="00A42300" w:rsidRDefault="009B51AD" w:rsidP="003A7341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9B51AD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71552" behindDoc="0" locked="0" layoutInCell="1" allowOverlap="1" wp14:anchorId="4014F4A7" wp14:editId="277A1F7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945" cy="2260600"/>
            <wp:effectExtent l="0" t="0" r="1905" b="6350"/>
            <wp:wrapTopAndBottom/>
            <wp:docPr id="23" name="Picture 23" descr="C:\Users\CuHo\Desktop\Core 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uHo\Desktop\Core Servic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D5A86" w14:textId="77777777" w:rsidR="003A7341" w:rsidRPr="00A42300" w:rsidRDefault="006E13AC" w:rsidP="003A7341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</w:rPr>
        <w:t>Figure</w:t>
      </w:r>
      <w:r w:rsidR="008B2226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>9</w:t>
      </w:r>
      <w:r w:rsidR="003A7341"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: Class diagram </w:t>
      </w:r>
      <w:proofErr w:type="spellStart"/>
      <w:r w:rsidRPr="006E13AC">
        <w:rPr>
          <w:rFonts w:ascii="Times New Roman" w:hAnsi="Times New Roman" w:cs="Times New Roman"/>
          <w:b/>
          <w:color w:val="auto"/>
          <w:sz w:val="22"/>
          <w:szCs w:val="22"/>
        </w:rPr>
        <w:t>core.service</w:t>
      </w:r>
      <w:proofErr w:type="spellEnd"/>
      <w:r w:rsidRPr="006E13AC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="003A7341" w:rsidRPr="00A42300">
        <w:rPr>
          <w:rFonts w:ascii="Times New Roman" w:hAnsi="Times New Roman" w:cs="Times New Roman"/>
          <w:b/>
          <w:color w:val="auto"/>
          <w:sz w:val="22"/>
          <w:szCs w:val="22"/>
        </w:rPr>
        <w:t>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3"/>
        <w:gridCol w:w="2461"/>
        <w:gridCol w:w="5167"/>
      </w:tblGrid>
      <w:tr w:rsidR="003A7341" w:rsidRPr="00A42300" w14:paraId="4C7F7418" w14:textId="77777777" w:rsidTr="006E13AC">
        <w:tc>
          <w:tcPr>
            <w:tcW w:w="623" w:type="dxa"/>
            <w:shd w:val="clear" w:color="auto" w:fill="92D050"/>
          </w:tcPr>
          <w:p w14:paraId="79E699EC" w14:textId="77777777" w:rsidR="003A7341" w:rsidRPr="00673677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461" w:type="dxa"/>
            <w:shd w:val="clear" w:color="auto" w:fill="92D050"/>
          </w:tcPr>
          <w:p w14:paraId="1EABEB5F" w14:textId="77777777" w:rsidR="003A7341" w:rsidRPr="00673677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5167" w:type="dxa"/>
            <w:shd w:val="clear" w:color="auto" w:fill="92D050"/>
          </w:tcPr>
          <w:p w14:paraId="44716012" w14:textId="77777777" w:rsidR="003A7341" w:rsidRPr="00673677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6E13AC" w:rsidRPr="00A42300" w14:paraId="584D77E5" w14:textId="77777777" w:rsidTr="006E13AC">
        <w:tc>
          <w:tcPr>
            <w:tcW w:w="623" w:type="dxa"/>
          </w:tcPr>
          <w:p w14:paraId="5095A997" w14:textId="77777777" w:rsidR="006E13AC" w:rsidRPr="00A42300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461" w:type="dxa"/>
          </w:tcPr>
          <w:p w14:paraId="1897DCC6" w14:textId="77777777" w:rsidR="006E13AC" w:rsidRPr="00662115" w:rsidRDefault="006E13AC" w:rsidP="006E13AC">
            <w:pPr>
              <w:ind w:left="0"/>
            </w:pPr>
            <w:proofErr w:type="spellStart"/>
            <w:r w:rsidRPr="00662115">
              <w:t>CourseServiceImpl</w:t>
            </w:r>
            <w:proofErr w:type="spellEnd"/>
          </w:p>
        </w:tc>
        <w:tc>
          <w:tcPr>
            <w:tcW w:w="5167" w:type="dxa"/>
          </w:tcPr>
          <w:p w14:paraId="14FD6662" w14:textId="18B30222" w:rsidR="006E13AC" w:rsidRPr="00A42300" w:rsidRDefault="009B51AD" w:rsidP="000F2DD2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0F2DD2">
              <w:t xml:space="preserve">Contain </w:t>
            </w:r>
            <w:r w:rsidR="000F2DD2" w:rsidRPr="000F2DD2">
              <w:t xml:space="preserve">service for course </w:t>
            </w:r>
            <w:r w:rsidR="000F2DD2">
              <w:t>API</w:t>
            </w:r>
          </w:p>
        </w:tc>
      </w:tr>
      <w:tr w:rsidR="000F2DD2" w:rsidRPr="00A42300" w14:paraId="47B93A9B" w14:textId="77777777" w:rsidTr="006E13AC">
        <w:tc>
          <w:tcPr>
            <w:tcW w:w="623" w:type="dxa"/>
          </w:tcPr>
          <w:p w14:paraId="2EFD722C" w14:textId="77777777" w:rsidR="000F2DD2" w:rsidRPr="00A42300" w:rsidRDefault="000F2DD2" w:rsidP="000F2DD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461" w:type="dxa"/>
          </w:tcPr>
          <w:p w14:paraId="4C11BDA0" w14:textId="77777777" w:rsidR="000F2DD2" w:rsidRPr="00662115" w:rsidRDefault="000F2DD2" w:rsidP="000F2DD2">
            <w:pPr>
              <w:ind w:left="0"/>
            </w:pPr>
            <w:proofErr w:type="spellStart"/>
            <w:r w:rsidRPr="00662115">
              <w:t>ExamServiceImpl</w:t>
            </w:r>
            <w:proofErr w:type="spellEnd"/>
          </w:p>
        </w:tc>
        <w:tc>
          <w:tcPr>
            <w:tcW w:w="5167" w:type="dxa"/>
          </w:tcPr>
          <w:p w14:paraId="5FA49371" w14:textId="1FFFA55D" w:rsidR="000F2DD2" w:rsidRPr="00A42300" w:rsidRDefault="009B51AD" w:rsidP="000F2DD2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0F2DD2">
              <w:t xml:space="preserve">Contain </w:t>
            </w:r>
            <w:r w:rsidR="000F2DD2" w:rsidRPr="000F2DD2">
              <w:t xml:space="preserve">service for </w:t>
            </w:r>
            <w:r w:rsidR="000F2DD2">
              <w:t>exam</w:t>
            </w:r>
            <w:r w:rsidR="000F2DD2" w:rsidRPr="000F2DD2">
              <w:t xml:space="preserve"> </w:t>
            </w:r>
            <w:r w:rsidR="000F2DD2">
              <w:t>API</w:t>
            </w:r>
          </w:p>
        </w:tc>
      </w:tr>
      <w:tr w:rsidR="000F2DD2" w:rsidRPr="00A42300" w14:paraId="3321719B" w14:textId="77777777" w:rsidTr="006E13AC">
        <w:tc>
          <w:tcPr>
            <w:tcW w:w="623" w:type="dxa"/>
          </w:tcPr>
          <w:p w14:paraId="280A1D02" w14:textId="77777777" w:rsidR="000F2DD2" w:rsidRPr="00A42300" w:rsidRDefault="000F2DD2" w:rsidP="000F2DD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461" w:type="dxa"/>
          </w:tcPr>
          <w:p w14:paraId="2707A142" w14:textId="77777777" w:rsidR="000F2DD2" w:rsidRPr="00662115" w:rsidRDefault="000F2DD2" w:rsidP="000F2DD2">
            <w:pPr>
              <w:ind w:left="0"/>
            </w:pPr>
            <w:proofErr w:type="spellStart"/>
            <w:r w:rsidRPr="00662115">
              <w:t>LessonServiceImpl</w:t>
            </w:r>
            <w:proofErr w:type="spellEnd"/>
          </w:p>
        </w:tc>
        <w:tc>
          <w:tcPr>
            <w:tcW w:w="5167" w:type="dxa"/>
          </w:tcPr>
          <w:p w14:paraId="6AC2180C" w14:textId="5FD01C64" w:rsidR="000F2DD2" w:rsidRPr="00A42300" w:rsidRDefault="009B51AD" w:rsidP="000F2DD2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0F2DD2">
              <w:t xml:space="preserve">Contain </w:t>
            </w:r>
            <w:r w:rsidR="000F2DD2" w:rsidRPr="000F2DD2">
              <w:t xml:space="preserve">service for </w:t>
            </w:r>
            <w:r w:rsidR="000F2DD2">
              <w:t>lesson</w:t>
            </w:r>
            <w:r w:rsidR="000F2DD2" w:rsidRPr="000F2DD2">
              <w:t xml:space="preserve"> </w:t>
            </w:r>
            <w:r w:rsidR="000F2DD2">
              <w:t>API</w:t>
            </w:r>
          </w:p>
        </w:tc>
      </w:tr>
      <w:tr w:rsidR="000F2DD2" w:rsidRPr="00A42300" w14:paraId="28129FFB" w14:textId="77777777" w:rsidTr="006E13AC">
        <w:tc>
          <w:tcPr>
            <w:tcW w:w="623" w:type="dxa"/>
          </w:tcPr>
          <w:p w14:paraId="25101AB5" w14:textId="77777777" w:rsidR="000F2DD2" w:rsidRPr="00A42300" w:rsidRDefault="000F2DD2" w:rsidP="000F2DD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461" w:type="dxa"/>
          </w:tcPr>
          <w:p w14:paraId="75DD4B98" w14:textId="77777777" w:rsidR="000F2DD2" w:rsidRPr="00662115" w:rsidRDefault="000F2DD2" w:rsidP="000F2DD2">
            <w:pPr>
              <w:ind w:left="0"/>
            </w:pPr>
            <w:proofErr w:type="spellStart"/>
            <w:r w:rsidRPr="00662115">
              <w:t>QuestionBankServiceImpl</w:t>
            </w:r>
            <w:proofErr w:type="spellEnd"/>
          </w:p>
        </w:tc>
        <w:tc>
          <w:tcPr>
            <w:tcW w:w="5167" w:type="dxa"/>
          </w:tcPr>
          <w:p w14:paraId="45AA0F1D" w14:textId="58E93E96" w:rsidR="000F2DD2" w:rsidRPr="00A42300" w:rsidRDefault="009B51AD" w:rsidP="000F2DD2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0F2DD2">
              <w:t xml:space="preserve">Contain </w:t>
            </w:r>
            <w:r w:rsidR="000F2DD2" w:rsidRPr="000F2DD2">
              <w:t xml:space="preserve">service for </w:t>
            </w:r>
            <w:r w:rsidR="000F2DD2">
              <w:t>question bank</w:t>
            </w:r>
            <w:r w:rsidR="000F2DD2" w:rsidRPr="000F2DD2">
              <w:t xml:space="preserve"> </w:t>
            </w:r>
            <w:r w:rsidR="000F2DD2">
              <w:t>API</w:t>
            </w:r>
          </w:p>
        </w:tc>
      </w:tr>
      <w:tr w:rsidR="000F2DD2" w:rsidRPr="00A42300" w14:paraId="56DD3F60" w14:textId="77777777" w:rsidTr="006E13AC">
        <w:tc>
          <w:tcPr>
            <w:tcW w:w="623" w:type="dxa"/>
          </w:tcPr>
          <w:p w14:paraId="6D902EDB" w14:textId="77777777" w:rsidR="000F2DD2" w:rsidRPr="00A42300" w:rsidRDefault="000F2DD2" w:rsidP="000F2DD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461" w:type="dxa"/>
          </w:tcPr>
          <w:p w14:paraId="4F627D1F" w14:textId="77777777" w:rsidR="000F2DD2" w:rsidRPr="00662115" w:rsidRDefault="000F2DD2" w:rsidP="000F2DD2">
            <w:pPr>
              <w:ind w:left="0"/>
            </w:pPr>
            <w:proofErr w:type="spellStart"/>
            <w:r w:rsidRPr="00662115">
              <w:t>QuestionServiceImpl</w:t>
            </w:r>
            <w:proofErr w:type="spellEnd"/>
          </w:p>
        </w:tc>
        <w:tc>
          <w:tcPr>
            <w:tcW w:w="5167" w:type="dxa"/>
          </w:tcPr>
          <w:p w14:paraId="1066E7F4" w14:textId="79AABC69" w:rsidR="000F2DD2" w:rsidRPr="00A42300" w:rsidRDefault="009B51AD" w:rsidP="000F2DD2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0F2DD2">
              <w:t>C</w:t>
            </w:r>
            <w:r w:rsidR="000F2DD2" w:rsidRPr="000F2DD2">
              <w:t xml:space="preserve">ontain service for </w:t>
            </w:r>
            <w:r w:rsidR="000F2DD2">
              <w:t>question</w:t>
            </w:r>
            <w:r w:rsidR="000F2DD2" w:rsidRPr="000F2DD2">
              <w:t xml:space="preserve"> </w:t>
            </w:r>
            <w:r w:rsidR="000F2DD2">
              <w:t>API</w:t>
            </w:r>
          </w:p>
        </w:tc>
      </w:tr>
      <w:tr w:rsidR="000F2DD2" w:rsidRPr="00A42300" w14:paraId="69F372C3" w14:textId="77777777" w:rsidTr="006E13AC">
        <w:tc>
          <w:tcPr>
            <w:tcW w:w="623" w:type="dxa"/>
          </w:tcPr>
          <w:p w14:paraId="00D52783" w14:textId="77777777" w:rsidR="000F2DD2" w:rsidRPr="00A42300" w:rsidRDefault="000F2DD2" w:rsidP="000F2DD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461" w:type="dxa"/>
          </w:tcPr>
          <w:p w14:paraId="0C5973B5" w14:textId="77777777" w:rsidR="000F2DD2" w:rsidRPr="00662115" w:rsidRDefault="000F2DD2" w:rsidP="000F2DD2">
            <w:pPr>
              <w:ind w:left="0"/>
            </w:pPr>
            <w:proofErr w:type="spellStart"/>
            <w:r w:rsidRPr="00662115">
              <w:t>ReportServiceImpl</w:t>
            </w:r>
            <w:proofErr w:type="spellEnd"/>
          </w:p>
        </w:tc>
        <w:tc>
          <w:tcPr>
            <w:tcW w:w="5167" w:type="dxa"/>
          </w:tcPr>
          <w:p w14:paraId="5EB89330" w14:textId="0DB6EDD4" w:rsidR="000F2DD2" w:rsidRPr="00A42300" w:rsidRDefault="009B51AD" w:rsidP="000F2DD2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0F2DD2">
              <w:t xml:space="preserve">Contain </w:t>
            </w:r>
            <w:r w:rsidR="000F2DD2" w:rsidRPr="000F2DD2">
              <w:t xml:space="preserve">service for </w:t>
            </w:r>
            <w:r w:rsidR="000F2DD2">
              <w:t>report</w:t>
            </w:r>
            <w:r w:rsidR="000F2DD2" w:rsidRPr="000F2DD2">
              <w:t xml:space="preserve"> </w:t>
            </w:r>
            <w:r w:rsidR="000F2DD2">
              <w:t>API</w:t>
            </w:r>
          </w:p>
        </w:tc>
      </w:tr>
      <w:tr w:rsidR="000F2DD2" w:rsidRPr="00A42300" w14:paraId="10DE7B77" w14:textId="77777777" w:rsidTr="006E13AC">
        <w:tc>
          <w:tcPr>
            <w:tcW w:w="623" w:type="dxa"/>
          </w:tcPr>
          <w:p w14:paraId="3B868E96" w14:textId="77777777" w:rsidR="000F2DD2" w:rsidRPr="00A42300" w:rsidRDefault="000F2DD2" w:rsidP="000F2DD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461" w:type="dxa"/>
          </w:tcPr>
          <w:p w14:paraId="3418F1FA" w14:textId="77777777" w:rsidR="000F2DD2" w:rsidRDefault="000F2DD2" w:rsidP="000F2DD2">
            <w:pPr>
              <w:ind w:left="0"/>
            </w:pPr>
            <w:proofErr w:type="spellStart"/>
            <w:r w:rsidRPr="00662115">
              <w:t>UserServiceImpl</w:t>
            </w:r>
            <w:proofErr w:type="spellEnd"/>
          </w:p>
        </w:tc>
        <w:tc>
          <w:tcPr>
            <w:tcW w:w="5167" w:type="dxa"/>
          </w:tcPr>
          <w:p w14:paraId="3C07C35C" w14:textId="37FB4898" w:rsidR="000F2DD2" w:rsidRPr="00A42300" w:rsidRDefault="009B51AD" w:rsidP="000F2DD2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0F2DD2">
              <w:t xml:space="preserve">Contain </w:t>
            </w:r>
            <w:r w:rsidR="000F2DD2" w:rsidRPr="000F2DD2">
              <w:t xml:space="preserve">service for </w:t>
            </w:r>
            <w:r w:rsidR="000F2DD2">
              <w:t>account</w:t>
            </w:r>
            <w:r w:rsidR="000F2DD2" w:rsidRPr="000F2DD2">
              <w:t xml:space="preserve"> </w:t>
            </w:r>
            <w:r w:rsidR="000F2DD2">
              <w:t>API</w:t>
            </w:r>
          </w:p>
        </w:tc>
      </w:tr>
    </w:tbl>
    <w:p w14:paraId="42332BF1" w14:textId="77777777" w:rsidR="003A7341" w:rsidRPr="00080663" w:rsidRDefault="006E13AC" w:rsidP="006E13AC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32" w:name="_Toc458058430"/>
      <w:proofErr w:type="spellStart"/>
      <w:r w:rsidRPr="006E13AC">
        <w:rPr>
          <w:rFonts w:ascii="Times New Roman" w:hAnsi="Times New Roman" w:cs="Times New Roman"/>
          <w:sz w:val="22"/>
          <w:szCs w:val="22"/>
        </w:rPr>
        <w:lastRenderedPageBreak/>
        <w:t>CourseServiceImpl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3A7341">
        <w:rPr>
          <w:rFonts w:ascii="Times New Roman" w:hAnsi="Times New Roman" w:cs="Times New Roman"/>
          <w:sz w:val="22"/>
          <w:szCs w:val="22"/>
        </w:rPr>
        <w:t>Class</w:t>
      </w:r>
      <w:bookmarkEnd w:id="532"/>
    </w:p>
    <w:p w14:paraId="4029A0BB" w14:textId="77777777" w:rsidR="003A7341" w:rsidRPr="00A42300" w:rsidRDefault="003A7341" w:rsidP="003A7341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3A7341" w:rsidRPr="00A42300" w14:paraId="2140BF89" w14:textId="77777777" w:rsidTr="00F600BA">
        <w:trPr>
          <w:jc w:val="center"/>
        </w:trPr>
        <w:tc>
          <w:tcPr>
            <w:tcW w:w="524" w:type="dxa"/>
            <w:shd w:val="clear" w:color="auto" w:fill="92D050"/>
          </w:tcPr>
          <w:p w14:paraId="1807FA28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05148A4E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000A878A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2EFE6B43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7165B0AC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65379AF6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3A7341" w:rsidRPr="00A42300" w14:paraId="0034B4D8" w14:textId="77777777" w:rsidTr="00F600BA">
        <w:trPr>
          <w:jc w:val="center"/>
        </w:trPr>
        <w:tc>
          <w:tcPr>
            <w:tcW w:w="524" w:type="dxa"/>
          </w:tcPr>
          <w:p w14:paraId="4C00C163" w14:textId="77777777" w:rsidR="003A7341" w:rsidRPr="00A42300" w:rsidRDefault="003A7341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5407CBE7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</w:tcPr>
          <w:p w14:paraId="4A264E0F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90" w:type="dxa"/>
          </w:tcPr>
          <w:p w14:paraId="3A8D79EE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08B6930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F4F4C73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10A6683" w14:textId="77777777" w:rsidR="003A7341" w:rsidRPr="00A42300" w:rsidRDefault="003A7341" w:rsidP="003A7341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3A7341" w:rsidRPr="00A42300" w14:paraId="6300EE90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070B713B" w14:textId="77777777" w:rsidR="003A7341" w:rsidRPr="00620129" w:rsidRDefault="003A7341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5D03AAC7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70BB783F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3A7341" w:rsidRPr="00A42300" w14:paraId="0E177B0F" w14:textId="77777777" w:rsidTr="00F600BA">
        <w:trPr>
          <w:jc w:val="center"/>
        </w:trPr>
        <w:tc>
          <w:tcPr>
            <w:tcW w:w="838" w:type="dxa"/>
          </w:tcPr>
          <w:p w14:paraId="35CCF6E2" w14:textId="77777777" w:rsidR="003A7341" w:rsidRPr="00A42300" w:rsidRDefault="003A7341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3281D83" w14:textId="77777777" w:rsidR="003A7341" w:rsidRPr="004A445C" w:rsidRDefault="006E13AC" w:rsidP="00F600BA">
            <w:pPr>
              <w:ind w:left="0"/>
            </w:pPr>
            <w:proofErr w:type="spellStart"/>
            <w:r w:rsidRPr="006E13AC">
              <w:t>getCourses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0500E32A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5D895CA" w14:textId="77777777" w:rsidR="006E13AC" w:rsidRPr="00080663" w:rsidRDefault="006E13AC" w:rsidP="006E13AC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33" w:name="_Toc458058431"/>
      <w:proofErr w:type="spellStart"/>
      <w:r w:rsidRPr="006E13AC">
        <w:rPr>
          <w:rFonts w:ascii="Times New Roman" w:hAnsi="Times New Roman" w:cs="Times New Roman"/>
          <w:sz w:val="22"/>
          <w:szCs w:val="22"/>
        </w:rPr>
        <w:t>ExamServiceImpl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33"/>
    </w:p>
    <w:p w14:paraId="50F727B8" w14:textId="77777777" w:rsidR="006E13AC" w:rsidRPr="00A42300" w:rsidRDefault="006E13AC" w:rsidP="006E13A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6E13AC" w:rsidRPr="00A42300" w14:paraId="2784273B" w14:textId="77777777" w:rsidTr="006E13AC">
        <w:trPr>
          <w:jc w:val="center"/>
        </w:trPr>
        <w:tc>
          <w:tcPr>
            <w:tcW w:w="524" w:type="dxa"/>
            <w:shd w:val="clear" w:color="auto" w:fill="92D050"/>
          </w:tcPr>
          <w:p w14:paraId="34BBA6AB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1DF5CC62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79AE9268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39339292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0A8ACF5F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0A422B4F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6E13AC" w:rsidRPr="00A42300" w14:paraId="0C64E11A" w14:textId="77777777" w:rsidTr="006E13AC">
        <w:trPr>
          <w:jc w:val="center"/>
        </w:trPr>
        <w:tc>
          <w:tcPr>
            <w:tcW w:w="524" w:type="dxa"/>
          </w:tcPr>
          <w:p w14:paraId="13E1B863" w14:textId="77777777" w:rsidR="006E13AC" w:rsidRPr="00A42300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556B590C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</w:tcPr>
          <w:p w14:paraId="12440C36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90" w:type="dxa"/>
          </w:tcPr>
          <w:p w14:paraId="579527D7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026541A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97519A0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51C4AFC" w14:textId="77777777" w:rsidR="006E13AC" w:rsidRPr="00A42300" w:rsidRDefault="006E13AC" w:rsidP="006E13A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6E13AC" w:rsidRPr="00A42300" w14:paraId="4ED0745E" w14:textId="77777777" w:rsidTr="006E13AC">
        <w:trPr>
          <w:jc w:val="center"/>
        </w:trPr>
        <w:tc>
          <w:tcPr>
            <w:tcW w:w="838" w:type="dxa"/>
            <w:shd w:val="clear" w:color="auto" w:fill="92D050"/>
          </w:tcPr>
          <w:p w14:paraId="79756349" w14:textId="77777777" w:rsidR="006E13AC" w:rsidRPr="00620129" w:rsidRDefault="006E13AC" w:rsidP="006E13AC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276EDB23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2D98BAE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6E13AC" w:rsidRPr="00A42300" w14:paraId="73D32244" w14:textId="77777777" w:rsidTr="006E13AC">
        <w:trPr>
          <w:jc w:val="center"/>
        </w:trPr>
        <w:tc>
          <w:tcPr>
            <w:tcW w:w="838" w:type="dxa"/>
          </w:tcPr>
          <w:p w14:paraId="2E0D120A" w14:textId="77777777" w:rsidR="006E13AC" w:rsidRPr="00A42300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4679E5F2" w14:textId="77777777" w:rsidR="006E13AC" w:rsidRPr="006B3C81" w:rsidRDefault="006E13AC" w:rsidP="006E13AC">
            <w:pPr>
              <w:ind w:left="0"/>
            </w:pPr>
            <w:proofErr w:type="spellStart"/>
            <w:r w:rsidRPr="006B3C81">
              <w:t>findLearnerExams</w:t>
            </w:r>
            <w:proofErr w:type="spellEnd"/>
            <w:r w:rsidR="00607B37">
              <w:t>()</w:t>
            </w:r>
          </w:p>
        </w:tc>
        <w:tc>
          <w:tcPr>
            <w:tcW w:w="4476" w:type="dxa"/>
          </w:tcPr>
          <w:p w14:paraId="4D77465C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E13AC" w:rsidRPr="00A42300" w14:paraId="7C5CBE0C" w14:textId="77777777" w:rsidTr="006E13AC">
        <w:trPr>
          <w:jc w:val="center"/>
        </w:trPr>
        <w:tc>
          <w:tcPr>
            <w:tcW w:w="838" w:type="dxa"/>
          </w:tcPr>
          <w:p w14:paraId="05D68BA9" w14:textId="77777777" w:rsidR="006E13AC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12B876BD" w14:textId="77777777" w:rsidR="006E13AC" w:rsidRDefault="006E13AC" w:rsidP="006E13AC">
            <w:pPr>
              <w:ind w:left="0"/>
            </w:pPr>
            <w:proofErr w:type="spellStart"/>
            <w:r w:rsidRPr="006B3C81">
              <w:t>saveExam</w:t>
            </w:r>
            <w:proofErr w:type="spellEnd"/>
            <w:r w:rsidR="00607B37">
              <w:t>()</w:t>
            </w:r>
          </w:p>
        </w:tc>
        <w:tc>
          <w:tcPr>
            <w:tcW w:w="4476" w:type="dxa"/>
          </w:tcPr>
          <w:p w14:paraId="49AFE7CF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CF3C800" w14:textId="77777777" w:rsidR="006E13AC" w:rsidRPr="00080663" w:rsidRDefault="006E13AC" w:rsidP="006E13AC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34" w:name="_Toc458058432"/>
      <w:proofErr w:type="spellStart"/>
      <w:r w:rsidRPr="006E13AC">
        <w:rPr>
          <w:rFonts w:ascii="Times New Roman" w:hAnsi="Times New Roman" w:cs="Times New Roman"/>
          <w:sz w:val="22"/>
          <w:szCs w:val="22"/>
        </w:rPr>
        <w:t>LessonServiceImpl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34"/>
    </w:p>
    <w:p w14:paraId="7F4C625E" w14:textId="77777777" w:rsidR="006E13AC" w:rsidRPr="00A42300" w:rsidRDefault="006E13AC" w:rsidP="006E13A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6E13AC" w:rsidRPr="00A42300" w14:paraId="33759FA2" w14:textId="77777777" w:rsidTr="006E13AC">
        <w:trPr>
          <w:jc w:val="center"/>
        </w:trPr>
        <w:tc>
          <w:tcPr>
            <w:tcW w:w="524" w:type="dxa"/>
            <w:shd w:val="clear" w:color="auto" w:fill="92D050"/>
          </w:tcPr>
          <w:p w14:paraId="30669D18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6BA57FC0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4722E761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21134D2E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7C84A87C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0840A7E5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6E13AC" w:rsidRPr="00A42300" w14:paraId="5D32CDE3" w14:textId="77777777" w:rsidTr="006E13AC">
        <w:trPr>
          <w:jc w:val="center"/>
        </w:trPr>
        <w:tc>
          <w:tcPr>
            <w:tcW w:w="524" w:type="dxa"/>
          </w:tcPr>
          <w:p w14:paraId="4279E078" w14:textId="77777777" w:rsidR="006E13AC" w:rsidRPr="00A42300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58A53488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</w:tcPr>
          <w:p w14:paraId="54DD368C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90" w:type="dxa"/>
          </w:tcPr>
          <w:p w14:paraId="45827D57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A0F3C56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58A7EE3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1116E63" w14:textId="77777777" w:rsidR="006E13AC" w:rsidRPr="00A42300" w:rsidRDefault="006E13AC" w:rsidP="006E13A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6E13AC" w:rsidRPr="00A42300" w14:paraId="55995123" w14:textId="77777777" w:rsidTr="006E13AC">
        <w:trPr>
          <w:jc w:val="center"/>
        </w:trPr>
        <w:tc>
          <w:tcPr>
            <w:tcW w:w="838" w:type="dxa"/>
            <w:shd w:val="clear" w:color="auto" w:fill="92D050"/>
          </w:tcPr>
          <w:p w14:paraId="14C4752E" w14:textId="77777777" w:rsidR="006E13AC" w:rsidRPr="00620129" w:rsidRDefault="006E13AC" w:rsidP="006E13AC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4FD01571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7CD36A13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6E13AC" w:rsidRPr="00A42300" w14:paraId="441E08E3" w14:textId="77777777" w:rsidTr="006E13AC">
        <w:trPr>
          <w:jc w:val="center"/>
        </w:trPr>
        <w:tc>
          <w:tcPr>
            <w:tcW w:w="838" w:type="dxa"/>
          </w:tcPr>
          <w:p w14:paraId="75CA9DD4" w14:textId="77777777" w:rsidR="006E13AC" w:rsidRPr="00A42300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7915C05A" w14:textId="77777777" w:rsidR="006E13AC" w:rsidRPr="00AB5B07" w:rsidRDefault="006E13AC" w:rsidP="006E13AC">
            <w:pPr>
              <w:ind w:left="0"/>
            </w:pPr>
            <w:proofErr w:type="spellStart"/>
            <w:r w:rsidRPr="00AB5B07">
              <w:t>createLesson</w:t>
            </w:r>
            <w:proofErr w:type="spellEnd"/>
            <w:r w:rsidRPr="00AB5B07">
              <w:t>()</w:t>
            </w:r>
          </w:p>
        </w:tc>
        <w:tc>
          <w:tcPr>
            <w:tcW w:w="4476" w:type="dxa"/>
          </w:tcPr>
          <w:p w14:paraId="52814417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E13AC" w:rsidRPr="00A42300" w14:paraId="1F082C53" w14:textId="77777777" w:rsidTr="006E13AC">
        <w:trPr>
          <w:jc w:val="center"/>
        </w:trPr>
        <w:tc>
          <w:tcPr>
            <w:tcW w:w="838" w:type="dxa"/>
          </w:tcPr>
          <w:p w14:paraId="4F47C0D5" w14:textId="77777777" w:rsidR="006E13AC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0EBD9974" w14:textId="77777777" w:rsidR="006E13AC" w:rsidRPr="00AB5B07" w:rsidRDefault="006E13AC" w:rsidP="006E13AC">
            <w:pPr>
              <w:ind w:left="0"/>
            </w:pPr>
            <w:proofErr w:type="spellStart"/>
            <w:r w:rsidRPr="00AB5B07">
              <w:t>getLessonVersion</w:t>
            </w:r>
            <w:proofErr w:type="spellEnd"/>
            <w:r w:rsidRPr="00AB5B07">
              <w:t>()</w:t>
            </w:r>
          </w:p>
        </w:tc>
        <w:tc>
          <w:tcPr>
            <w:tcW w:w="4476" w:type="dxa"/>
          </w:tcPr>
          <w:p w14:paraId="1AB4A41A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E13AC" w:rsidRPr="00A42300" w14:paraId="3E8D346B" w14:textId="77777777" w:rsidTr="006E13AC">
        <w:trPr>
          <w:jc w:val="center"/>
        </w:trPr>
        <w:tc>
          <w:tcPr>
            <w:tcW w:w="838" w:type="dxa"/>
          </w:tcPr>
          <w:p w14:paraId="17992C72" w14:textId="77777777" w:rsidR="006E13AC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6A4ABF0B" w14:textId="77777777" w:rsidR="006E13AC" w:rsidRPr="00AB5B07" w:rsidRDefault="006E13AC" w:rsidP="006E13AC">
            <w:pPr>
              <w:ind w:left="0"/>
            </w:pPr>
            <w:proofErr w:type="spellStart"/>
            <w:r w:rsidRPr="00AB5B07">
              <w:t>updateLesson</w:t>
            </w:r>
            <w:proofErr w:type="spellEnd"/>
            <w:r w:rsidRPr="00AB5B07">
              <w:t>()</w:t>
            </w:r>
          </w:p>
        </w:tc>
        <w:tc>
          <w:tcPr>
            <w:tcW w:w="4476" w:type="dxa"/>
          </w:tcPr>
          <w:p w14:paraId="508FFA96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E13AC" w:rsidRPr="00A42300" w14:paraId="473AF677" w14:textId="77777777" w:rsidTr="006E13AC">
        <w:trPr>
          <w:jc w:val="center"/>
        </w:trPr>
        <w:tc>
          <w:tcPr>
            <w:tcW w:w="838" w:type="dxa"/>
          </w:tcPr>
          <w:p w14:paraId="4A20C43D" w14:textId="77777777" w:rsidR="006E13AC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4</w:t>
            </w:r>
          </w:p>
        </w:tc>
        <w:tc>
          <w:tcPr>
            <w:tcW w:w="2937" w:type="dxa"/>
          </w:tcPr>
          <w:p w14:paraId="66152A0E" w14:textId="77777777" w:rsidR="006E13AC" w:rsidRPr="00AB5B07" w:rsidRDefault="006E13AC" w:rsidP="006E13AC">
            <w:pPr>
              <w:ind w:left="0"/>
            </w:pPr>
            <w:proofErr w:type="spellStart"/>
            <w:r w:rsidRPr="00AB5B07">
              <w:t>publishLessonVersion</w:t>
            </w:r>
            <w:proofErr w:type="spellEnd"/>
            <w:r w:rsidRPr="00AB5B07">
              <w:t>()</w:t>
            </w:r>
          </w:p>
        </w:tc>
        <w:tc>
          <w:tcPr>
            <w:tcW w:w="4476" w:type="dxa"/>
          </w:tcPr>
          <w:p w14:paraId="54FB4961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E13AC" w:rsidRPr="00A42300" w14:paraId="5FED59DF" w14:textId="77777777" w:rsidTr="006E13AC">
        <w:trPr>
          <w:jc w:val="center"/>
        </w:trPr>
        <w:tc>
          <w:tcPr>
            <w:tcW w:w="838" w:type="dxa"/>
          </w:tcPr>
          <w:p w14:paraId="3C0E001C" w14:textId="77777777" w:rsidR="006E13AC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0026F397" w14:textId="77777777" w:rsidR="006E13AC" w:rsidRPr="00AB5B07" w:rsidRDefault="006E13AC" w:rsidP="006E13AC">
            <w:pPr>
              <w:ind w:left="0"/>
            </w:pPr>
            <w:proofErr w:type="spellStart"/>
            <w:r w:rsidRPr="00AB5B07">
              <w:t>reportLesson</w:t>
            </w:r>
            <w:proofErr w:type="spellEnd"/>
            <w:r w:rsidRPr="00AB5B07">
              <w:t>()</w:t>
            </w:r>
          </w:p>
        </w:tc>
        <w:tc>
          <w:tcPr>
            <w:tcW w:w="4476" w:type="dxa"/>
          </w:tcPr>
          <w:p w14:paraId="715B8AEB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E13AC" w:rsidRPr="00A42300" w14:paraId="4B106952" w14:textId="77777777" w:rsidTr="006E13AC">
        <w:trPr>
          <w:jc w:val="center"/>
        </w:trPr>
        <w:tc>
          <w:tcPr>
            <w:tcW w:w="838" w:type="dxa"/>
          </w:tcPr>
          <w:p w14:paraId="2F9DBC05" w14:textId="77777777" w:rsidR="006E13AC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5142D6E5" w14:textId="77777777" w:rsidR="006E13AC" w:rsidRPr="00AB5B07" w:rsidRDefault="006E13AC" w:rsidP="006E13AC">
            <w:pPr>
              <w:ind w:left="0"/>
            </w:pPr>
            <w:proofErr w:type="spellStart"/>
            <w:r w:rsidRPr="00AB5B07">
              <w:t>getLessonsOfCourse</w:t>
            </w:r>
            <w:proofErr w:type="spellEnd"/>
            <w:r w:rsidRPr="00AB5B07">
              <w:t>()</w:t>
            </w:r>
          </w:p>
        </w:tc>
        <w:tc>
          <w:tcPr>
            <w:tcW w:w="4476" w:type="dxa"/>
          </w:tcPr>
          <w:p w14:paraId="0C3AE92F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E13AC" w:rsidRPr="00A42300" w14:paraId="6F441739" w14:textId="77777777" w:rsidTr="006E13AC">
        <w:trPr>
          <w:jc w:val="center"/>
        </w:trPr>
        <w:tc>
          <w:tcPr>
            <w:tcW w:w="838" w:type="dxa"/>
          </w:tcPr>
          <w:p w14:paraId="4FA53FF0" w14:textId="77777777" w:rsidR="006E13AC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1192A92A" w14:textId="77777777" w:rsidR="006E13AC" w:rsidRPr="00AB5B07" w:rsidRDefault="006E13AC" w:rsidP="006E13AC">
            <w:pPr>
              <w:ind w:left="0"/>
            </w:pPr>
            <w:proofErr w:type="spellStart"/>
            <w:r w:rsidRPr="00AB5B07">
              <w:t>getLesson</w:t>
            </w:r>
            <w:proofErr w:type="spellEnd"/>
            <w:r w:rsidRPr="00AB5B07">
              <w:t>()</w:t>
            </w:r>
          </w:p>
        </w:tc>
        <w:tc>
          <w:tcPr>
            <w:tcW w:w="4476" w:type="dxa"/>
          </w:tcPr>
          <w:p w14:paraId="427074F8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E13AC" w:rsidRPr="00A42300" w14:paraId="6894E092" w14:textId="77777777" w:rsidTr="006E13AC">
        <w:trPr>
          <w:jc w:val="center"/>
        </w:trPr>
        <w:tc>
          <w:tcPr>
            <w:tcW w:w="838" w:type="dxa"/>
          </w:tcPr>
          <w:p w14:paraId="223BCA56" w14:textId="77777777" w:rsidR="006E13AC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6ACE1CFB" w14:textId="77777777" w:rsidR="006E13AC" w:rsidRPr="00AB5B07" w:rsidRDefault="006E13AC" w:rsidP="006E13AC">
            <w:pPr>
              <w:ind w:left="0"/>
            </w:pPr>
            <w:proofErr w:type="spellStart"/>
            <w:r w:rsidRPr="00AB5B07">
              <w:t>deleteLesson</w:t>
            </w:r>
            <w:proofErr w:type="spellEnd"/>
            <w:r w:rsidRPr="00AB5B07">
              <w:t>()</w:t>
            </w:r>
          </w:p>
        </w:tc>
        <w:tc>
          <w:tcPr>
            <w:tcW w:w="4476" w:type="dxa"/>
          </w:tcPr>
          <w:p w14:paraId="003ABDED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E13AC" w:rsidRPr="00A42300" w14:paraId="40EA36B8" w14:textId="77777777" w:rsidTr="006E13AC">
        <w:trPr>
          <w:jc w:val="center"/>
        </w:trPr>
        <w:tc>
          <w:tcPr>
            <w:tcW w:w="838" w:type="dxa"/>
          </w:tcPr>
          <w:p w14:paraId="32783914" w14:textId="77777777" w:rsidR="006E13AC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493275AE" w14:textId="77777777" w:rsidR="006E13AC" w:rsidRDefault="006E13AC" w:rsidP="006E13AC">
            <w:pPr>
              <w:ind w:left="0"/>
            </w:pPr>
            <w:proofErr w:type="spellStart"/>
            <w:r w:rsidRPr="00AB5B07">
              <w:t>getAllLesson</w:t>
            </w:r>
            <w:proofErr w:type="spellEnd"/>
            <w:r w:rsidRPr="00AB5B07">
              <w:t>()</w:t>
            </w:r>
          </w:p>
        </w:tc>
        <w:tc>
          <w:tcPr>
            <w:tcW w:w="4476" w:type="dxa"/>
          </w:tcPr>
          <w:p w14:paraId="2FD95DA4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441F806" w14:textId="77777777" w:rsidR="006E13AC" w:rsidRPr="00080663" w:rsidRDefault="002478CD" w:rsidP="002478CD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35" w:name="_Toc458058433"/>
      <w:proofErr w:type="spellStart"/>
      <w:r w:rsidRPr="002478CD">
        <w:rPr>
          <w:rFonts w:ascii="Times New Roman" w:hAnsi="Times New Roman" w:cs="Times New Roman"/>
          <w:sz w:val="22"/>
          <w:szCs w:val="22"/>
        </w:rPr>
        <w:t>QuestionBankServiceImpl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6E13AC">
        <w:rPr>
          <w:rFonts w:ascii="Times New Roman" w:hAnsi="Times New Roman" w:cs="Times New Roman"/>
          <w:sz w:val="22"/>
          <w:szCs w:val="22"/>
        </w:rPr>
        <w:t>Class</w:t>
      </w:r>
      <w:bookmarkEnd w:id="535"/>
    </w:p>
    <w:p w14:paraId="21D4ED73" w14:textId="77777777" w:rsidR="006E13AC" w:rsidRPr="00A42300" w:rsidRDefault="006E13AC" w:rsidP="006E13A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6E13AC" w:rsidRPr="00A42300" w14:paraId="70F70BBB" w14:textId="77777777" w:rsidTr="006E13AC">
        <w:trPr>
          <w:jc w:val="center"/>
        </w:trPr>
        <w:tc>
          <w:tcPr>
            <w:tcW w:w="524" w:type="dxa"/>
            <w:shd w:val="clear" w:color="auto" w:fill="92D050"/>
          </w:tcPr>
          <w:p w14:paraId="00A62495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00D60667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2DC05F95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481FA504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010A5965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051425B4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6E13AC" w:rsidRPr="00A42300" w14:paraId="34814BA7" w14:textId="77777777" w:rsidTr="006E13AC">
        <w:trPr>
          <w:jc w:val="center"/>
        </w:trPr>
        <w:tc>
          <w:tcPr>
            <w:tcW w:w="524" w:type="dxa"/>
          </w:tcPr>
          <w:p w14:paraId="508A0A1D" w14:textId="77777777" w:rsidR="006E13AC" w:rsidRPr="00A42300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5AB2DAD1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</w:tcPr>
          <w:p w14:paraId="1A816D6D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90" w:type="dxa"/>
          </w:tcPr>
          <w:p w14:paraId="724FBED8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85952E9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5CEAAF6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F40068E" w14:textId="77777777" w:rsidR="006E13AC" w:rsidRPr="00A42300" w:rsidRDefault="006E13AC" w:rsidP="006E13A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6E13AC" w:rsidRPr="00A42300" w14:paraId="72632FF4" w14:textId="77777777" w:rsidTr="006E13AC">
        <w:trPr>
          <w:jc w:val="center"/>
        </w:trPr>
        <w:tc>
          <w:tcPr>
            <w:tcW w:w="838" w:type="dxa"/>
            <w:shd w:val="clear" w:color="auto" w:fill="92D050"/>
          </w:tcPr>
          <w:p w14:paraId="36485AF7" w14:textId="77777777" w:rsidR="006E13AC" w:rsidRPr="00620129" w:rsidRDefault="006E13AC" w:rsidP="006E13AC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0D6865B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10ED159F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478CD" w:rsidRPr="00A42300" w14:paraId="5F95C465" w14:textId="77777777" w:rsidTr="006E13AC">
        <w:trPr>
          <w:jc w:val="center"/>
        </w:trPr>
        <w:tc>
          <w:tcPr>
            <w:tcW w:w="838" w:type="dxa"/>
          </w:tcPr>
          <w:p w14:paraId="62339082" w14:textId="77777777" w:rsidR="002478CD" w:rsidRPr="00A42300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F3BC894" w14:textId="77777777" w:rsidR="002478CD" w:rsidRPr="0062320E" w:rsidRDefault="002478CD" w:rsidP="002478CD">
            <w:pPr>
              <w:ind w:left="0"/>
            </w:pPr>
            <w:proofErr w:type="spellStart"/>
            <w:r w:rsidRPr="0062320E">
              <w:t>generateTest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638AD18C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478CD" w:rsidRPr="00A42300" w14:paraId="3104C01F" w14:textId="77777777" w:rsidTr="006E13AC">
        <w:trPr>
          <w:jc w:val="center"/>
        </w:trPr>
        <w:tc>
          <w:tcPr>
            <w:tcW w:w="838" w:type="dxa"/>
          </w:tcPr>
          <w:p w14:paraId="0F9C3D0C" w14:textId="77777777" w:rsidR="002478CD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77DEAD7A" w14:textId="77777777" w:rsidR="002478CD" w:rsidRDefault="002478CD" w:rsidP="002478CD">
            <w:pPr>
              <w:ind w:left="0"/>
            </w:pPr>
            <w:proofErr w:type="spellStart"/>
            <w:r w:rsidRPr="0062320E">
              <w:t>getSingleQuestion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34B22366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E4B245B" w14:textId="77777777" w:rsidR="006E13AC" w:rsidRPr="00080663" w:rsidRDefault="002478CD" w:rsidP="002478CD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36" w:name="_Toc458058434"/>
      <w:proofErr w:type="spellStart"/>
      <w:r w:rsidRPr="002478CD">
        <w:rPr>
          <w:rFonts w:ascii="Times New Roman" w:hAnsi="Times New Roman" w:cs="Times New Roman"/>
          <w:sz w:val="22"/>
          <w:szCs w:val="22"/>
        </w:rPr>
        <w:t>QuestionServiceImpl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6E13AC">
        <w:rPr>
          <w:rFonts w:ascii="Times New Roman" w:hAnsi="Times New Roman" w:cs="Times New Roman"/>
          <w:sz w:val="22"/>
          <w:szCs w:val="22"/>
        </w:rPr>
        <w:t>Class</w:t>
      </w:r>
      <w:bookmarkEnd w:id="536"/>
    </w:p>
    <w:p w14:paraId="43BE6849" w14:textId="77777777" w:rsidR="006E13AC" w:rsidRPr="00A42300" w:rsidRDefault="006E13AC" w:rsidP="006E13A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6E13AC" w:rsidRPr="00A42300" w14:paraId="1BB9C553" w14:textId="77777777" w:rsidTr="006E13AC">
        <w:trPr>
          <w:jc w:val="center"/>
        </w:trPr>
        <w:tc>
          <w:tcPr>
            <w:tcW w:w="524" w:type="dxa"/>
            <w:shd w:val="clear" w:color="auto" w:fill="92D050"/>
          </w:tcPr>
          <w:p w14:paraId="7AB39F51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57F3EEB8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4419F245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32700A59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0F49C48A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1C058B32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6E13AC" w:rsidRPr="00A42300" w14:paraId="7094B5A2" w14:textId="77777777" w:rsidTr="006E13AC">
        <w:trPr>
          <w:jc w:val="center"/>
        </w:trPr>
        <w:tc>
          <w:tcPr>
            <w:tcW w:w="524" w:type="dxa"/>
          </w:tcPr>
          <w:p w14:paraId="40D3B18E" w14:textId="77777777" w:rsidR="006E13AC" w:rsidRPr="00A42300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144F7B77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</w:tcPr>
          <w:p w14:paraId="484046C4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90" w:type="dxa"/>
          </w:tcPr>
          <w:p w14:paraId="64E7B26E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7B50F03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80DB2E4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408FBC5" w14:textId="77777777" w:rsidR="006E13AC" w:rsidRPr="00A42300" w:rsidRDefault="006E13AC" w:rsidP="006E13A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6E13AC" w:rsidRPr="00A42300" w14:paraId="3AF3DBD1" w14:textId="77777777" w:rsidTr="006E13AC">
        <w:trPr>
          <w:jc w:val="center"/>
        </w:trPr>
        <w:tc>
          <w:tcPr>
            <w:tcW w:w="838" w:type="dxa"/>
            <w:shd w:val="clear" w:color="auto" w:fill="92D050"/>
          </w:tcPr>
          <w:p w14:paraId="37AF680B" w14:textId="77777777" w:rsidR="006E13AC" w:rsidRPr="00620129" w:rsidRDefault="006E13AC" w:rsidP="006E13AC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5F373FAB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5925C82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478CD" w:rsidRPr="00A42300" w14:paraId="54EF1B4F" w14:textId="77777777" w:rsidTr="006E13AC">
        <w:trPr>
          <w:jc w:val="center"/>
        </w:trPr>
        <w:tc>
          <w:tcPr>
            <w:tcW w:w="838" w:type="dxa"/>
          </w:tcPr>
          <w:p w14:paraId="3844ACAE" w14:textId="77777777" w:rsidR="002478CD" w:rsidRPr="00A42300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3DA15B30" w14:textId="77777777" w:rsidR="002478CD" w:rsidRPr="00372B4E" w:rsidRDefault="002478CD" w:rsidP="002478CD">
            <w:pPr>
              <w:ind w:left="0"/>
            </w:pPr>
            <w:proofErr w:type="spellStart"/>
            <w:r w:rsidRPr="00372B4E">
              <w:t>saveQuestion</w:t>
            </w:r>
            <w:proofErr w:type="spellEnd"/>
            <w:r w:rsidRPr="00372B4E">
              <w:t>()</w:t>
            </w:r>
          </w:p>
        </w:tc>
        <w:tc>
          <w:tcPr>
            <w:tcW w:w="4476" w:type="dxa"/>
          </w:tcPr>
          <w:p w14:paraId="72342151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478CD" w:rsidRPr="00A42300" w14:paraId="53B8BDC2" w14:textId="77777777" w:rsidTr="006E13AC">
        <w:trPr>
          <w:jc w:val="center"/>
        </w:trPr>
        <w:tc>
          <w:tcPr>
            <w:tcW w:w="838" w:type="dxa"/>
          </w:tcPr>
          <w:p w14:paraId="73F77B57" w14:textId="77777777" w:rsidR="002478CD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7843AA0B" w14:textId="77777777" w:rsidR="002478CD" w:rsidRPr="00372B4E" w:rsidRDefault="002478CD" w:rsidP="002478CD">
            <w:pPr>
              <w:ind w:left="0"/>
            </w:pPr>
            <w:proofErr w:type="spellStart"/>
            <w:r w:rsidRPr="00372B4E">
              <w:t>findQuestionById</w:t>
            </w:r>
            <w:proofErr w:type="spellEnd"/>
            <w:r w:rsidRPr="00372B4E">
              <w:t>()</w:t>
            </w:r>
          </w:p>
        </w:tc>
        <w:tc>
          <w:tcPr>
            <w:tcW w:w="4476" w:type="dxa"/>
          </w:tcPr>
          <w:p w14:paraId="56DF687F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478CD" w:rsidRPr="00A42300" w14:paraId="489BA316" w14:textId="77777777" w:rsidTr="006E13AC">
        <w:trPr>
          <w:jc w:val="center"/>
        </w:trPr>
        <w:tc>
          <w:tcPr>
            <w:tcW w:w="838" w:type="dxa"/>
          </w:tcPr>
          <w:p w14:paraId="71548B59" w14:textId="77777777" w:rsidR="002478CD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5372C74C" w14:textId="77777777" w:rsidR="002478CD" w:rsidRPr="00372B4E" w:rsidRDefault="002478CD" w:rsidP="002478CD">
            <w:pPr>
              <w:ind w:left="0"/>
            </w:pPr>
            <w:proofErr w:type="spellStart"/>
            <w:r w:rsidRPr="00372B4E">
              <w:t>findQuestionByCode</w:t>
            </w:r>
            <w:proofErr w:type="spellEnd"/>
            <w:r w:rsidRPr="00372B4E">
              <w:t>()</w:t>
            </w:r>
          </w:p>
        </w:tc>
        <w:tc>
          <w:tcPr>
            <w:tcW w:w="4476" w:type="dxa"/>
          </w:tcPr>
          <w:p w14:paraId="75549316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478CD" w:rsidRPr="00A42300" w14:paraId="2AB5D830" w14:textId="77777777" w:rsidTr="006E13AC">
        <w:trPr>
          <w:jc w:val="center"/>
        </w:trPr>
        <w:tc>
          <w:tcPr>
            <w:tcW w:w="838" w:type="dxa"/>
          </w:tcPr>
          <w:p w14:paraId="15CC52A5" w14:textId="77777777" w:rsidR="002478CD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5A8B3AA3" w14:textId="77777777" w:rsidR="002478CD" w:rsidRPr="00372B4E" w:rsidRDefault="002478CD" w:rsidP="002478CD">
            <w:pPr>
              <w:ind w:left="0"/>
            </w:pPr>
            <w:proofErr w:type="spellStart"/>
            <w:r w:rsidRPr="00372B4E">
              <w:t>findAllQuestion</w:t>
            </w:r>
            <w:proofErr w:type="spellEnd"/>
            <w:r w:rsidRPr="00372B4E">
              <w:t>()</w:t>
            </w:r>
          </w:p>
        </w:tc>
        <w:tc>
          <w:tcPr>
            <w:tcW w:w="4476" w:type="dxa"/>
          </w:tcPr>
          <w:p w14:paraId="2A556FFC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478CD" w:rsidRPr="00A42300" w14:paraId="5B85A856" w14:textId="77777777" w:rsidTr="006E13AC">
        <w:trPr>
          <w:jc w:val="center"/>
        </w:trPr>
        <w:tc>
          <w:tcPr>
            <w:tcW w:w="838" w:type="dxa"/>
          </w:tcPr>
          <w:p w14:paraId="1D336169" w14:textId="77777777" w:rsidR="002478CD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572CC6EB" w14:textId="77777777" w:rsidR="002478CD" w:rsidRPr="00372B4E" w:rsidRDefault="002478CD" w:rsidP="002478CD">
            <w:pPr>
              <w:ind w:left="0"/>
            </w:pPr>
            <w:r w:rsidRPr="00372B4E">
              <w:t>update()</w:t>
            </w:r>
          </w:p>
        </w:tc>
        <w:tc>
          <w:tcPr>
            <w:tcW w:w="4476" w:type="dxa"/>
          </w:tcPr>
          <w:p w14:paraId="6BD8140A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478CD" w:rsidRPr="00A42300" w14:paraId="1F7F89FD" w14:textId="77777777" w:rsidTr="006E13AC">
        <w:trPr>
          <w:jc w:val="center"/>
        </w:trPr>
        <w:tc>
          <w:tcPr>
            <w:tcW w:w="838" w:type="dxa"/>
          </w:tcPr>
          <w:p w14:paraId="3197C9E1" w14:textId="77777777" w:rsidR="002478CD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6</w:t>
            </w:r>
          </w:p>
        </w:tc>
        <w:tc>
          <w:tcPr>
            <w:tcW w:w="2937" w:type="dxa"/>
          </w:tcPr>
          <w:p w14:paraId="27288007" w14:textId="77777777" w:rsidR="002478CD" w:rsidRPr="00372B4E" w:rsidRDefault="002478CD" w:rsidP="002478CD">
            <w:pPr>
              <w:ind w:left="0"/>
            </w:pPr>
            <w:r w:rsidRPr="00372B4E">
              <w:t>delete()</w:t>
            </w:r>
          </w:p>
        </w:tc>
        <w:tc>
          <w:tcPr>
            <w:tcW w:w="4476" w:type="dxa"/>
          </w:tcPr>
          <w:p w14:paraId="57C4445D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478CD" w:rsidRPr="00A42300" w14:paraId="6CA5CDF2" w14:textId="77777777" w:rsidTr="006E13AC">
        <w:trPr>
          <w:jc w:val="center"/>
        </w:trPr>
        <w:tc>
          <w:tcPr>
            <w:tcW w:w="838" w:type="dxa"/>
          </w:tcPr>
          <w:p w14:paraId="7ADD7F74" w14:textId="77777777" w:rsidR="002478CD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1E6F8F76" w14:textId="77777777" w:rsidR="002478CD" w:rsidRDefault="002478CD" w:rsidP="002478CD">
            <w:pPr>
              <w:ind w:left="0"/>
            </w:pPr>
            <w:r w:rsidRPr="00372B4E">
              <w:t>size()</w:t>
            </w:r>
          </w:p>
        </w:tc>
        <w:tc>
          <w:tcPr>
            <w:tcW w:w="4476" w:type="dxa"/>
          </w:tcPr>
          <w:p w14:paraId="38DF6155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FDAB57A" w14:textId="77777777" w:rsidR="006E13AC" w:rsidRPr="00080663" w:rsidRDefault="002478CD" w:rsidP="002478CD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37" w:name="_Toc458058435"/>
      <w:proofErr w:type="spellStart"/>
      <w:r w:rsidRPr="002478CD">
        <w:rPr>
          <w:rFonts w:ascii="Times New Roman" w:hAnsi="Times New Roman" w:cs="Times New Roman"/>
          <w:sz w:val="22"/>
          <w:szCs w:val="22"/>
        </w:rPr>
        <w:t>ReportServiceImpl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6E13AC">
        <w:rPr>
          <w:rFonts w:ascii="Times New Roman" w:hAnsi="Times New Roman" w:cs="Times New Roman"/>
          <w:sz w:val="22"/>
          <w:szCs w:val="22"/>
        </w:rPr>
        <w:t>Class</w:t>
      </w:r>
      <w:bookmarkEnd w:id="537"/>
    </w:p>
    <w:p w14:paraId="7470C6D5" w14:textId="77777777" w:rsidR="006E13AC" w:rsidRPr="00A42300" w:rsidRDefault="006E13AC" w:rsidP="006E13A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6E13AC" w:rsidRPr="00A42300" w14:paraId="0DA721EA" w14:textId="77777777" w:rsidTr="006E13AC">
        <w:trPr>
          <w:jc w:val="center"/>
        </w:trPr>
        <w:tc>
          <w:tcPr>
            <w:tcW w:w="524" w:type="dxa"/>
            <w:shd w:val="clear" w:color="auto" w:fill="92D050"/>
          </w:tcPr>
          <w:p w14:paraId="2588DE74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0ECAD266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15F646C2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240540B1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788F9353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3713CCDE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6E13AC" w:rsidRPr="00A42300" w14:paraId="2B1EFDE2" w14:textId="77777777" w:rsidTr="006E13AC">
        <w:trPr>
          <w:jc w:val="center"/>
        </w:trPr>
        <w:tc>
          <w:tcPr>
            <w:tcW w:w="524" w:type="dxa"/>
          </w:tcPr>
          <w:p w14:paraId="5FCCC980" w14:textId="77777777" w:rsidR="006E13AC" w:rsidRPr="00A42300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4E5B15E1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</w:tcPr>
          <w:p w14:paraId="17634589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90" w:type="dxa"/>
          </w:tcPr>
          <w:p w14:paraId="566F68B8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B112D6B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2D081BCB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EFE9759" w14:textId="77777777" w:rsidR="006E13AC" w:rsidRPr="00A42300" w:rsidRDefault="006E13AC" w:rsidP="006E13A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6E13AC" w:rsidRPr="00A42300" w14:paraId="7F2AFB37" w14:textId="77777777" w:rsidTr="006E13AC">
        <w:trPr>
          <w:jc w:val="center"/>
        </w:trPr>
        <w:tc>
          <w:tcPr>
            <w:tcW w:w="838" w:type="dxa"/>
            <w:shd w:val="clear" w:color="auto" w:fill="92D050"/>
          </w:tcPr>
          <w:p w14:paraId="68011FC6" w14:textId="77777777" w:rsidR="006E13AC" w:rsidRPr="00620129" w:rsidRDefault="006E13AC" w:rsidP="006E13AC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E2CE518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B5D8E5A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478CD" w:rsidRPr="00A42300" w14:paraId="69E2281C" w14:textId="77777777" w:rsidTr="006E13AC">
        <w:trPr>
          <w:jc w:val="center"/>
        </w:trPr>
        <w:tc>
          <w:tcPr>
            <w:tcW w:w="838" w:type="dxa"/>
          </w:tcPr>
          <w:p w14:paraId="2EF47C2B" w14:textId="77777777" w:rsidR="002478CD" w:rsidRPr="00A42300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744C5BF4" w14:textId="77777777" w:rsidR="002478CD" w:rsidRPr="00C167EE" w:rsidRDefault="002478CD" w:rsidP="002478CD">
            <w:pPr>
              <w:ind w:left="0"/>
            </w:pPr>
            <w:proofErr w:type="spellStart"/>
            <w:r w:rsidRPr="00C167EE">
              <w:t>saveReport</w:t>
            </w:r>
            <w:proofErr w:type="spellEnd"/>
            <w:r w:rsidRPr="00C167EE">
              <w:t>()</w:t>
            </w:r>
          </w:p>
        </w:tc>
        <w:tc>
          <w:tcPr>
            <w:tcW w:w="4476" w:type="dxa"/>
          </w:tcPr>
          <w:p w14:paraId="307093C8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478CD" w:rsidRPr="00A42300" w14:paraId="6CC42AC6" w14:textId="77777777" w:rsidTr="006E13AC">
        <w:trPr>
          <w:jc w:val="center"/>
        </w:trPr>
        <w:tc>
          <w:tcPr>
            <w:tcW w:w="838" w:type="dxa"/>
          </w:tcPr>
          <w:p w14:paraId="2429ACD0" w14:textId="77777777" w:rsidR="002478CD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6DD77DF4" w14:textId="77777777" w:rsidR="002478CD" w:rsidRPr="00C167EE" w:rsidRDefault="002478CD" w:rsidP="002478CD">
            <w:pPr>
              <w:ind w:left="0"/>
            </w:pPr>
            <w:proofErr w:type="spellStart"/>
            <w:r w:rsidRPr="00C167EE">
              <w:t>getReport</w:t>
            </w:r>
            <w:proofErr w:type="spellEnd"/>
            <w:r w:rsidRPr="00C167EE">
              <w:t>()</w:t>
            </w:r>
          </w:p>
        </w:tc>
        <w:tc>
          <w:tcPr>
            <w:tcW w:w="4476" w:type="dxa"/>
          </w:tcPr>
          <w:p w14:paraId="7F07E409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478CD" w:rsidRPr="00A42300" w14:paraId="215D8E4B" w14:textId="77777777" w:rsidTr="006E13AC">
        <w:trPr>
          <w:jc w:val="center"/>
        </w:trPr>
        <w:tc>
          <w:tcPr>
            <w:tcW w:w="838" w:type="dxa"/>
          </w:tcPr>
          <w:p w14:paraId="3CA9D15C" w14:textId="77777777" w:rsidR="002478CD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59D191C2" w14:textId="77777777" w:rsidR="002478CD" w:rsidRPr="00C167EE" w:rsidRDefault="002478CD" w:rsidP="002478CD">
            <w:pPr>
              <w:ind w:left="0"/>
            </w:pPr>
            <w:proofErr w:type="spellStart"/>
            <w:r w:rsidRPr="00C167EE">
              <w:t>getAllReports</w:t>
            </w:r>
            <w:proofErr w:type="spellEnd"/>
            <w:r w:rsidRPr="00C167EE">
              <w:t>()</w:t>
            </w:r>
          </w:p>
        </w:tc>
        <w:tc>
          <w:tcPr>
            <w:tcW w:w="4476" w:type="dxa"/>
          </w:tcPr>
          <w:p w14:paraId="57D1A96D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478CD" w:rsidRPr="00A42300" w14:paraId="2AEE91E1" w14:textId="77777777" w:rsidTr="006E13AC">
        <w:trPr>
          <w:jc w:val="center"/>
        </w:trPr>
        <w:tc>
          <w:tcPr>
            <w:tcW w:w="838" w:type="dxa"/>
          </w:tcPr>
          <w:p w14:paraId="1D28A8F7" w14:textId="77777777" w:rsidR="002478CD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3BE6DDC7" w14:textId="77777777" w:rsidR="002478CD" w:rsidRPr="00C167EE" w:rsidRDefault="002478CD" w:rsidP="002478CD">
            <w:pPr>
              <w:ind w:left="0"/>
            </w:pPr>
            <w:proofErr w:type="spellStart"/>
            <w:r w:rsidRPr="00C167EE">
              <w:t>readReport</w:t>
            </w:r>
            <w:proofErr w:type="spellEnd"/>
            <w:r w:rsidRPr="00C167EE">
              <w:t>()</w:t>
            </w:r>
          </w:p>
        </w:tc>
        <w:tc>
          <w:tcPr>
            <w:tcW w:w="4476" w:type="dxa"/>
          </w:tcPr>
          <w:p w14:paraId="22D6F12A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478CD" w:rsidRPr="00A42300" w14:paraId="3C520371" w14:textId="77777777" w:rsidTr="006E13AC">
        <w:trPr>
          <w:jc w:val="center"/>
        </w:trPr>
        <w:tc>
          <w:tcPr>
            <w:tcW w:w="838" w:type="dxa"/>
          </w:tcPr>
          <w:p w14:paraId="1D5F325E" w14:textId="77777777" w:rsidR="002478CD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681BFA84" w14:textId="77777777" w:rsidR="002478CD" w:rsidRDefault="002478CD" w:rsidP="002478CD">
            <w:pPr>
              <w:ind w:left="0"/>
            </w:pPr>
            <w:proofErr w:type="spellStart"/>
            <w:r w:rsidRPr="00C167EE">
              <w:t>deleteReport</w:t>
            </w:r>
            <w:proofErr w:type="spellEnd"/>
            <w:r w:rsidRPr="00C167EE">
              <w:t>()</w:t>
            </w:r>
          </w:p>
        </w:tc>
        <w:tc>
          <w:tcPr>
            <w:tcW w:w="4476" w:type="dxa"/>
          </w:tcPr>
          <w:p w14:paraId="146686E7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15AD062" w14:textId="77777777" w:rsidR="006E13AC" w:rsidRPr="00080663" w:rsidRDefault="002478CD" w:rsidP="002478CD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38" w:name="_Toc458058436"/>
      <w:proofErr w:type="spellStart"/>
      <w:r w:rsidRPr="002478CD">
        <w:rPr>
          <w:rFonts w:ascii="Times New Roman" w:hAnsi="Times New Roman" w:cs="Times New Roman"/>
          <w:sz w:val="22"/>
          <w:szCs w:val="22"/>
        </w:rPr>
        <w:t>UserServiceImpl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6E13AC">
        <w:rPr>
          <w:rFonts w:ascii="Times New Roman" w:hAnsi="Times New Roman" w:cs="Times New Roman"/>
          <w:sz w:val="22"/>
          <w:szCs w:val="22"/>
        </w:rPr>
        <w:t>Class</w:t>
      </w:r>
      <w:bookmarkEnd w:id="538"/>
    </w:p>
    <w:p w14:paraId="03F8FA46" w14:textId="77777777" w:rsidR="006E13AC" w:rsidRPr="00A42300" w:rsidRDefault="006E13AC" w:rsidP="006E13A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6E13AC" w:rsidRPr="00A42300" w14:paraId="5CDC11B0" w14:textId="77777777" w:rsidTr="006E13AC">
        <w:trPr>
          <w:jc w:val="center"/>
        </w:trPr>
        <w:tc>
          <w:tcPr>
            <w:tcW w:w="524" w:type="dxa"/>
            <w:shd w:val="clear" w:color="auto" w:fill="92D050"/>
          </w:tcPr>
          <w:p w14:paraId="01A60B87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5A14E114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6E0BAE74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51309CEA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510091C0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1DE45D4D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6E13AC" w:rsidRPr="00A42300" w14:paraId="76457353" w14:textId="77777777" w:rsidTr="006E13AC">
        <w:trPr>
          <w:jc w:val="center"/>
        </w:trPr>
        <w:tc>
          <w:tcPr>
            <w:tcW w:w="524" w:type="dxa"/>
          </w:tcPr>
          <w:p w14:paraId="019F680E" w14:textId="77777777" w:rsidR="006E13AC" w:rsidRPr="00A42300" w:rsidRDefault="006E13AC" w:rsidP="006E13A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5B678FC4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</w:tcPr>
          <w:p w14:paraId="2F033244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90" w:type="dxa"/>
          </w:tcPr>
          <w:p w14:paraId="28AC1466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C9761A5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689F9EB" w14:textId="77777777" w:rsidR="006E13AC" w:rsidRPr="00A42300" w:rsidRDefault="006E13AC" w:rsidP="006E13A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16637E1" w14:textId="77777777" w:rsidR="006E13AC" w:rsidRPr="00A42300" w:rsidRDefault="006E13AC" w:rsidP="006E13AC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6E13AC" w:rsidRPr="00A42300" w14:paraId="1AEBA0FB" w14:textId="77777777" w:rsidTr="006E13AC">
        <w:trPr>
          <w:jc w:val="center"/>
        </w:trPr>
        <w:tc>
          <w:tcPr>
            <w:tcW w:w="838" w:type="dxa"/>
            <w:shd w:val="clear" w:color="auto" w:fill="92D050"/>
          </w:tcPr>
          <w:p w14:paraId="297A8EFA" w14:textId="77777777" w:rsidR="006E13AC" w:rsidRPr="00620129" w:rsidRDefault="006E13AC" w:rsidP="006E13AC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5DCBD74C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700F6D93" w14:textId="77777777" w:rsidR="006E13AC" w:rsidRPr="00620129" w:rsidRDefault="006E13AC" w:rsidP="006E13AC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2478CD" w:rsidRPr="00A42300" w14:paraId="7254FF28" w14:textId="77777777" w:rsidTr="006E13AC">
        <w:trPr>
          <w:jc w:val="center"/>
        </w:trPr>
        <w:tc>
          <w:tcPr>
            <w:tcW w:w="838" w:type="dxa"/>
          </w:tcPr>
          <w:p w14:paraId="5C8B8B55" w14:textId="77777777" w:rsidR="002478CD" w:rsidRPr="00A42300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706D2706" w14:textId="77777777" w:rsidR="002478CD" w:rsidRPr="008E159A" w:rsidRDefault="002478CD" w:rsidP="002478CD">
            <w:pPr>
              <w:ind w:left="0"/>
            </w:pPr>
            <w:proofErr w:type="spellStart"/>
            <w:r w:rsidRPr="008E159A">
              <w:t>saveUser</w:t>
            </w:r>
            <w:proofErr w:type="spellEnd"/>
            <w:r w:rsidRPr="008E159A">
              <w:t>()</w:t>
            </w:r>
          </w:p>
        </w:tc>
        <w:tc>
          <w:tcPr>
            <w:tcW w:w="4476" w:type="dxa"/>
          </w:tcPr>
          <w:p w14:paraId="267F07A5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478CD" w:rsidRPr="00A42300" w14:paraId="4711E243" w14:textId="77777777" w:rsidTr="006E13AC">
        <w:trPr>
          <w:jc w:val="center"/>
        </w:trPr>
        <w:tc>
          <w:tcPr>
            <w:tcW w:w="838" w:type="dxa"/>
          </w:tcPr>
          <w:p w14:paraId="41CDA6E7" w14:textId="77777777" w:rsidR="002478CD" w:rsidRPr="002478CD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0988D20D" w14:textId="77777777" w:rsidR="002478CD" w:rsidRPr="008E159A" w:rsidRDefault="002478CD" w:rsidP="002478CD">
            <w:pPr>
              <w:ind w:left="0"/>
            </w:pPr>
            <w:proofErr w:type="spellStart"/>
            <w:r w:rsidRPr="008E159A">
              <w:t>saveUser</w:t>
            </w:r>
            <w:proofErr w:type="spellEnd"/>
            <w:r w:rsidRPr="008E159A">
              <w:t>()</w:t>
            </w:r>
          </w:p>
        </w:tc>
        <w:tc>
          <w:tcPr>
            <w:tcW w:w="4476" w:type="dxa"/>
          </w:tcPr>
          <w:p w14:paraId="60EEDFF0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478CD" w:rsidRPr="00A42300" w14:paraId="69F111AB" w14:textId="77777777" w:rsidTr="006E13AC">
        <w:trPr>
          <w:jc w:val="center"/>
        </w:trPr>
        <w:tc>
          <w:tcPr>
            <w:tcW w:w="838" w:type="dxa"/>
          </w:tcPr>
          <w:p w14:paraId="142209A5" w14:textId="77777777" w:rsidR="002478CD" w:rsidRPr="002478CD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78D8C898" w14:textId="77777777" w:rsidR="002478CD" w:rsidRPr="008E159A" w:rsidRDefault="002478CD" w:rsidP="002478CD">
            <w:pPr>
              <w:ind w:left="0"/>
            </w:pPr>
            <w:proofErr w:type="spellStart"/>
            <w:r w:rsidRPr="008E159A">
              <w:t>findUserById</w:t>
            </w:r>
            <w:proofErr w:type="spellEnd"/>
            <w:r w:rsidRPr="008E159A">
              <w:t>()</w:t>
            </w:r>
          </w:p>
        </w:tc>
        <w:tc>
          <w:tcPr>
            <w:tcW w:w="4476" w:type="dxa"/>
          </w:tcPr>
          <w:p w14:paraId="2F945E44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478CD" w:rsidRPr="00A42300" w14:paraId="5CCA4127" w14:textId="77777777" w:rsidTr="006E13AC">
        <w:trPr>
          <w:jc w:val="center"/>
        </w:trPr>
        <w:tc>
          <w:tcPr>
            <w:tcW w:w="838" w:type="dxa"/>
          </w:tcPr>
          <w:p w14:paraId="603FCB73" w14:textId="77777777" w:rsidR="002478CD" w:rsidRPr="002478CD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0A6CDE10" w14:textId="77777777" w:rsidR="002478CD" w:rsidRPr="008E159A" w:rsidRDefault="002478CD" w:rsidP="002478CD">
            <w:pPr>
              <w:ind w:left="0"/>
            </w:pPr>
            <w:proofErr w:type="spellStart"/>
            <w:r w:rsidRPr="008E159A">
              <w:t>findUserByEmail</w:t>
            </w:r>
            <w:proofErr w:type="spellEnd"/>
            <w:r w:rsidRPr="008E159A">
              <w:t>()</w:t>
            </w:r>
          </w:p>
        </w:tc>
        <w:tc>
          <w:tcPr>
            <w:tcW w:w="4476" w:type="dxa"/>
          </w:tcPr>
          <w:p w14:paraId="0D8FB2C7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478CD" w:rsidRPr="00A42300" w14:paraId="0F80BF24" w14:textId="77777777" w:rsidTr="006E13AC">
        <w:trPr>
          <w:jc w:val="center"/>
        </w:trPr>
        <w:tc>
          <w:tcPr>
            <w:tcW w:w="838" w:type="dxa"/>
          </w:tcPr>
          <w:p w14:paraId="56324C3C" w14:textId="77777777" w:rsidR="002478CD" w:rsidRPr="002478CD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62A3762F" w14:textId="77777777" w:rsidR="002478CD" w:rsidRPr="008E159A" w:rsidRDefault="002478CD" w:rsidP="002478CD">
            <w:pPr>
              <w:ind w:left="0"/>
            </w:pPr>
            <w:proofErr w:type="spellStart"/>
            <w:r w:rsidRPr="008E159A">
              <w:t>findUserByUsername</w:t>
            </w:r>
            <w:proofErr w:type="spellEnd"/>
            <w:r w:rsidRPr="008E159A">
              <w:t>()</w:t>
            </w:r>
          </w:p>
        </w:tc>
        <w:tc>
          <w:tcPr>
            <w:tcW w:w="4476" w:type="dxa"/>
          </w:tcPr>
          <w:p w14:paraId="33F9C17E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478CD" w:rsidRPr="00A42300" w14:paraId="6C2E486A" w14:textId="77777777" w:rsidTr="006E13AC">
        <w:trPr>
          <w:jc w:val="center"/>
        </w:trPr>
        <w:tc>
          <w:tcPr>
            <w:tcW w:w="838" w:type="dxa"/>
          </w:tcPr>
          <w:p w14:paraId="59317CAD" w14:textId="77777777" w:rsidR="002478CD" w:rsidRPr="002478CD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5A88E651" w14:textId="77777777" w:rsidR="002478CD" w:rsidRPr="008E159A" w:rsidRDefault="002478CD" w:rsidP="002478CD">
            <w:pPr>
              <w:ind w:left="0"/>
            </w:pPr>
            <w:proofErr w:type="spellStart"/>
            <w:r w:rsidRPr="008E159A">
              <w:t>findAllUser</w:t>
            </w:r>
            <w:proofErr w:type="spellEnd"/>
            <w:r w:rsidRPr="008E159A">
              <w:t>()</w:t>
            </w:r>
          </w:p>
        </w:tc>
        <w:tc>
          <w:tcPr>
            <w:tcW w:w="4476" w:type="dxa"/>
          </w:tcPr>
          <w:p w14:paraId="50F899BA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478CD" w:rsidRPr="00A42300" w14:paraId="379817AF" w14:textId="77777777" w:rsidTr="006E13AC">
        <w:trPr>
          <w:jc w:val="center"/>
        </w:trPr>
        <w:tc>
          <w:tcPr>
            <w:tcW w:w="838" w:type="dxa"/>
          </w:tcPr>
          <w:p w14:paraId="469CEE2A" w14:textId="77777777" w:rsidR="002478CD" w:rsidRPr="002478CD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7</w:t>
            </w:r>
          </w:p>
        </w:tc>
        <w:tc>
          <w:tcPr>
            <w:tcW w:w="2937" w:type="dxa"/>
          </w:tcPr>
          <w:p w14:paraId="0D698B37" w14:textId="77777777" w:rsidR="002478CD" w:rsidRPr="008E159A" w:rsidRDefault="002478CD" w:rsidP="002478CD">
            <w:pPr>
              <w:ind w:left="0"/>
            </w:pPr>
            <w:r w:rsidRPr="008E159A">
              <w:t>update()</w:t>
            </w:r>
          </w:p>
        </w:tc>
        <w:tc>
          <w:tcPr>
            <w:tcW w:w="4476" w:type="dxa"/>
          </w:tcPr>
          <w:p w14:paraId="250E7B2C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478CD" w:rsidRPr="00A42300" w14:paraId="5BF55CF1" w14:textId="77777777" w:rsidTr="006E13AC">
        <w:trPr>
          <w:jc w:val="center"/>
        </w:trPr>
        <w:tc>
          <w:tcPr>
            <w:tcW w:w="838" w:type="dxa"/>
          </w:tcPr>
          <w:p w14:paraId="60D1601A" w14:textId="77777777" w:rsidR="002478CD" w:rsidRPr="002478CD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5B60A2E1" w14:textId="77777777" w:rsidR="002478CD" w:rsidRPr="008E159A" w:rsidRDefault="002478CD" w:rsidP="002478CD">
            <w:pPr>
              <w:ind w:left="0"/>
            </w:pPr>
            <w:r w:rsidRPr="008E159A">
              <w:t>update()</w:t>
            </w:r>
          </w:p>
        </w:tc>
        <w:tc>
          <w:tcPr>
            <w:tcW w:w="4476" w:type="dxa"/>
          </w:tcPr>
          <w:p w14:paraId="25557EFC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478CD" w:rsidRPr="00A42300" w14:paraId="1A81CDA9" w14:textId="77777777" w:rsidTr="006E13AC">
        <w:trPr>
          <w:jc w:val="center"/>
        </w:trPr>
        <w:tc>
          <w:tcPr>
            <w:tcW w:w="838" w:type="dxa"/>
          </w:tcPr>
          <w:p w14:paraId="6EFB69C2" w14:textId="77777777" w:rsidR="002478CD" w:rsidRPr="002478CD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3E151A02" w14:textId="77777777" w:rsidR="002478CD" w:rsidRPr="008E159A" w:rsidRDefault="002478CD" w:rsidP="002478CD">
            <w:pPr>
              <w:ind w:left="0"/>
            </w:pPr>
            <w:r w:rsidRPr="008E159A">
              <w:t>delete()</w:t>
            </w:r>
          </w:p>
        </w:tc>
        <w:tc>
          <w:tcPr>
            <w:tcW w:w="4476" w:type="dxa"/>
          </w:tcPr>
          <w:p w14:paraId="4A93932C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478CD" w:rsidRPr="00A42300" w14:paraId="72D5E971" w14:textId="77777777" w:rsidTr="006E13AC">
        <w:trPr>
          <w:jc w:val="center"/>
        </w:trPr>
        <w:tc>
          <w:tcPr>
            <w:tcW w:w="838" w:type="dxa"/>
          </w:tcPr>
          <w:p w14:paraId="00BB9B99" w14:textId="77777777" w:rsidR="002478CD" w:rsidRPr="002478CD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937" w:type="dxa"/>
          </w:tcPr>
          <w:p w14:paraId="384CEFD5" w14:textId="77777777" w:rsidR="002478CD" w:rsidRPr="008E159A" w:rsidRDefault="002478CD" w:rsidP="002478CD">
            <w:pPr>
              <w:ind w:left="0"/>
            </w:pPr>
            <w:proofErr w:type="spellStart"/>
            <w:r w:rsidRPr="008E159A">
              <w:t>deleteUsers</w:t>
            </w:r>
            <w:proofErr w:type="spellEnd"/>
            <w:r w:rsidRPr="008E159A">
              <w:t>()</w:t>
            </w:r>
          </w:p>
        </w:tc>
        <w:tc>
          <w:tcPr>
            <w:tcW w:w="4476" w:type="dxa"/>
          </w:tcPr>
          <w:p w14:paraId="7A99A182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478CD" w:rsidRPr="00A42300" w14:paraId="50A2DACC" w14:textId="77777777" w:rsidTr="006E13AC">
        <w:trPr>
          <w:jc w:val="center"/>
        </w:trPr>
        <w:tc>
          <w:tcPr>
            <w:tcW w:w="838" w:type="dxa"/>
          </w:tcPr>
          <w:p w14:paraId="13697F93" w14:textId="77777777" w:rsidR="002478CD" w:rsidRPr="002478CD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2937" w:type="dxa"/>
          </w:tcPr>
          <w:p w14:paraId="514FF70E" w14:textId="77777777" w:rsidR="002478CD" w:rsidRPr="008E159A" w:rsidRDefault="002478CD" w:rsidP="002478CD">
            <w:pPr>
              <w:ind w:left="0"/>
            </w:pPr>
            <w:r w:rsidRPr="008E159A">
              <w:t>size()</w:t>
            </w:r>
          </w:p>
        </w:tc>
        <w:tc>
          <w:tcPr>
            <w:tcW w:w="4476" w:type="dxa"/>
          </w:tcPr>
          <w:p w14:paraId="03C5A6F6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478CD" w:rsidRPr="00A42300" w14:paraId="1E07B71E" w14:textId="77777777" w:rsidTr="006E13AC">
        <w:trPr>
          <w:jc w:val="center"/>
        </w:trPr>
        <w:tc>
          <w:tcPr>
            <w:tcW w:w="838" w:type="dxa"/>
          </w:tcPr>
          <w:p w14:paraId="12B09D21" w14:textId="77777777" w:rsidR="002478CD" w:rsidRPr="002478CD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2937" w:type="dxa"/>
          </w:tcPr>
          <w:p w14:paraId="1C88A660" w14:textId="77777777" w:rsidR="002478CD" w:rsidRPr="008E159A" w:rsidRDefault="002478CD" w:rsidP="002478CD">
            <w:pPr>
              <w:ind w:left="0"/>
            </w:pPr>
            <w:proofErr w:type="spellStart"/>
            <w:r w:rsidRPr="008E159A">
              <w:t>changeUserRoll</w:t>
            </w:r>
            <w:proofErr w:type="spellEnd"/>
            <w:r w:rsidRPr="008E159A">
              <w:t>()</w:t>
            </w:r>
          </w:p>
        </w:tc>
        <w:tc>
          <w:tcPr>
            <w:tcW w:w="4476" w:type="dxa"/>
          </w:tcPr>
          <w:p w14:paraId="41636ADF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478CD" w:rsidRPr="00A42300" w14:paraId="0DFEB130" w14:textId="77777777" w:rsidTr="006E13AC">
        <w:trPr>
          <w:jc w:val="center"/>
        </w:trPr>
        <w:tc>
          <w:tcPr>
            <w:tcW w:w="838" w:type="dxa"/>
          </w:tcPr>
          <w:p w14:paraId="2908C607" w14:textId="77777777" w:rsidR="002478CD" w:rsidRPr="002478CD" w:rsidRDefault="002478CD" w:rsidP="002478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2937" w:type="dxa"/>
          </w:tcPr>
          <w:p w14:paraId="50A1C2FF" w14:textId="77777777" w:rsidR="002478CD" w:rsidRDefault="002478CD" w:rsidP="002478CD">
            <w:pPr>
              <w:ind w:left="0"/>
            </w:pPr>
            <w:proofErr w:type="spellStart"/>
            <w:r w:rsidRPr="008E159A">
              <w:t>changePassword</w:t>
            </w:r>
            <w:proofErr w:type="spellEnd"/>
            <w:r w:rsidRPr="008E159A">
              <w:t>()</w:t>
            </w:r>
          </w:p>
        </w:tc>
        <w:tc>
          <w:tcPr>
            <w:tcW w:w="4476" w:type="dxa"/>
          </w:tcPr>
          <w:p w14:paraId="68C2A346" w14:textId="77777777" w:rsidR="002478CD" w:rsidRPr="00A42300" w:rsidRDefault="002478CD" w:rsidP="002478C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EE04278" w14:textId="77777777" w:rsidR="003A7341" w:rsidRPr="00A42300" w:rsidRDefault="007A02AD" w:rsidP="003A7341">
      <w:pPr>
        <w:pStyle w:val="Heading2"/>
        <w:rPr>
          <w:rFonts w:ascii="Times New Roman" w:hAnsi="Times New Roman" w:cs="Times New Roman"/>
          <w:i w:val="0"/>
        </w:rPr>
      </w:pPr>
      <w:bookmarkStart w:id="539" w:name="_Toc458058437"/>
      <w:proofErr w:type="spellStart"/>
      <w:proofErr w:type="gramStart"/>
      <w:r>
        <w:rPr>
          <w:rFonts w:ascii="Times New Roman" w:hAnsi="Times New Roman" w:cs="Times New Roman"/>
          <w:i w:val="0"/>
        </w:rPr>
        <w:t>dictionary.controller</w:t>
      </w:r>
      <w:proofErr w:type="spellEnd"/>
      <w:proofErr w:type="gramEnd"/>
      <w:r w:rsidR="003A7341" w:rsidRPr="00A42300">
        <w:rPr>
          <w:rFonts w:ascii="Times New Roman" w:hAnsi="Times New Roman" w:cs="Times New Roman"/>
          <w:i w:val="0"/>
        </w:rPr>
        <w:t xml:space="preserve"> Package</w:t>
      </w:r>
      <w:bookmarkEnd w:id="539"/>
    </w:p>
    <w:p w14:paraId="7C62F318" w14:textId="77777777" w:rsidR="003A7341" w:rsidRPr="00A42300" w:rsidRDefault="007A02AD" w:rsidP="003A7341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40" w:name="_Toc458058438"/>
      <w:r w:rsidRPr="007A02AD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65408" behindDoc="0" locked="0" layoutInCell="1" allowOverlap="1" wp14:anchorId="2A75E952" wp14:editId="0884CAF4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4314825" cy="3771900"/>
            <wp:effectExtent l="0" t="0" r="9525" b="0"/>
            <wp:wrapTopAndBottom/>
            <wp:docPr id="4" name="Picture 4" descr="D:\Documents\GitHub\DATN\201605JS01\WIP\Users\TungDT\Class Diagram\Dict 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GitHub\DATN\201605JS01\WIP\Users\TungDT\Class Diagram\Dict Controlle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7341"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540"/>
    </w:p>
    <w:p w14:paraId="7B14E982" w14:textId="77777777" w:rsidR="003A7341" w:rsidRPr="00A42300" w:rsidRDefault="003A7341" w:rsidP="003A7341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6C4F21ED" w14:textId="77777777" w:rsidR="003A7341" w:rsidRPr="00A42300" w:rsidRDefault="003A7341" w:rsidP="003A7341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</w:t>
      </w:r>
      <w:r w:rsidR="007A02AD">
        <w:rPr>
          <w:rFonts w:ascii="Times New Roman" w:hAnsi="Times New Roman" w:cs="Times New Roman"/>
          <w:b/>
          <w:color w:val="auto"/>
          <w:sz w:val="22"/>
          <w:szCs w:val="22"/>
        </w:rPr>
        <w:t>10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: Class diagram </w:t>
      </w:r>
      <w:proofErr w:type="spellStart"/>
      <w:r w:rsidR="007A02AD" w:rsidRPr="007A02AD">
        <w:rPr>
          <w:rFonts w:ascii="Times New Roman" w:hAnsi="Times New Roman" w:cs="Times New Roman"/>
          <w:b/>
          <w:color w:val="auto"/>
          <w:sz w:val="22"/>
          <w:szCs w:val="22"/>
        </w:rPr>
        <w:t>dictionary.controller</w:t>
      </w:r>
      <w:proofErr w:type="spellEnd"/>
      <w:r w:rsidR="007A02AD" w:rsidRPr="007A02AD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8"/>
        <w:gridCol w:w="2302"/>
        <w:gridCol w:w="5321"/>
      </w:tblGrid>
      <w:tr w:rsidR="003A7341" w:rsidRPr="00A42300" w14:paraId="6DDD97F9" w14:textId="77777777" w:rsidTr="00F600BA">
        <w:tc>
          <w:tcPr>
            <w:tcW w:w="628" w:type="dxa"/>
            <w:shd w:val="clear" w:color="auto" w:fill="92D050"/>
          </w:tcPr>
          <w:p w14:paraId="32D56B1F" w14:textId="77777777" w:rsidR="003A7341" w:rsidRPr="00673677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302" w:type="dxa"/>
            <w:shd w:val="clear" w:color="auto" w:fill="92D050"/>
          </w:tcPr>
          <w:p w14:paraId="407B5F00" w14:textId="77777777" w:rsidR="003A7341" w:rsidRPr="00673677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5321" w:type="dxa"/>
            <w:shd w:val="clear" w:color="auto" w:fill="92D050"/>
          </w:tcPr>
          <w:p w14:paraId="57F85B90" w14:textId="77777777" w:rsidR="003A7341" w:rsidRPr="00673677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3A7341" w:rsidRPr="00A42300" w14:paraId="14CF5ACA" w14:textId="77777777" w:rsidTr="00F600BA">
        <w:tc>
          <w:tcPr>
            <w:tcW w:w="628" w:type="dxa"/>
          </w:tcPr>
          <w:p w14:paraId="691C248A" w14:textId="77777777" w:rsidR="003A7341" w:rsidRPr="00A42300" w:rsidRDefault="003A7341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302" w:type="dxa"/>
          </w:tcPr>
          <w:p w14:paraId="77B2B059" w14:textId="77777777" w:rsidR="003A7341" w:rsidRPr="00A42300" w:rsidRDefault="008B2226" w:rsidP="008B222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8B2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DictController</w:t>
            </w:r>
            <w:proofErr w:type="spellEnd"/>
          </w:p>
        </w:tc>
        <w:tc>
          <w:tcPr>
            <w:tcW w:w="5321" w:type="dxa"/>
          </w:tcPr>
          <w:p w14:paraId="1D244DF4" w14:textId="6FF2C649" w:rsidR="003A7341" w:rsidRPr="00A42300" w:rsidRDefault="009B51AD" w:rsidP="00F6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Control </w:t>
            </w:r>
            <w:r w:rsidR="00C14A6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lookup word API</w:t>
            </w:r>
          </w:p>
        </w:tc>
      </w:tr>
    </w:tbl>
    <w:p w14:paraId="71DAC65B" w14:textId="77777777" w:rsidR="008B2226" w:rsidRPr="008B2226" w:rsidRDefault="008B2226" w:rsidP="008B2226"/>
    <w:p w14:paraId="70F87C21" w14:textId="77777777" w:rsidR="003A7341" w:rsidRDefault="008B2226" w:rsidP="003A7341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41" w:name="_Toc458058439"/>
      <w:proofErr w:type="spellStart"/>
      <w:r w:rsidRPr="008B2226">
        <w:rPr>
          <w:rFonts w:ascii="Times New Roman" w:hAnsi="Times New Roman" w:cs="Times New Roman"/>
          <w:sz w:val="22"/>
          <w:szCs w:val="22"/>
        </w:rPr>
        <w:lastRenderedPageBreak/>
        <w:t>DictController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3A7341">
        <w:rPr>
          <w:rFonts w:ascii="Times New Roman" w:hAnsi="Times New Roman" w:cs="Times New Roman"/>
          <w:sz w:val="22"/>
          <w:szCs w:val="22"/>
        </w:rPr>
        <w:t>Class</w:t>
      </w:r>
      <w:bookmarkEnd w:id="541"/>
    </w:p>
    <w:p w14:paraId="07BEED8F" w14:textId="77777777" w:rsidR="003A7341" w:rsidRPr="00A42300" w:rsidRDefault="003A7341" w:rsidP="003A7341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3A7341" w:rsidRPr="00A42300" w14:paraId="4208F1A7" w14:textId="77777777" w:rsidTr="00F600BA">
        <w:trPr>
          <w:jc w:val="center"/>
        </w:trPr>
        <w:tc>
          <w:tcPr>
            <w:tcW w:w="524" w:type="dxa"/>
            <w:shd w:val="clear" w:color="auto" w:fill="92D050"/>
          </w:tcPr>
          <w:p w14:paraId="42AC4C42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66F65A7D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13FA5770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05F917FE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401A1682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43DE4BA6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3A7341" w:rsidRPr="00A42300" w14:paraId="3D9053A6" w14:textId="77777777" w:rsidTr="00F600BA">
        <w:trPr>
          <w:jc w:val="center"/>
        </w:trPr>
        <w:tc>
          <w:tcPr>
            <w:tcW w:w="524" w:type="dxa"/>
          </w:tcPr>
          <w:p w14:paraId="6C2B5F0B" w14:textId="77777777" w:rsidR="003A7341" w:rsidRPr="00A42300" w:rsidRDefault="003A7341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56EA1EDB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</w:tcPr>
          <w:p w14:paraId="6EAEAD1E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90" w:type="dxa"/>
          </w:tcPr>
          <w:p w14:paraId="3E3457E0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91C0F81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316" w:type="dxa"/>
          </w:tcPr>
          <w:p w14:paraId="448BAD9E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4E5EB8F" w14:textId="77777777" w:rsidR="003A7341" w:rsidRPr="00A42300" w:rsidRDefault="003A7341" w:rsidP="003A7341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3A7341" w:rsidRPr="00A42300" w14:paraId="460BF132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638AA823" w14:textId="77777777" w:rsidR="003A7341" w:rsidRPr="00620129" w:rsidRDefault="003A7341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596122BA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7E7E1581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226" w:rsidRPr="00A42300" w14:paraId="5A7AFAFF" w14:textId="77777777" w:rsidTr="00F600BA">
        <w:trPr>
          <w:jc w:val="center"/>
        </w:trPr>
        <w:tc>
          <w:tcPr>
            <w:tcW w:w="838" w:type="dxa"/>
          </w:tcPr>
          <w:p w14:paraId="5330E467" w14:textId="77777777" w:rsidR="008B2226" w:rsidRPr="00A42300" w:rsidRDefault="008B2226" w:rsidP="008B2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5B72A13" w14:textId="77777777" w:rsidR="008B2226" w:rsidRPr="00B36133" w:rsidRDefault="008B2226" w:rsidP="008B2226">
            <w:pPr>
              <w:ind w:left="0"/>
            </w:pPr>
            <w:proofErr w:type="spellStart"/>
            <w:r w:rsidRPr="00B36133">
              <w:t>lookupJavi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2ED5C889" w14:textId="58EAB78C" w:rsidR="008B2226" w:rsidRPr="00C14A62" w:rsidRDefault="009B51AD" w:rsidP="008B2226">
            <w:pPr>
              <w:pStyle w:val="comment"/>
              <w:ind w:left="0"/>
              <w:rPr>
                <w:i w:val="0"/>
                <w:color w:val="auto"/>
                <w:lang w:eastAsia="en-US"/>
              </w:rPr>
            </w:pPr>
            <w:r w:rsidRPr="00C14A62">
              <w:rPr>
                <w:i w:val="0"/>
                <w:color w:val="auto"/>
                <w:lang w:eastAsia="en-US"/>
              </w:rPr>
              <w:t xml:space="preserve">Look </w:t>
            </w:r>
            <w:r w:rsidR="00C14A62" w:rsidRPr="00C14A62">
              <w:rPr>
                <w:i w:val="0"/>
                <w:color w:val="auto"/>
                <w:lang w:eastAsia="en-US"/>
              </w:rPr>
              <w:t>up word at Japanese Vietnamese dictionary</w:t>
            </w:r>
          </w:p>
        </w:tc>
      </w:tr>
      <w:tr w:rsidR="008B2226" w:rsidRPr="00A42300" w14:paraId="14A0DE2E" w14:textId="77777777" w:rsidTr="00F600BA">
        <w:trPr>
          <w:jc w:val="center"/>
        </w:trPr>
        <w:tc>
          <w:tcPr>
            <w:tcW w:w="838" w:type="dxa"/>
          </w:tcPr>
          <w:p w14:paraId="3AFBF090" w14:textId="77777777" w:rsidR="008B2226" w:rsidRDefault="008B2226" w:rsidP="008B2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6E489BAD" w14:textId="77777777" w:rsidR="008B2226" w:rsidRDefault="008B2226" w:rsidP="008B2226">
            <w:pPr>
              <w:ind w:left="0"/>
            </w:pPr>
            <w:proofErr w:type="spellStart"/>
            <w:r w:rsidRPr="00B36133">
              <w:t>lookupVija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7289341B" w14:textId="1EEC7097" w:rsidR="008B2226" w:rsidRPr="00C14A62" w:rsidRDefault="009B51AD" w:rsidP="00C14A62">
            <w:pPr>
              <w:pStyle w:val="comment"/>
              <w:ind w:left="0"/>
              <w:rPr>
                <w:i w:val="0"/>
                <w:color w:val="auto"/>
                <w:lang w:eastAsia="en-US"/>
              </w:rPr>
            </w:pPr>
            <w:r w:rsidRPr="00C14A62">
              <w:rPr>
                <w:i w:val="0"/>
                <w:color w:val="auto"/>
                <w:lang w:eastAsia="en-US"/>
              </w:rPr>
              <w:t xml:space="preserve">Look </w:t>
            </w:r>
            <w:r w:rsidR="00C14A62" w:rsidRPr="00C14A62">
              <w:rPr>
                <w:i w:val="0"/>
                <w:color w:val="auto"/>
                <w:lang w:eastAsia="en-US"/>
              </w:rPr>
              <w:t>up word at Vietnamese Japanese dictionary</w:t>
            </w:r>
          </w:p>
        </w:tc>
      </w:tr>
    </w:tbl>
    <w:p w14:paraId="7A78539D" w14:textId="77777777" w:rsidR="003A7341" w:rsidRPr="00A42300" w:rsidRDefault="003A7341" w:rsidP="003A7341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752CA41F" w14:textId="77777777" w:rsidR="003A7341" w:rsidRPr="00A42300" w:rsidRDefault="003A7341" w:rsidP="003A7341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42" w:name="_Toc458058440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542"/>
    </w:p>
    <w:p w14:paraId="4CA11D4A" w14:textId="77777777" w:rsidR="003A7341" w:rsidRPr="00A42300" w:rsidRDefault="008B2226" w:rsidP="003A7341">
      <w:pPr>
        <w:pStyle w:val="Heading2"/>
        <w:rPr>
          <w:rFonts w:ascii="Times New Roman" w:hAnsi="Times New Roman" w:cs="Times New Roman"/>
          <w:i w:val="0"/>
        </w:rPr>
      </w:pPr>
      <w:bookmarkStart w:id="543" w:name="_Toc458058441"/>
      <w:proofErr w:type="spellStart"/>
      <w:proofErr w:type="gramStart"/>
      <w:r>
        <w:rPr>
          <w:rFonts w:ascii="Times New Roman" w:hAnsi="Times New Roman" w:cs="Times New Roman"/>
          <w:i w:val="0"/>
        </w:rPr>
        <w:t>dictionary.dao</w:t>
      </w:r>
      <w:proofErr w:type="spellEnd"/>
      <w:proofErr w:type="gramEnd"/>
      <w:r w:rsidR="003A7341" w:rsidRPr="00A42300">
        <w:rPr>
          <w:rFonts w:ascii="Times New Roman" w:hAnsi="Times New Roman" w:cs="Times New Roman"/>
          <w:i w:val="0"/>
        </w:rPr>
        <w:t xml:space="preserve"> Package</w:t>
      </w:r>
      <w:bookmarkEnd w:id="543"/>
    </w:p>
    <w:p w14:paraId="5BED8C9A" w14:textId="77777777" w:rsidR="003A7341" w:rsidRPr="00A42300" w:rsidRDefault="003A7341" w:rsidP="003A7341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44" w:name="_Toc458058442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544"/>
    </w:p>
    <w:p w14:paraId="4337DF4A" w14:textId="59BAC79E" w:rsidR="003A7341" w:rsidRPr="00A42300" w:rsidRDefault="009B51AD" w:rsidP="003A7341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9B51AD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72576" behindDoc="0" locked="0" layoutInCell="1" allowOverlap="1" wp14:anchorId="058E5EFA" wp14:editId="18931C3D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274945" cy="2331950"/>
            <wp:effectExtent l="0" t="0" r="1905" b="0"/>
            <wp:wrapTopAndBottom/>
            <wp:docPr id="24" name="Picture 24" descr="C:\Users\CuHo\Desktop\Dict D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uHo\Desktop\Dict Da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3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7DF093" w14:textId="77777777" w:rsidR="003A7341" w:rsidRDefault="003A7341" w:rsidP="003A7341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</w:t>
      </w:r>
      <w:r w:rsidR="008B2226">
        <w:rPr>
          <w:rFonts w:ascii="Times New Roman" w:hAnsi="Times New Roman" w:cs="Times New Roman"/>
          <w:b/>
          <w:color w:val="auto"/>
          <w:sz w:val="22"/>
          <w:szCs w:val="22"/>
        </w:rPr>
        <w:t>11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: Class diagram </w:t>
      </w:r>
      <w:proofErr w:type="spellStart"/>
      <w:r w:rsidR="008B2226" w:rsidRPr="008B2226">
        <w:rPr>
          <w:rFonts w:ascii="Times New Roman" w:hAnsi="Times New Roman" w:cs="Times New Roman"/>
          <w:b/>
          <w:color w:val="auto"/>
          <w:sz w:val="22"/>
          <w:szCs w:val="22"/>
        </w:rPr>
        <w:t>dictionary.dao</w:t>
      </w:r>
      <w:proofErr w:type="spellEnd"/>
      <w:r w:rsidR="008B2226" w:rsidRPr="008B2226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package</w:t>
      </w:r>
    </w:p>
    <w:p w14:paraId="6783174F" w14:textId="77777777" w:rsidR="008B2226" w:rsidRPr="00A42300" w:rsidRDefault="008B2226" w:rsidP="003A7341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8"/>
        <w:gridCol w:w="2302"/>
        <w:gridCol w:w="5321"/>
      </w:tblGrid>
      <w:tr w:rsidR="003A7341" w:rsidRPr="00A42300" w14:paraId="0DE97935" w14:textId="77777777" w:rsidTr="00F600BA">
        <w:tc>
          <w:tcPr>
            <w:tcW w:w="628" w:type="dxa"/>
            <w:shd w:val="clear" w:color="auto" w:fill="92D050"/>
          </w:tcPr>
          <w:p w14:paraId="2B221EB9" w14:textId="77777777" w:rsidR="003A7341" w:rsidRPr="00673677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302" w:type="dxa"/>
            <w:shd w:val="clear" w:color="auto" w:fill="92D050"/>
          </w:tcPr>
          <w:p w14:paraId="57015DB2" w14:textId="77777777" w:rsidR="003A7341" w:rsidRPr="00673677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5321" w:type="dxa"/>
            <w:shd w:val="clear" w:color="auto" w:fill="92D050"/>
          </w:tcPr>
          <w:p w14:paraId="6A74623C" w14:textId="77777777" w:rsidR="003A7341" w:rsidRPr="00673677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226" w:rsidRPr="00A42300" w14:paraId="53F7A20A" w14:textId="77777777" w:rsidTr="00F600BA">
        <w:tc>
          <w:tcPr>
            <w:tcW w:w="628" w:type="dxa"/>
          </w:tcPr>
          <w:p w14:paraId="50DB9ED3" w14:textId="77777777" w:rsidR="008B2226" w:rsidRPr="00A42300" w:rsidRDefault="008B2226" w:rsidP="008B2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</w:t>
            </w:r>
          </w:p>
        </w:tc>
        <w:tc>
          <w:tcPr>
            <w:tcW w:w="2302" w:type="dxa"/>
          </w:tcPr>
          <w:p w14:paraId="1468E3D0" w14:textId="77777777" w:rsidR="008B2226" w:rsidRPr="00C1293D" w:rsidRDefault="008B2226" w:rsidP="008B2226">
            <w:pPr>
              <w:ind w:left="0"/>
            </w:pPr>
            <w:proofErr w:type="spellStart"/>
            <w:r w:rsidRPr="00C1293D">
              <w:t>HibernateExampleDao</w:t>
            </w:r>
            <w:proofErr w:type="spellEnd"/>
          </w:p>
        </w:tc>
        <w:tc>
          <w:tcPr>
            <w:tcW w:w="5321" w:type="dxa"/>
          </w:tcPr>
          <w:p w14:paraId="16F87044" w14:textId="59F0255D" w:rsidR="008B2226" w:rsidRPr="00A42300" w:rsidRDefault="009B51AD" w:rsidP="004844D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Provide method to access the example in database</w:t>
            </w:r>
          </w:p>
        </w:tc>
      </w:tr>
      <w:tr w:rsidR="008B2226" w:rsidRPr="00A42300" w14:paraId="010E6D85" w14:textId="77777777" w:rsidTr="00F600BA">
        <w:tc>
          <w:tcPr>
            <w:tcW w:w="628" w:type="dxa"/>
          </w:tcPr>
          <w:p w14:paraId="5E104275" w14:textId="77777777" w:rsidR="008B2226" w:rsidRPr="00A42300" w:rsidRDefault="008B2226" w:rsidP="008B2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302" w:type="dxa"/>
          </w:tcPr>
          <w:p w14:paraId="30D260C4" w14:textId="77777777" w:rsidR="008B2226" w:rsidRPr="00C1293D" w:rsidRDefault="008B2226" w:rsidP="008B2226">
            <w:pPr>
              <w:ind w:left="0"/>
            </w:pPr>
            <w:proofErr w:type="spellStart"/>
            <w:r w:rsidRPr="00C1293D">
              <w:t>HibernateJaviDao</w:t>
            </w:r>
            <w:proofErr w:type="spellEnd"/>
          </w:p>
        </w:tc>
        <w:tc>
          <w:tcPr>
            <w:tcW w:w="5321" w:type="dxa"/>
          </w:tcPr>
          <w:p w14:paraId="11D70603" w14:textId="70BF275D" w:rsidR="008B2226" w:rsidRPr="00A42300" w:rsidRDefault="009B51AD" w:rsidP="004844D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Provide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method to access the Japanese Vietnamese dictionary in database</w:t>
            </w:r>
          </w:p>
        </w:tc>
      </w:tr>
      <w:tr w:rsidR="008B2226" w:rsidRPr="00A42300" w14:paraId="549F121A" w14:textId="77777777" w:rsidTr="00F600BA">
        <w:tc>
          <w:tcPr>
            <w:tcW w:w="628" w:type="dxa"/>
          </w:tcPr>
          <w:p w14:paraId="218C4549" w14:textId="77777777" w:rsidR="008B2226" w:rsidRPr="00A42300" w:rsidRDefault="008B2226" w:rsidP="008B2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302" w:type="dxa"/>
          </w:tcPr>
          <w:p w14:paraId="1D4ABD51" w14:textId="77777777" w:rsidR="008B2226" w:rsidRDefault="008B2226" w:rsidP="008B2226">
            <w:pPr>
              <w:ind w:left="0"/>
            </w:pPr>
            <w:proofErr w:type="spellStart"/>
            <w:r w:rsidRPr="00C1293D">
              <w:t>HibernateVijaDao</w:t>
            </w:r>
            <w:proofErr w:type="spellEnd"/>
          </w:p>
        </w:tc>
        <w:tc>
          <w:tcPr>
            <w:tcW w:w="5321" w:type="dxa"/>
          </w:tcPr>
          <w:p w14:paraId="574D8974" w14:textId="31FA31CC" w:rsidR="008B2226" w:rsidRPr="00A42300" w:rsidRDefault="009B51AD" w:rsidP="004844D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Provide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method to access the  Vietnamese Japanese dictionary in database</w:t>
            </w:r>
          </w:p>
        </w:tc>
      </w:tr>
    </w:tbl>
    <w:p w14:paraId="75864144" w14:textId="77777777" w:rsidR="003A7341" w:rsidRPr="00080663" w:rsidRDefault="008B2226" w:rsidP="008B2226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45" w:name="_Toc458058443"/>
      <w:proofErr w:type="spellStart"/>
      <w:r w:rsidRPr="008B2226">
        <w:rPr>
          <w:rFonts w:ascii="Times New Roman" w:hAnsi="Times New Roman" w:cs="Times New Roman"/>
          <w:sz w:val="22"/>
          <w:szCs w:val="22"/>
        </w:rPr>
        <w:lastRenderedPageBreak/>
        <w:t>HibernateExampleDao</w:t>
      </w:r>
      <w:proofErr w:type="spellEnd"/>
      <w:r w:rsidRPr="008B2226">
        <w:rPr>
          <w:rFonts w:ascii="Times New Roman" w:hAnsi="Times New Roman" w:cs="Times New Roman"/>
          <w:sz w:val="22"/>
          <w:szCs w:val="22"/>
        </w:rPr>
        <w:t xml:space="preserve"> </w:t>
      </w:r>
      <w:r w:rsidR="003A7341">
        <w:rPr>
          <w:rFonts w:ascii="Times New Roman" w:hAnsi="Times New Roman" w:cs="Times New Roman"/>
          <w:sz w:val="22"/>
          <w:szCs w:val="22"/>
        </w:rPr>
        <w:t>Class</w:t>
      </w:r>
      <w:bookmarkEnd w:id="545"/>
    </w:p>
    <w:p w14:paraId="3A82B508" w14:textId="77777777" w:rsidR="003A7341" w:rsidRPr="00A42300" w:rsidRDefault="003A7341" w:rsidP="003A7341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3A7341" w:rsidRPr="00A42300" w14:paraId="46427753" w14:textId="77777777" w:rsidTr="00F600BA">
        <w:trPr>
          <w:jc w:val="center"/>
        </w:trPr>
        <w:tc>
          <w:tcPr>
            <w:tcW w:w="524" w:type="dxa"/>
            <w:shd w:val="clear" w:color="auto" w:fill="92D050"/>
          </w:tcPr>
          <w:p w14:paraId="4367B9F7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7D560C32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691EE7B4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61ABC2E0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155FE717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1B311D6C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3A7341" w:rsidRPr="00A42300" w14:paraId="101DE06B" w14:textId="77777777" w:rsidTr="00F600BA">
        <w:trPr>
          <w:jc w:val="center"/>
        </w:trPr>
        <w:tc>
          <w:tcPr>
            <w:tcW w:w="524" w:type="dxa"/>
          </w:tcPr>
          <w:p w14:paraId="7EE882BD" w14:textId="77777777" w:rsidR="003A7341" w:rsidRPr="00A42300" w:rsidRDefault="003A7341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38EC99D3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</w:tcPr>
          <w:p w14:paraId="67D61595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90" w:type="dxa"/>
          </w:tcPr>
          <w:p w14:paraId="1B06DE7B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191D6FE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316" w:type="dxa"/>
          </w:tcPr>
          <w:p w14:paraId="02F1C4F7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537348D" w14:textId="77777777" w:rsidR="003A7341" w:rsidRPr="00A42300" w:rsidRDefault="003A7341" w:rsidP="003A7341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3A7341" w:rsidRPr="00A42300" w14:paraId="4FCE2CCB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11E7E13D" w14:textId="77777777" w:rsidR="003A7341" w:rsidRPr="00620129" w:rsidRDefault="003A7341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7B896BD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4F7B7F44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844DE" w:rsidRPr="00A42300" w14:paraId="7892007C" w14:textId="77777777" w:rsidTr="00F600BA">
        <w:trPr>
          <w:jc w:val="center"/>
        </w:trPr>
        <w:tc>
          <w:tcPr>
            <w:tcW w:w="838" w:type="dxa"/>
          </w:tcPr>
          <w:p w14:paraId="33994076" w14:textId="77777777" w:rsidR="004844DE" w:rsidRPr="00A42300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94ACB1B" w14:textId="77777777" w:rsidR="004844DE" w:rsidRPr="009C7142" w:rsidRDefault="004844DE" w:rsidP="004844DE">
            <w:pPr>
              <w:ind w:left="0"/>
            </w:pPr>
            <w:r w:rsidRPr="009C7142">
              <w:t>save()</w:t>
            </w:r>
          </w:p>
        </w:tc>
        <w:tc>
          <w:tcPr>
            <w:tcW w:w="4476" w:type="dxa"/>
          </w:tcPr>
          <w:p w14:paraId="655E9549" w14:textId="6C37ADD0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an example to database</w:t>
            </w:r>
          </w:p>
        </w:tc>
      </w:tr>
      <w:tr w:rsidR="004844DE" w:rsidRPr="00A42300" w14:paraId="4BD4B6DD" w14:textId="77777777" w:rsidTr="00F600BA">
        <w:trPr>
          <w:jc w:val="center"/>
        </w:trPr>
        <w:tc>
          <w:tcPr>
            <w:tcW w:w="838" w:type="dxa"/>
          </w:tcPr>
          <w:p w14:paraId="142995A0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1A5DE947" w14:textId="77777777" w:rsidR="004844DE" w:rsidRPr="009C7142" w:rsidRDefault="004844DE" w:rsidP="004844DE">
            <w:pPr>
              <w:ind w:left="0"/>
            </w:pPr>
            <w:proofErr w:type="spellStart"/>
            <w:r w:rsidRPr="009C7142">
              <w:t>findById</w:t>
            </w:r>
            <w:proofErr w:type="spellEnd"/>
            <w:r w:rsidRPr="009C7142">
              <w:t>()</w:t>
            </w:r>
          </w:p>
        </w:tc>
        <w:tc>
          <w:tcPr>
            <w:tcW w:w="4476" w:type="dxa"/>
          </w:tcPr>
          <w:p w14:paraId="1FCB0D94" w14:textId="2AFF87DF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an example by its id</w:t>
            </w:r>
          </w:p>
        </w:tc>
      </w:tr>
      <w:tr w:rsidR="004844DE" w:rsidRPr="00A42300" w14:paraId="2DB68C46" w14:textId="77777777" w:rsidTr="00F600BA">
        <w:trPr>
          <w:jc w:val="center"/>
        </w:trPr>
        <w:tc>
          <w:tcPr>
            <w:tcW w:w="838" w:type="dxa"/>
          </w:tcPr>
          <w:p w14:paraId="3A781CCB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2CF56FCA" w14:textId="77777777" w:rsidR="004844DE" w:rsidRPr="009C7142" w:rsidRDefault="004844DE" w:rsidP="004844DE">
            <w:pPr>
              <w:ind w:left="0"/>
            </w:pPr>
            <w:proofErr w:type="spellStart"/>
            <w:r w:rsidRPr="009C7142">
              <w:t>findByExample</w:t>
            </w:r>
            <w:proofErr w:type="spellEnd"/>
            <w:r w:rsidRPr="009C7142">
              <w:t>()</w:t>
            </w:r>
          </w:p>
        </w:tc>
        <w:tc>
          <w:tcPr>
            <w:tcW w:w="4476" w:type="dxa"/>
          </w:tcPr>
          <w:p w14:paraId="5ECE5C44" w14:textId="76A04692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example have same feature with example</w:t>
            </w:r>
          </w:p>
        </w:tc>
      </w:tr>
      <w:tr w:rsidR="004844DE" w:rsidRPr="00A42300" w14:paraId="7D10FC2F" w14:textId="77777777" w:rsidTr="00F600BA">
        <w:trPr>
          <w:jc w:val="center"/>
        </w:trPr>
        <w:tc>
          <w:tcPr>
            <w:tcW w:w="838" w:type="dxa"/>
          </w:tcPr>
          <w:p w14:paraId="4F301EAA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0415334F" w14:textId="77777777" w:rsidR="004844DE" w:rsidRPr="009C7142" w:rsidRDefault="004844DE" w:rsidP="004844DE">
            <w:pPr>
              <w:ind w:left="0"/>
            </w:pPr>
            <w:proofErr w:type="spellStart"/>
            <w:r w:rsidRPr="009C7142">
              <w:t>findByExample</w:t>
            </w:r>
            <w:proofErr w:type="spellEnd"/>
            <w:r w:rsidRPr="009C7142">
              <w:t>()</w:t>
            </w:r>
          </w:p>
        </w:tc>
        <w:tc>
          <w:tcPr>
            <w:tcW w:w="4476" w:type="dxa"/>
          </w:tcPr>
          <w:p w14:paraId="3C5DFF1E" w14:textId="5262953D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example have same feature with example</w:t>
            </w:r>
          </w:p>
        </w:tc>
      </w:tr>
      <w:tr w:rsidR="004844DE" w:rsidRPr="00A42300" w14:paraId="465FEB36" w14:textId="77777777" w:rsidTr="00F600BA">
        <w:trPr>
          <w:jc w:val="center"/>
        </w:trPr>
        <w:tc>
          <w:tcPr>
            <w:tcW w:w="838" w:type="dxa"/>
          </w:tcPr>
          <w:p w14:paraId="0FA7928F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2AAE389D" w14:textId="77777777" w:rsidR="004844DE" w:rsidRPr="009C7142" w:rsidRDefault="004844DE" w:rsidP="004844DE">
            <w:pPr>
              <w:ind w:left="0"/>
            </w:pPr>
            <w:proofErr w:type="spellStart"/>
            <w:r w:rsidRPr="009C7142">
              <w:t>getAll</w:t>
            </w:r>
            <w:proofErr w:type="spellEnd"/>
            <w:r w:rsidRPr="009C7142">
              <w:t>()</w:t>
            </w:r>
          </w:p>
        </w:tc>
        <w:tc>
          <w:tcPr>
            <w:tcW w:w="4476" w:type="dxa"/>
          </w:tcPr>
          <w:p w14:paraId="78BEAF81" w14:textId="5729200D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example</w:t>
            </w:r>
          </w:p>
        </w:tc>
      </w:tr>
      <w:tr w:rsidR="004844DE" w:rsidRPr="00A42300" w14:paraId="674F415A" w14:textId="77777777" w:rsidTr="00F600BA">
        <w:trPr>
          <w:jc w:val="center"/>
        </w:trPr>
        <w:tc>
          <w:tcPr>
            <w:tcW w:w="838" w:type="dxa"/>
          </w:tcPr>
          <w:p w14:paraId="68CF607D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76B58E7F" w14:textId="77777777" w:rsidR="004844DE" w:rsidRPr="009C7142" w:rsidRDefault="004844DE" w:rsidP="004844DE">
            <w:pPr>
              <w:ind w:left="0"/>
            </w:pPr>
            <w:r w:rsidRPr="009C7142">
              <w:t>update()</w:t>
            </w:r>
          </w:p>
        </w:tc>
        <w:tc>
          <w:tcPr>
            <w:tcW w:w="4476" w:type="dxa"/>
          </w:tcPr>
          <w:p w14:paraId="2E289E57" w14:textId="503E44C2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an example</w:t>
            </w:r>
          </w:p>
        </w:tc>
      </w:tr>
      <w:tr w:rsidR="004844DE" w:rsidRPr="00A42300" w14:paraId="2A0146EB" w14:textId="77777777" w:rsidTr="00F600BA">
        <w:trPr>
          <w:jc w:val="center"/>
        </w:trPr>
        <w:tc>
          <w:tcPr>
            <w:tcW w:w="838" w:type="dxa"/>
          </w:tcPr>
          <w:p w14:paraId="668AFA0D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7CA7B530" w14:textId="77777777" w:rsidR="004844DE" w:rsidRPr="009C7142" w:rsidRDefault="004844DE" w:rsidP="004844DE">
            <w:pPr>
              <w:ind w:left="0"/>
            </w:pPr>
            <w:r w:rsidRPr="009C7142">
              <w:t>delete()</w:t>
            </w:r>
          </w:p>
        </w:tc>
        <w:tc>
          <w:tcPr>
            <w:tcW w:w="4476" w:type="dxa"/>
          </w:tcPr>
          <w:p w14:paraId="48DEE4ED" w14:textId="65C9A83C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an example</w:t>
            </w:r>
          </w:p>
        </w:tc>
      </w:tr>
      <w:tr w:rsidR="004844DE" w:rsidRPr="00A42300" w14:paraId="5C5132F4" w14:textId="77777777" w:rsidTr="00F600BA">
        <w:trPr>
          <w:jc w:val="center"/>
        </w:trPr>
        <w:tc>
          <w:tcPr>
            <w:tcW w:w="838" w:type="dxa"/>
          </w:tcPr>
          <w:p w14:paraId="0E0A71A7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41B6C3B2" w14:textId="77777777" w:rsidR="004844DE" w:rsidRPr="009C7142" w:rsidRDefault="004844DE" w:rsidP="004844DE">
            <w:pPr>
              <w:ind w:left="0"/>
            </w:pPr>
            <w:proofErr w:type="spellStart"/>
            <w:r w:rsidRPr="009C7142">
              <w:t>getCount</w:t>
            </w:r>
            <w:proofErr w:type="spellEnd"/>
            <w:r w:rsidRPr="009C7142">
              <w:t>()</w:t>
            </w:r>
          </w:p>
        </w:tc>
        <w:tc>
          <w:tcPr>
            <w:tcW w:w="4476" w:type="dxa"/>
          </w:tcPr>
          <w:p w14:paraId="1B7E6E11" w14:textId="597A06EA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example in database</w:t>
            </w:r>
          </w:p>
        </w:tc>
      </w:tr>
      <w:tr w:rsidR="004844DE" w:rsidRPr="00A42300" w14:paraId="6CF903C0" w14:textId="77777777" w:rsidTr="00F600BA">
        <w:trPr>
          <w:jc w:val="center"/>
        </w:trPr>
        <w:tc>
          <w:tcPr>
            <w:tcW w:w="838" w:type="dxa"/>
          </w:tcPr>
          <w:p w14:paraId="321C9DFF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0EE613EF" w14:textId="77777777" w:rsidR="004844DE" w:rsidRDefault="004844DE" w:rsidP="004844DE">
            <w:pPr>
              <w:ind w:left="0"/>
            </w:pPr>
            <w:proofErr w:type="spellStart"/>
            <w:r w:rsidRPr="009C7142">
              <w:t>executeSql</w:t>
            </w:r>
            <w:proofErr w:type="spellEnd"/>
            <w:r w:rsidRPr="009C7142">
              <w:t>()</w:t>
            </w:r>
          </w:p>
        </w:tc>
        <w:tc>
          <w:tcPr>
            <w:tcW w:w="4476" w:type="dxa"/>
          </w:tcPr>
          <w:p w14:paraId="2B977890" w14:textId="6993CE3E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examples e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xecute by </w:t>
            </w:r>
            <w:proofErr w:type="spellStart"/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sql</w:t>
            </w:r>
            <w:proofErr w:type="spellEnd"/>
          </w:p>
        </w:tc>
      </w:tr>
    </w:tbl>
    <w:p w14:paraId="2811DBFB" w14:textId="77777777" w:rsidR="008B2226" w:rsidRPr="00080663" w:rsidRDefault="008B2226" w:rsidP="008B2226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46" w:name="_Toc458058444"/>
      <w:proofErr w:type="spellStart"/>
      <w:r w:rsidRPr="008B2226">
        <w:rPr>
          <w:rFonts w:ascii="Times New Roman" w:hAnsi="Times New Roman" w:cs="Times New Roman"/>
          <w:sz w:val="22"/>
          <w:szCs w:val="22"/>
        </w:rPr>
        <w:t>HibernateJaviDao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46"/>
    </w:p>
    <w:p w14:paraId="5030F025" w14:textId="77777777" w:rsidR="008B2226" w:rsidRPr="00A42300" w:rsidRDefault="008B2226" w:rsidP="008B2226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8B2226" w:rsidRPr="00A42300" w14:paraId="628C3760" w14:textId="77777777" w:rsidTr="003B68E5">
        <w:trPr>
          <w:jc w:val="center"/>
        </w:trPr>
        <w:tc>
          <w:tcPr>
            <w:tcW w:w="524" w:type="dxa"/>
            <w:shd w:val="clear" w:color="auto" w:fill="92D050"/>
          </w:tcPr>
          <w:p w14:paraId="00798B9E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51EDED83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2FBD8E83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6110751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26526C18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43099B00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226" w:rsidRPr="00A42300" w14:paraId="6149F56B" w14:textId="77777777" w:rsidTr="003B68E5">
        <w:trPr>
          <w:jc w:val="center"/>
        </w:trPr>
        <w:tc>
          <w:tcPr>
            <w:tcW w:w="524" w:type="dxa"/>
          </w:tcPr>
          <w:p w14:paraId="383538B0" w14:textId="77777777" w:rsidR="008B2226" w:rsidRPr="00A42300" w:rsidRDefault="008B2226" w:rsidP="003B68E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CCC9778" w14:textId="77777777" w:rsidR="008B2226" w:rsidRPr="00A42300" w:rsidRDefault="008B2226" w:rsidP="003B68E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</w:tcPr>
          <w:p w14:paraId="7FDBC722" w14:textId="77777777" w:rsidR="008B2226" w:rsidRPr="00A42300" w:rsidRDefault="008B2226" w:rsidP="003B68E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90" w:type="dxa"/>
          </w:tcPr>
          <w:p w14:paraId="2D735CF6" w14:textId="77777777" w:rsidR="008B2226" w:rsidRPr="00A42300" w:rsidRDefault="008B2226" w:rsidP="003B68E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DC21BB7" w14:textId="77777777" w:rsidR="008B2226" w:rsidRPr="00A42300" w:rsidRDefault="008B2226" w:rsidP="003B68E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316" w:type="dxa"/>
          </w:tcPr>
          <w:p w14:paraId="5AAE06DB" w14:textId="77777777" w:rsidR="008B2226" w:rsidRPr="00A42300" w:rsidRDefault="008B2226" w:rsidP="003B68E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D58FF5B" w14:textId="77777777" w:rsidR="008B2226" w:rsidRPr="00A42300" w:rsidRDefault="008B2226" w:rsidP="008B2226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lastRenderedPageBreak/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226" w:rsidRPr="00A42300" w14:paraId="07614956" w14:textId="77777777" w:rsidTr="003B68E5">
        <w:trPr>
          <w:jc w:val="center"/>
        </w:trPr>
        <w:tc>
          <w:tcPr>
            <w:tcW w:w="838" w:type="dxa"/>
            <w:shd w:val="clear" w:color="auto" w:fill="92D050"/>
          </w:tcPr>
          <w:p w14:paraId="0A493F12" w14:textId="77777777" w:rsidR="008B2226" w:rsidRPr="00620129" w:rsidRDefault="008B2226" w:rsidP="003B68E5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7055681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2D458D8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844DE" w:rsidRPr="00A42300" w14:paraId="00558571" w14:textId="77777777" w:rsidTr="003B68E5">
        <w:trPr>
          <w:jc w:val="center"/>
        </w:trPr>
        <w:tc>
          <w:tcPr>
            <w:tcW w:w="838" w:type="dxa"/>
          </w:tcPr>
          <w:p w14:paraId="3A472D2D" w14:textId="77777777" w:rsidR="004844DE" w:rsidRPr="00A42300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79CF562" w14:textId="77777777" w:rsidR="004844DE" w:rsidRPr="009C7142" w:rsidRDefault="004844DE" w:rsidP="004844DE">
            <w:pPr>
              <w:ind w:left="0"/>
            </w:pPr>
            <w:r w:rsidRPr="009C7142">
              <w:t>save()</w:t>
            </w:r>
          </w:p>
        </w:tc>
        <w:tc>
          <w:tcPr>
            <w:tcW w:w="4476" w:type="dxa"/>
          </w:tcPr>
          <w:p w14:paraId="3B7E88DE" w14:textId="7612E03E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Save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 Japanese Vietnamese vocabulary to database</w:t>
            </w:r>
          </w:p>
        </w:tc>
      </w:tr>
      <w:tr w:rsidR="004844DE" w:rsidRPr="00A42300" w14:paraId="3AC265B3" w14:textId="77777777" w:rsidTr="003B68E5">
        <w:trPr>
          <w:jc w:val="center"/>
        </w:trPr>
        <w:tc>
          <w:tcPr>
            <w:tcW w:w="838" w:type="dxa"/>
          </w:tcPr>
          <w:p w14:paraId="6BECFCE4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7DAEA38C" w14:textId="77777777" w:rsidR="004844DE" w:rsidRPr="009C7142" w:rsidRDefault="004844DE" w:rsidP="004844DE">
            <w:pPr>
              <w:ind w:left="0"/>
            </w:pPr>
            <w:proofErr w:type="spellStart"/>
            <w:r w:rsidRPr="009C7142">
              <w:t>findById</w:t>
            </w:r>
            <w:proofErr w:type="spellEnd"/>
            <w:r w:rsidRPr="009C7142">
              <w:t>()</w:t>
            </w:r>
          </w:p>
        </w:tc>
        <w:tc>
          <w:tcPr>
            <w:tcW w:w="4476" w:type="dxa"/>
          </w:tcPr>
          <w:p w14:paraId="2FC52FAA" w14:textId="0244D7CB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Find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 Japanese Vietnamese vocabulary by its id</w:t>
            </w:r>
          </w:p>
        </w:tc>
      </w:tr>
      <w:tr w:rsidR="004844DE" w:rsidRPr="00A42300" w14:paraId="7867882D" w14:textId="77777777" w:rsidTr="003B68E5">
        <w:trPr>
          <w:jc w:val="center"/>
        </w:trPr>
        <w:tc>
          <w:tcPr>
            <w:tcW w:w="838" w:type="dxa"/>
          </w:tcPr>
          <w:p w14:paraId="4EC44ECE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5C101950" w14:textId="77777777" w:rsidR="004844DE" w:rsidRPr="009C7142" w:rsidRDefault="004844DE" w:rsidP="004844DE">
            <w:pPr>
              <w:ind w:left="0"/>
            </w:pPr>
            <w:proofErr w:type="spellStart"/>
            <w:r w:rsidRPr="009C7142">
              <w:t>findByExample</w:t>
            </w:r>
            <w:proofErr w:type="spellEnd"/>
            <w:r w:rsidRPr="009C7142">
              <w:t>()</w:t>
            </w:r>
          </w:p>
        </w:tc>
        <w:tc>
          <w:tcPr>
            <w:tcW w:w="4476" w:type="dxa"/>
          </w:tcPr>
          <w:p w14:paraId="70A80227" w14:textId="610AF1F2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Find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all Japanese Vietnamese vocabulary have same feature with example</w:t>
            </w:r>
          </w:p>
        </w:tc>
      </w:tr>
      <w:tr w:rsidR="004844DE" w:rsidRPr="00A42300" w14:paraId="6847572A" w14:textId="77777777" w:rsidTr="003B68E5">
        <w:trPr>
          <w:jc w:val="center"/>
        </w:trPr>
        <w:tc>
          <w:tcPr>
            <w:tcW w:w="838" w:type="dxa"/>
          </w:tcPr>
          <w:p w14:paraId="36E029D9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50B23B47" w14:textId="77777777" w:rsidR="004844DE" w:rsidRPr="009C7142" w:rsidRDefault="004844DE" w:rsidP="004844DE">
            <w:pPr>
              <w:ind w:left="0"/>
            </w:pPr>
            <w:proofErr w:type="spellStart"/>
            <w:r w:rsidRPr="009C7142">
              <w:t>findByExample</w:t>
            </w:r>
            <w:proofErr w:type="spellEnd"/>
            <w:r w:rsidRPr="009C7142">
              <w:t>()</w:t>
            </w:r>
          </w:p>
        </w:tc>
        <w:tc>
          <w:tcPr>
            <w:tcW w:w="4476" w:type="dxa"/>
          </w:tcPr>
          <w:p w14:paraId="6098FDA4" w14:textId="5B913740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Find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some Japanese Vietnamese vocabulary have same feature with example</w:t>
            </w:r>
          </w:p>
        </w:tc>
      </w:tr>
      <w:tr w:rsidR="004844DE" w:rsidRPr="00A42300" w14:paraId="437F52BE" w14:textId="77777777" w:rsidTr="003B68E5">
        <w:trPr>
          <w:jc w:val="center"/>
        </w:trPr>
        <w:tc>
          <w:tcPr>
            <w:tcW w:w="838" w:type="dxa"/>
          </w:tcPr>
          <w:p w14:paraId="13E7D741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403988CB" w14:textId="77777777" w:rsidR="004844DE" w:rsidRPr="009C7142" w:rsidRDefault="004844DE" w:rsidP="004844DE">
            <w:pPr>
              <w:ind w:left="0"/>
            </w:pPr>
            <w:proofErr w:type="spellStart"/>
            <w:r w:rsidRPr="009C7142">
              <w:t>getAll</w:t>
            </w:r>
            <w:proofErr w:type="spellEnd"/>
            <w:r w:rsidRPr="009C7142">
              <w:t>()</w:t>
            </w:r>
          </w:p>
        </w:tc>
        <w:tc>
          <w:tcPr>
            <w:tcW w:w="4476" w:type="dxa"/>
          </w:tcPr>
          <w:p w14:paraId="7A41A5B7" w14:textId="6A0706C0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all Japanese Vietnamese vocabulary</w:t>
            </w:r>
          </w:p>
        </w:tc>
      </w:tr>
      <w:tr w:rsidR="004844DE" w:rsidRPr="00A42300" w14:paraId="2AF2AFE6" w14:textId="77777777" w:rsidTr="003B68E5">
        <w:trPr>
          <w:jc w:val="center"/>
        </w:trPr>
        <w:tc>
          <w:tcPr>
            <w:tcW w:w="838" w:type="dxa"/>
          </w:tcPr>
          <w:p w14:paraId="06962735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496ACA1C" w14:textId="77777777" w:rsidR="004844DE" w:rsidRPr="009C7142" w:rsidRDefault="004844DE" w:rsidP="004844DE">
            <w:pPr>
              <w:ind w:left="0"/>
            </w:pPr>
            <w:r w:rsidRPr="009C7142">
              <w:t>update()</w:t>
            </w:r>
          </w:p>
        </w:tc>
        <w:tc>
          <w:tcPr>
            <w:tcW w:w="4476" w:type="dxa"/>
          </w:tcPr>
          <w:p w14:paraId="20D8744F" w14:textId="1320C540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Update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 Japanese Vietnamese vocabulary</w:t>
            </w:r>
          </w:p>
        </w:tc>
      </w:tr>
      <w:tr w:rsidR="004844DE" w:rsidRPr="00A42300" w14:paraId="011BF601" w14:textId="77777777" w:rsidTr="003B68E5">
        <w:trPr>
          <w:jc w:val="center"/>
        </w:trPr>
        <w:tc>
          <w:tcPr>
            <w:tcW w:w="838" w:type="dxa"/>
          </w:tcPr>
          <w:p w14:paraId="3B52E30C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75DD0AB0" w14:textId="77777777" w:rsidR="004844DE" w:rsidRPr="009C7142" w:rsidRDefault="004844DE" w:rsidP="004844DE">
            <w:pPr>
              <w:ind w:left="0"/>
            </w:pPr>
            <w:r w:rsidRPr="009C7142">
              <w:t>delete()</w:t>
            </w:r>
          </w:p>
        </w:tc>
        <w:tc>
          <w:tcPr>
            <w:tcW w:w="4476" w:type="dxa"/>
          </w:tcPr>
          <w:p w14:paraId="3BEFFF25" w14:textId="7382F391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Delete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 Japanese Vietnamese vocabulary</w:t>
            </w:r>
          </w:p>
        </w:tc>
      </w:tr>
      <w:tr w:rsidR="004844DE" w:rsidRPr="00A42300" w14:paraId="6CF7FF8D" w14:textId="77777777" w:rsidTr="003B68E5">
        <w:trPr>
          <w:jc w:val="center"/>
        </w:trPr>
        <w:tc>
          <w:tcPr>
            <w:tcW w:w="838" w:type="dxa"/>
          </w:tcPr>
          <w:p w14:paraId="28B92363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618F4815" w14:textId="77777777" w:rsidR="004844DE" w:rsidRPr="009C7142" w:rsidRDefault="004844DE" w:rsidP="004844DE">
            <w:pPr>
              <w:ind w:left="0"/>
            </w:pPr>
            <w:proofErr w:type="spellStart"/>
            <w:r w:rsidRPr="009C7142">
              <w:t>getCount</w:t>
            </w:r>
            <w:proofErr w:type="spellEnd"/>
            <w:r w:rsidRPr="009C7142">
              <w:t>()</w:t>
            </w:r>
          </w:p>
        </w:tc>
        <w:tc>
          <w:tcPr>
            <w:tcW w:w="4476" w:type="dxa"/>
          </w:tcPr>
          <w:p w14:paraId="50CD3F08" w14:textId="47868A2E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of the Japanese Vietnamese vocabulary in database</w:t>
            </w:r>
          </w:p>
        </w:tc>
      </w:tr>
      <w:tr w:rsidR="004844DE" w:rsidRPr="00A42300" w14:paraId="7C6CDAEA" w14:textId="77777777" w:rsidTr="003B68E5">
        <w:trPr>
          <w:jc w:val="center"/>
        </w:trPr>
        <w:tc>
          <w:tcPr>
            <w:tcW w:w="838" w:type="dxa"/>
          </w:tcPr>
          <w:p w14:paraId="0113C8C6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6F0A13D7" w14:textId="77777777" w:rsidR="004844DE" w:rsidRDefault="004844DE" w:rsidP="004844DE">
            <w:pPr>
              <w:ind w:left="0"/>
            </w:pPr>
            <w:proofErr w:type="spellStart"/>
            <w:r w:rsidRPr="009C7142">
              <w:t>executeSql</w:t>
            </w:r>
            <w:proofErr w:type="spellEnd"/>
            <w:r w:rsidRPr="009C7142">
              <w:t>()</w:t>
            </w:r>
          </w:p>
        </w:tc>
        <w:tc>
          <w:tcPr>
            <w:tcW w:w="4476" w:type="dxa"/>
          </w:tcPr>
          <w:p w14:paraId="70A81CFC" w14:textId="50FB15ED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the Japanese Vietnamese vocabulary execute by </w:t>
            </w:r>
            <w:proofErr w:type="spellStart"/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sql</w:t>
            </w:r>
            <w:proofErr w:type="spellEnd"/>
          </w:p>
        </w:tc>
      </w:tr>
    </w:tbl>
    <w:p w14:paraId="77174E72" w14:textId="77777777" w:rsidR="008B2226" w:rsidRPr="00080663" w:rsidRDefault="008B2226" w:rsidP="008B2226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47" w:name="_Toc458058445"/>
      <w:proofErr w:type="spellStart"/>
      <w:r w:rsidRPr="008B2226">
        <w:rPr>
          <w:rFonts w:ascii="Times New Roman" w:hAnsi="Times New Roman" w:cs="Times New Roman"/>
          <w:sz w:val="22"/>
          <w:szCs w:val="22"/>
        </w:rPr>
        <w:t>HibernateVijaDao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47"/>
    </w:p>
    <w:p w14:paraId="54296CF7" w14:textId="77777777" w:rsidR="008B2226" w:rsidRPr="00A42300" w:rsidRDefault="008B2226" w:rsidP="008B2226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8B2226" w:rsidRPr="00A42300" w14:paraId="68BAAC23" w14:textId="77777777" w:rsidTr="003B68E5">
        <w:trPr>
          <w:jc w:val="center"/>
        </w:trPr>
        <w:tc>
          <w:tcPr>
            <w:tcW w:w="524" w:type="dxa"/>
            <w:shd w:val="clear" w:color="auto" w:fill="92D050"/>
          </w:tcPr>
          <w:p w14:paraId="54461BD1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20A603D5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1BEDD33B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0DCD318A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13F229F7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4C40B05D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226" w:rsidRPr="00A42300" w14:paraId="5C9A0645" w14:textId="77777777" w:rsidTr="003B68E5">
        <w:trPr>
          <w:jc w:val="center"/>
        </w:trPr>
        <w:tc>
          <w:tcPr>
            <w:tcW w:w="524" w:type="dxa"/>
          </w:tcPr>
          <w:p w14:paraId="5C6A9813" w14:textId="77777777" w:rsidR="008B2226" w:rsidRPr="00A42300" w:rsidRDefault="008B2226" w:rsidP="003B68E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0058F72F" w14:textId="77777777" w:rsidR="008B2226" w:rsidRPr="00A42300" w:rsidRDefault="008B2226" w:rsidP="003B68E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</w:tcPr>
          <w:p w14:paraId="700F7739" w14:textId="77777777" w:rsidR="008B2226" w:rsidRPr="00A42300" w:rsidRDefault="008B2226" w:rsidP="003B68E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90" w:type="dxa"/>
          </w:tcPr>
          <w:p w14:paraId="1C5DCBE8" w14:textId="77777777" w:rsidR="008B2226" w:rsidRPr="00A42300" w:rsidRDefault="008B2226" w:rsidP="003B68E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564516E" w14:textId="77777777" w:rsidR="008B2226" w:rsidRPr="00A42300" w:rsidRDefault="008B2226" w:rsidP="003B68E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316" w:type="dxa"/>
          </w:tcPr>
          <w:p w14:paraId="0494D41D" w14:textId="77777777" w:rsidR="008B2226" w:rsidRPr="00A42300" w:rsidRDefault="008B2226" w:rsidP="003B68E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BEF6594" w14:textId="77777777" w:rsidR="008B2226" w:rsidRPr="00A42300" w:rsidRDefault="008B2226" w:rsidP="008B2226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226" w:rsidRPr="00A42300" w14:paraId="1CDB01F2" w14:textId="77777777" w:rsidTr="003B68E5">
        <w:trPr>
          <w:jc w:val="center"/>
        </w:trPr>
        <w:tc>
          <w:tcPr>
            <w:tcW w:w="838" w:type="dxa"/>
            <w:shd w:val="clear" w:color="auto" w:fill="92D050"/>
          </w:tcPr>
          <w:p w14:paraId="4A189071" w14:textId="77777777" w:rsidR="008B2226" w:rsidRPr="00620129" w:rsidRDefault="008B2226" w:rsidP="003B68E5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2B6A294D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22BF382E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844DE" w:rsidRPr="00A42300" w14:paraId="069D1857" w14:textId="77777777" w:rsidTr="003B68E5">
        <w:trPr>
          <w:jc w:val="center"/>
        </w:trPr>
        <w:tc>
          <w:tcPr>
            <w:tcW w:w="838" w:type="dxa"/>
          </w:tcPr>
          <w:p w14:paraId="18E67476" w14:textId="77777777" w:rsidR="004844DE" w:rsidRPr="00A42300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C0E9AA6" w14:textId="77777777" w:rsidR="004844DE" w:rsidRPr="009C7142" w:rsidRDefault="004844DE" w:rsidP="004844DE">
            <w:pPr>
              <w:ind w:left="0"/>
            </w:pPr>
            <w:r w:rsidRPr="009C7142">
              <w:t>save()</w:t>
            </w:r>
          </w:p>
        </w:tc>
        <w:tc>
          <w:tcPr>
            <w:tcW w:w="4476" w:type="dxa"/>
          </w:tcPr>
          <w:p w14:paraId="374FAC98" w14:textId="46B99FEE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Save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 Vietnamese Japanese vocabulary to database</w:t>
            </w:r>
          </w:p>
        </w:tc>
      </w:tr>
      <w:tr w:rsidR="004844DE" w:rsidRPr="00A42300" w14:paraId="2D1510B3" w14:textId="77777777" w:rsidTr="003B68E5">
        <w:trPr>
          <w:jc w:val="center"/>
        </w:trPr>
        <w:tc>
          <w:tcPr>
            <w:tcW w:w="838" w:type="dxa"/>
          </w:tcPr>
          <w:p w14:paraId="53BB8245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5B81618A" w14:textId="77777777" w:rsidR="004844DE" w:rsidRPr="009C7142" w:rsidRDefault="004844DE" w:rsidP="004844DE">
            <w:pPr>
              <w:ind w:left="0"/>
            </w:pPr>
            <w:proofErr w:type="spellStart"/>
            <w:r w:rsidRPr="009C7142">
              <w:t>findById</w:t>
            </w:r>
            <w:proofErr w:type="spellEnd"/>
            <w:r w:rsidRPr="009C7142">
              <w:t>()</w:t>
            </w:r>
          </w:p>
        </w:tc>
        <w:tc>
          <w:tcPr>
            <w:tcW w:w="4476" w:type="dxa"/>
          </w:tcPr>
          <w:p w14:paraId="0D87C81F" w14:textId="63685B85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Find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 Vietnamese Japanese vocabulary by its id</w:t>
            </w:r>
          </w:p>
        </w:tc>
      </w:tr>
      <w:tr w:rsidR="004844DE" w:rsidRPr="00A42300" w14:paraId="13B92599" w14:textId="77777777" w:rsidTr="003B68E5">
        <w:trPr>
          <w:jc w:val="center"/>
        </w:trPr>
        <w:tc>
          <w:tcPr>
            <w:tcW w:w="838" w:type="dxa"/>
          </w:tcPr>
          <w:p w14:paraId="1C2E68CA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3</w:t>
            </w:r>
          </w:p>
        </w:tc>
        <w:tc>
          <w:tcPr>
            <w:tcW w:w="2937" w:type="dxa"/>
          </w:tcPr>
          <w:p w14:paraId="3B76C4FB" w14:textId="77777777" w:rsidR="004844DE" w:rsidRPr="009C7142" w:rsidRDefault="004844DE" w:rsidP="004844DE">
            <w:pPr>
              <w:ind w:left="0"/>
            </w:pPr>
            <w:proofErr w:type="spellStart"/>
            <w:r w:rsidRPr="009C7142">
              <w:t>findByExample</w:t>
            </w:r>
            <w:proofErr w:type="spellEnd"/>
            <w:r w:rsidRPr="009C7142">
              <w:t>()</w:t>
            </w:r>
          </w:p>
        </w:tc>
        <w:tc>
          <w:tcPr>
            <w:tcW w:w="4476" w:type="dxa"/>
          </w:tcPr>
          <w:p w14:paraId="566FA27B" w14:textId="5519B98A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Find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all Vietnamese Japanese vocabulary have same feature with example</w:t>
            </w:r>
          </w:p>
        </w:tc>
      </w:tr>
      <w:tr w:rsidR="004844DE" w:rsidRPr="00A42300" w14:paraId="6ADFE639" w14:textId="77777777" w:rsidTr="003B68E5">
        <w:trPr>
          <w:jc w:val="center"/>
        </w:trPr>
        <w:tc>
          <w:tcPr>
            <w:tcW w:w="838" w:type="dxa"/>
          </w:tcPr>
          <w:p w14:paraId="40E41B0D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09EE8B9B" w14:textId="77777777" w:rsidR="004844DE" w:rsidRPr="009C7142" w:rsidRDefault="004844DE" w:rsidP="004844DE">
            <w:pPr>
              <w:ind w:left="0"/>
            </w:pPr>
            <w:proofErr w:type="spellStart"/>
            <w:r w:rsidRPr="009C7142">
              <w:t>findByExample</w:t>
            </w:r>
            <w:proofErr w:type="spellEnd"/>
            <w:r w:rsidRPr="009C7142">
              <w:t>()</w:t>
            </w:r>
          </w:p>
        </w:tc>
        <w:tc>
          <w:tcPr>
            <w:tcW w:w="4476" w:type="dxa"/>
          </w:tcPr>
          <w:p w14:paraId="1F6E7088" w14:textId="4A6FFD3E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Find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some Vietnamese Japanese vocabulary have same feature with example</w:t>
            </w:r>
          </w:p>
        </w:tc>
      </w:tr>
      <w:tr w:rsidR="004844DE" w:rsidRPr="00A42300" w14:paraId="1A57C274" w14:textId="77777777" w:rsidTr="003B68E5">
        <w:trPr>
          <w:jc w:val="center"/>
        </w:trPr>
        <w:tc>
          <w:tcPr>
            <w:tcW w:w="838" w:type="dxa"/>
          </w:tcPr>
          <w:p w14:paraId="2A900A3A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72E50DBD" w14:textId="77777777" w:rsidR="004844DE" w:rsidRPr="009C7142" w:rsidRDefault="004844DE" w:rsidP="004844DE">
            <w:pPr>
              <w:ind w:left="0"/>
            </w:pPr>
            <w:proofErr w:type="spellStart"/>
            <w:r w:rsidRPr="009C7142">
              <w:t>getAll</w:t>
            </w:r>
            <w:proofErr w:type="spellEnd"/>
            <w:r w:rsidRPr="009C7142">
              <w:t>()</w:t>
            </w:r>
          </w:p>
        </w:tc>
        <w:tc>
          <w:tcPr>
            <w:tcW w:w="4476" w:type="dxa"/>
          </w:tcPr>
          <w:p w14:paraId="584CEE1D" w14:textId="2067E11D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all Vietnamese Japanese vocabulary</w:t>
            </w:r>
          </w:p>
        </w:tc>
      </w:tr>
      <w:tr w:rsidR="004844DE" w:rsidRPr="00A42300" w14:paraId="2548297C" w14:textId="77777777" w:rsidTr="003B68E5">
        <w:trPr>
          <w:jc w:val="center"/>
        </w:trPr>
        <w:tc>
          <w:tcPr>
            <w:tcW w:w="838" w:type="dxa"/>
          </w:tcPr>
          <w:p w14:paraId="33CB8F8B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234E9234" w14:textId="77777777" w:rsidR="004844DE" w:rsidRPr="009C7142" w:rsidRDefault="004844DE" w:rsidP="004844DE">
            <w:pPr>
              <w:ind w:left="0"/>
            </w:pPr>
            <w:r w:rsidRPr="009C7142">
              <w:t>update()</w:t>
            </w:r>
          </w:p>
        </w:tc>
        <w:tc>
          <w:tcPr>
            <w:tcW w:w="4476" w:type="dxa"/>
          </w:tcPr>
          <w:p w14:paraId="184B8C0A" w14:textId="79518E28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Update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 Vietnamese Japanese vocabulary</w:t>
            </w:r>
          </w:p>
        </w:tc>
      </w:tr>
      <w:tr w:rsidR="004844DE" w:rsidRPr="00A42300" w14:paraId="3CE50A72" w14:textId="77777777" w:rsidTr="003B68E5">
        <w:trPr>
          <w:jc w:val="center"/>
        </w:trPr>
        <w:tc>
          <w:tcPr>
            <w:tcW w:w="838" w:type="dxa"/>
          </w:tcPr>
          <w:p w14:paraId="5C6C4952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4145AF5F" w14:textId="77777777" w:rsidR="004844DE" w:rsidRPr="009C7142" w:rsidRDefault="004844DE" w:rsidP="004844DE">
            <w:pPr>
              <w:ind w:left="0"/>
            </w:pPr>
            <w:r w:rsidRPr="009C7142">
              <w:t>delete()</w:t>
            </w:r>
          </w:p>
        </w:tc>
        <w:tc>
          <w:tcPr>
            <w:tcW w:w="4476" w:type="dxa"/>
          </w:tcPr>
          <w:p w14:paraId="2965AE86" w14:textId="2990D9D7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Delete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 Vietnamese Japanese vocabulary</w:t>
            </w:r>
          </w:p>
        </w:tc>
      </w:tr>
      <w:tr w:rsidR="004844DE" w:rsidRPr="00A42300" w14:paraId="5193DDDE" w14:textId="77777777" w:rsidTr="003B68E5">
        <w:trPr>
          <w:jc w:val="center"/>
        </w:trPr>
        <w:tc>
          <w:tcPr>
            <w:tcW w:w="838" w:type="dxa"/>
          </w:tcPr>
          <w:p w14:paraId="39CE80FF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42377859" w14:textId="77777777" w:rsidR="004844DE" w:rsidRPr="009C7142" w:rsidRDefault="004844DE" w:rsidP="004844DE">
            <w:pPr>
              <w:ind w:left="0"/>
            </w:pPr>
            <w:proofErr w:type="spellStart"/>
            <w:r w:rsidRPr="009C7142">
              <w:t>getCount</w:t>
            </w:r>
            <w:proofErr w:type="spellEnd"/>
            <w:r w:rsidRPr="009C7142">
              <w:t>()</w:t>
            </w:r>
          </w:p>
        </w:tc>
        <w:tc>
          <w:tcPr>
            <w:tcW w:w="4476" w:type="dxa"/>
          </w:tcPr>
          <w:p w14:paraId="6510D3A2" w14:textId="24A6C7DB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of the Vietnamese Japanese vocabulary in database</w:t>
            </w:r>
          </w:p>
        </w:tc>
      </w:tr>
      <w:tr w:rsidR="004844DE" w:rsidRPr="00A42300" w14:paraId="3FEB926D" w14:textId="77777777" w:rsidTr="003B68E5">
        <w:trPr>
          <w:jc w:val="center"/>
        </w:trPr>
        <w:tc>
          <w:tcPr>
            <w:tcW w:w="838" w:type="dxa"/>
          </w:tcPr>
          <w:p w14:paraId="30B37CB2" w14:textId="77777777" w:rsidR="004844DE" w:rsidRDefault="004844DE" w:rsidP="004844D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70C3737B" w14:textId="77777777" w:rsidR="004844DE" w:rsidRDefault="004844DE" w:rsidP="004844DE">
            <w:pPr>
              <w:ind w:left="0"/>
            </w:pPr>
            <w:proofErr w:type="spellStart"/>
            <w:r w:rsidRPr="009C7142">
              <w:t>executeSql</w:t>
            </w:r>
            <w:proofErr w:type="spellEnd"/>
            <w:r w:rsidRPr="009C7142">
              <w:t>()</w:t>
            </w:r>
          </w:p>
        </w:tc>
        <w:tc>
          <w:tcPr>
            <w:tcW w:w="4476" w:type="dxa"/>
          </w:tcPr>
          <w:p w14:paraId="15322614" w14:textId="204377A3" w:rsidR="004844DE" w:rsidRPr="00A42300" w:rsidRDefault="009B51AD" w:rsidP="004844D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</w:t>
            </w:r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the Vietnamese Japanese vocabulary execute by </w:t>
            </w:r>
            <w:proofErr w:type="spellStart"/>
            <w:r w:rsidR="004844D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sql</w:t>
            </w:r>
            <w:proofErr w:type="spellEnd"/>
          </w:p>
        </w:tc>
      </w:tr>
    </w:tbl>
    <w:p w14:paraId="4B5D2C2D" w14:textId="77777777" w:rsidR="003A7341" w:rsidRPr="00A42300" w:rsidRDefault="003A7341" w:rsidP="003A7341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50748640" w14:textId="77777777" w:rsidR="003A7341" w:rsidRPr="00A42300" w:rsidRDefault="003A7341" w:rsidP="003A7341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48" w:name="_Toc458058446"/>
      <w:r w:rsidRPr="00A42300">
        <w:rPr>
          <w:rFonts w:ascii="Times New Roman" w:hAnsi="Times New Roman" w:cs="Times New Roman"/>
          <w:sz w:val="22"/>
          <w:szCs w:val="22"/>
        </w:rPr>
        <w:lastRenderedPageBreak/>
        <w:t>Sequence Diagram</w:t>
      </w:r>
      <w:bookmarkEnd w:id="548"/>
    </w:p>
    <w:p w14:paraId="214F1F2B" w14:textId="77777777" w:rsidR="003A7341" w:rsidRPr="00A42300" w:rsidRDefault="008B2226" w:rsidP="003A7341">
      <w:pPr>
        <w:pStyle w:val="Heading2"/>
        <w:rPr>
          <w:rFonts w:ascii="Times New Roman" w:hAnsi="Times New Roman" w:cs="Times New Roman"/>
          <w:i w:val="0"/>
        </w:rPr>
      </w:pPr>
      <w:bookmarkStart w:id="549" w:name="_Toc458058447"/>
      <w:proofErr w:type="spellStart"/>
      <w:proofErr w:type="gramStart"/>
      <w:r>
        <w:rPr>
          <w:rFonts w:ascii="Times New Roman" w:hAnsi="Times New Roman" w:cs="Times New Roman"/>
          <w:i w:val="0"/>
        </w:rPr>
        <w:t>dictionary.model</w:t>
      </w:r>
      <w:proofErr w:type="spellEnd"/>
      <w:proofErr w:type="gramEnd"/>
      <w:r w:rsidR="003A7341" w:rsidRPr="00A42300">
        <w:rPr>
          <w:rFonts w:ascii="Times New Roman" w:hAnsi="Times New Roman" w:cs="Times New Roman"/>
          <w:i w:val="0"/>
        </w:rPr>
        <w:t xml:space="preserve"> </w:t>
      </w:r>
      <w:r>
        <w:rPr>
          <w:rFonts w:ascii="Times New Roman" w:hAnsi="Times New Roman" w:cs="Times New Roman"/>
          <w:i w:val="0"/>
        </w:rPr>
        <w:t>p</w:t>
      </w:r>
      <w:r w:rsidR="003A7341" w:rsidRPr="00A42300">
        <w:rPr>
          <w:rFonts w:ascii="Times New Roman" w:hAnsi="Times New Roman" w:cs="Times New Roman"/>
          <w:i w:val="0"/>
        </w:rPr>
        <w:t>ackage</w:t>
      </w:r>
      <w:bookmarkEnd w:id="549"/>
    </w:p>
    <w:p w14:paraId="736B66E5" w14:textId="77777777" w:rsidR="003A7341" w:rsidRPr="00A42300" w:rsidRDefault="003A7341" w:rsidP="003A7341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50" w:name="_Toc458058448"/>
      <w:bookmarkStart w:id="551" w:name="_GoBack"/>
      <w:bookmarkEnd w:id="551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550"/>
    </w:p>
    <w:p w14:paraId="7A575AD2" w14:textId="77777777" w:rsidR="003A7341" w:rsidRPr="00A42300" w:rsidRDefault="008B2226" w:rsidP="003A7341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8B2226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67456" behindDoc="0" locked="0" layoutInCell="1" allowOverlap="1" wp14:anchorId="0C73A509" wp14:editId="4B8EF594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274945" cy="4044819"/>
            <wp:effectExtent l="0" t="0" r="1905" b="0"/>
            <wp:wrapTopAndBottom/>
            <wp:docPr id="9" name="Picture 9" descr="D:\Documents\GitHub\DATN\201605JS01\WIP\Users\TungDT\Class Diagram\Dict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GitHub\DATN\201605JS01\WIP\Users\TungDT\Class Diagram\Dict Model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04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441F68" w14:textId="77777777" w:rsidR="003A7341" w:rsidRPr="00A42300" w:rsidRDefault="003A7341" w:rsidP="003A7341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7: Class diagram </w:t>
      </w:r>
      <w:proofErr w:type="spellStart"/>
      <w:r w:rsidR="008B2226" w:rsidRPr="008B2226">
        <w:rPr>
          <w:rFonts w:ascii="Times New Roman" w:hAnsi="Times New Roman" w:cs="Times New Roman"/>
          <w:b/>
          <w:color w:val="auto"/>
          <w:sz w:val="22"/>
          <w:szCs w:val="22"/>
        </w:rPr>
        <w:t>dictionary.model</w:t>
      </w:r>
      <w:proofErr w:type="spellEnd"/>
      <w:r w:rsidR="008B2226" w:rsidRPr="008B2226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8"/>
        <w:gridCol w:w="2302"/>
        <w:gridCol w:w="5321"/>
      </w:tblGrid>
      <w:tr w:rsidR="003A7341" w:rsidRPr="00A42300" w14:paraId="16237F3C" w14:textId="77777777" w:rsidTr="00F600BA">
        <w:tc>
          <w:tcPr>
            <w:tcW w:w="628" w:type="dxa"/>
            <w:shd w:val="clear" w:color="auto" w:fill="92D050"/>
          </w:tcPr>
          <w:p w14:paraId="447588A9" w14:textId="77777777" w:rsidR="003A7341" w:rsidRPr="00673677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302" w:type="dxa"/>
            <w:shd w:val="clear" w:color="auto" w:fill="92D050"/>
          </w:tcPr>
          <w:p w14:paraId="6C0897DB" w14:textId="77777777" w:rsidR="003A7341" w:rsidRPr="00673677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5321" w:type="dxa"/>
            <w:shd w:val="clear" w:color="auto" w:fill="92D050"/>
          </w:tcPr>
          <w:p w14:paraId="20B68BF2" w14:textId="77777777" w:rsidR="003A7341" w:rsidRPr="00673677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226" w:rsidRPr="00A42300" w14:paraId="649057C0" w14:textId="77777777" w:rsidTr="00F600BA">
        <w:tc>
          <w:tcPr>
            <w:tcW w:w="628" w:type="dxa"/>
          </w:tcPr>
          <w:p w14:paraId="6AD4DCBD" w14:textId="77777777" w:rsidR="008B2226" w:rsidRPr="00A42300" w:rsidRDefault="008B2226" w:rsidP="008B2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302" w:type="dxa"/>
          </w:tcPr>
          <w:p w14:paraId="0325247E" w14:textId="77777777" w:rsidR="008B2226" w:rsidRPr="00E93191" w:rsidRDefault="008B2226" w:rsidP="008B2226">
            <w:pPr>
              <w:ind w:left="0"/>
            </w:pPr>
            <w:proofErr w:type="spellStart"/>
            <w:r w:rsidRPr="00E93191">
              <w:t>ExampleModel</w:t>
            </w:r>
            <w:proofErr w:type="spellEnd"/>
          </w:p>
        </w:tc>
        <w:tc>
          <w:tcPr>
            <w:tcW w:w="5321" w:type="dxa"/>
          </w:tcPr>
          <w:p w14:paraId="42F5A38E" w14:textId="77777777" w:rsidR="008B2226" w:rsidRPr="00C14A62" w:rsidRDefault="00C14A62" w:rsidP="00C14A62">
            <w:pPr>
              <w:ind w:left="0"/>
            </w:pPr>
            <w:r w:rsidRPr="00E93191">
              <w:t>Example</w:t>
            </w:r>
            <w:r>
              <w:t xml:space="preserve"> </w:t>
            </w:r>
            <w:r w:rsidRPr="00E93191">
              <w:t>Model</w:t>
            </w:r>
          </w:p>
        </w:tc>
      </w:tr>
      <w:tr w:rsidR="008B2226" w:rsidRPr="00A42300" w14:paraId="02BCF69E" w14:textId="77777777" w:rsidTr="00F600BA">
        <w:tc>
          <w:tcPr>
            <w:tcW w:w="628" w:type="dxa"/>
          </w:tcPr>
          <w:p w14:paraId="10835771" w14:textId="77777777" w:rsidR="008B2226" w:rsidRPr="00A42300" w:rsidRDefault="008B2226" w:rsidP="008B2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302" w:type="dxa"/>
          </w:tcPr>
          <w:p w14:paraId="19BE32BD" w14:textId="77777777" w:rsidR="008B2226" w:rsidRPr="00E93191" w:rsidRDefault="008B2226" w:rsidP="008B2226">
            <w:pPr>
              <w:ind w:left="0"/>
            </w:pPr>
            <w:proofErr w:type="spellStart"/>
            <w:r w:rsidRPr="00E93191">
              <w:t>JaviModel</w:t>
            </w:r>
            <w:proofErr w:type="spellEnd"/>
          </w:p>
        </w:tc>
        <w:tc>
          <w:tcPr>
            <w:tcW w:w="5321" w:type="dxa"/>
          </w:tcPr>
          <w:p w14:paraId="30AD4857" w14:textId="77777777" w:rsidR="008B2226" w:rsidRPr="00C14A62" w:rsidRDefault="00C14A62" w:rsidP="00C14A62">
            <w:pPr>
              <w:ind w:left="0"/>
            </w:pPr>
            <w:r>
              <w:t xml:space="preserve">Japanese Vietnamese word </w:t>
            </w:r>
            <w:r w:rsidRPr="00E93191">
              <w:t>Model</w:t>
            </w:r>
          </w:p>
        </w:tc>
      </w:tr>
      <w:tr w:rsidR="00C14A62" w:rsidRPr="00A42300" w14:paraId="144E1C7D" w14:textId="77777777" w:rsidTr="00F600BA">
        <w:tc>
          <w:tcPr>
            <w:tcW w:w="628" w:type="dxa"/>
          </w:tcPr>
          <w:p w14:paraId="264DCA0A" w14:textId="77777777" w:rsidR="00C14A62" w:rsidRPr="00A42300" w:rsidRDefault="00C14A62" w:rsidP="00C14A6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302" w:type="dxa"/>
          </w:tcPr>
          <w:p w14:paraId="114CB5C8" w14:textId="77777777" w:rsidR="00C14A62" w:rsidRPr="00E93191" w:rsidRDefault="00C14A62" w:rsidP="00C14A62">
            <w:pPr>
              <w:ind w:left="0"/>
            </w:pPr>
            <w:proofErr w:type="spellStart"/>
            <w:r w:rsidRPr="00E93191">
              <w:t>VijaModel</w:t>
            </w:r>
            <w:proofErr w:type="spellEnd"/>
          </w:p>
        </w:tc>
        <w:tc>
          <w:tcPr>
            <w:tcW w:w="5321" w:type="dxa"/>
          </w:tcPr>
          <w:p w14:paraId="46E68376" w14:textId="77777777" w:rsidR="00C14A62" w:rsidRPr="00C14A62" w:rsidRDefault="00C14A62" w:rsidP="00C14A62">
            <w:pPr>
              <w:ind w:left="0"/>
            </w:pPr>
            <w:r>
              <w:t xml:space="preserve">Vietnamese Japanese word </w:t>
            </w:r>
            <w:r w:rsidRPr="00E93191">
              <w:t>Model</w:t>
            </w:r>
          </w:p>
        </w:tc>
      </w:tr>
      <w:tr w:rsidR="008B2226" w:rsidRPr="00A42300" w14:paraId="4EF9D79A" w14:textId="77777777" w:rsidTr="00F600BA">
        <w:tc>
          <w:tcPr>
            <w:tcW w:w="628" w:type="dxa"/>
          </w:tcPr>
          <w:p w14:paraId="13A799FD" w14:textId="77777777" w:rsidR="008B2226" w:rsidRPr="00A42300" w:rsidRDefault="008B2226" w:rsidP="008B2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302" w:type="dxa"/>
          </w:tcPr>
          <w:p w14:paraId="1FCB49B1" w14:textId="77777777" w:rsidR="008B2226" w:rsidRDefault="008B2226" w:rsidP="008B2226">
            <w:pPr>
              <w:ind w:left="0"/>
            </w:pPr>
            <w:proofErr w:type="spellStart"/>
            <w:r w:rsidRPr="00E93191">
              <w:t>WordMean</w:t>
            </w:r>
            <w:proofErr w:type="spellEnd"/>
          </w:p>
        </w:tc>
        <w:tc>
          <w:tcPr>
            <w:tcW w:w="5321" w:type="dxa"/>
          </w:tcPr>
          <w:p w14:paraId="54D6C96A" w14:textId="77777777" w:rsidR="008B2226" w:rsidRPr="00C14A62" w:rsidRDefault="00C14A62" w:rsidP="00C14A62">
            <w:pPr>
              <w:ind w:left="0"/>
            </w:pPr>
            <w:r w:rsidRPr="00E93191">
              <w:t>Word</w:t>
            </w:r>
            <w:r>
              <w:t xml:space="preserve"> </w:t>
            </w:r>
            <w:r w:rsidRPr="00E93191">
              <w:t>Mean</w:t>
            </w:r>
            <w:r>
              <w:t>ing</w:t>
            </w:r>
          </w:p>
        </w:tc>
      </w:tr>
    </w:tbl>
    <w:p w14:paraId="61D0FE98" w14:textId="77777777" w:rsidR="008B2226" w:rsidRPr="008B2226" w:rsidRDefault="008B2226" w:rsidP="008B2226"/>
    <w:p w14:paraId="29C3EA48" w14:textId="77777777" w:rsidR="003A7341" w:rsidRPr="00080663" w:rsidRDefault="008B2226" w:rsidP="008B2226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52" w:name="_Toc458058449"/>
      <w:proofErr w:type="spellStart"/>
      <w:r w:rsidRPr="008B2226">
        <w:rPr>
          <w:rFonts w:ascii="Times New Roman" w:hAnsi="Times New Roman" w:cs="Times New Roman"/>
          <w:sz w:val="22"/>
          <w:szCs w:val="22"/>
        </w:rPr>
        <w:lastRenderedPageBreak/>
        <w:t>ExampleModel</w:t>
      </w:r>
      <w:proofErr w:type="spellEnd"/>
      <w:r w:rsidRPr="008B2226">
        <w:rPr>
          <w:rFonts w:ascii="Times New Roman" w:hAnsi="Times New Roman" w:cs="Times New Roman"/>
          <w:sz w:val="22"/>
          <w:szCs w:val="22"/>
        </w:rPr>
        <w:t xml:space="preserve"> </w:t>
      </w:r>
      <w:r w:rsidR="003A7341">
        <w:rPr>
          <w:rFonts w:ascii="Times New Roman" w:hAnsi="Times New Roman" w:cs="Times New Roman"/>
          <w:sz w:val="22"/>
          <w:szCs w:val="22"/>
        </w:rPr>
        <w:t>Class</w:t>
      </w:r>
      <w:bookmarkEnd w:id="552"/>
    </w:p>
    <w:p w14:paraId="5BFF968F" w14:textId="77777777" w:rsidR="003A7341" w:rsidRPr="00A42300" w:rsidRDefault="003A7341" w:rsidP="003A7341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3A7341" w:rsidRPr="00A42300" w14:paraId="1D330151" w14:textId="77777777" w:rsidTr="00F600BA">
        <w:trPr>
          <w:jc w:val="center"/>
        </w:trPr>
        <w:tc>
          <w:tcPr>
            <w:tcW w:w="524" w:type="dxa"/>
            <w:shd w:val="clear" w:color="auto" w:fill="92D050"/>
          </w:tcPr>
          <w:p w14:paraId="773FD3F2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66B2EF9C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799F27E2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69C9FEBD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053E7966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48C3DE46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226" w:rsidRPr="00A42300" w14:paraId="74F4C335" w14:textId="77777777" w:rsidTr="00F600BA">
        <w:trPr>
          <w:jc w:val="center"/>
        </w:trPr>
        <w:tc>
          <w:tcPr>
            <w:tcW w:w="524" w:type="dxa"/>
          </w:tcPr>
          <w:p w14:paraId="48C64AC1" w14:textId="77777777" w:rsidR="008B2226" w:rsidRPr="00A42300" w:rsidRDefault="008B2226" w:rsidP="008B2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A2EAF24" w14:textId="77777777" w:rsidR="008B2226" w:rsidRPr="00930231" w:rsidRDefault="008B2226" w:rsidP="008B2226">
            <w:pPr>
              <w:ind w:left="0"/>
            </w:pPr>
            <w:r w:rsidRPr="00930231">
              <w:t>id</w:t>
            </w:r>
          </w:p>
        </w:tc>
        <w:tc>
          <w:tcPr>
            <w:tcW w:w="1440" w:type="dxa"/>
          </w:tcPr>
          <w:p w14:paraId="6C0200E5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23E9451C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70CF6A6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75F0FFA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226" w:rsidRPr="00A42300" w14:paraId="00B4FEE3" w14:textId="77777777" w:rsidTr="00F600BA">
        <w:trPr>
          <w:jc w:val="center"/>
        </w:trPr>
        <w:tc>
          <w:tcPr>
            <w:tcW w:w="524" w:type="dxa"/>
          </w:tcPr>
          <w:p w14:paraId="6CF1BCD7" w14:textId="77777777" w:rsidR="008B2226" w:rsidRPr="00A42300" w:rsidRDefault="008B2226" w:rsidP="008B2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10E67639" w14:textId="77777777" w:rsidR="008B2226" w:rsidRPr="00930231" w:rsidRDefault="008B2226" w:rsidP="008B2226">
            <w:pPr>
              <w:ind w:left="0"/>
            </w:pPr>
            <w:proofErr w:type="spellStart"/>
            <w:r w:rsidRPr="00930231">
              <w:t>ja</w:t>
            </w:r>
            <w:proofErr w:type="spellEnd"/>
          </w:p>
        </w:tc>
        <w:tc>
          <w:tcPr>
            <w:tcW w:w="1440" w:type="dxa"/>
          </w:tcPr>
          <w:p w14:paraId="745234C2" w14:textId="77777777" w:rsidR="008B2226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10BEDE55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5640D11" w14:textId="77777777" w:rsidR="008B2226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A5602C4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226" w:rsidRPr="00A42300" w14:paraId="5215F39D" w14:textId="77777777" w:rsidTr="00F600BA">
        <w:trPr>
          <w:jc w:val="center"/>
        </w:trPr>
        <w:tc>
          <w:tcPr>
            <w:tcW w:w="524" w:type="dxa"/>
          </w:tcPr>
          <w:p w14:paraId="3AA2EA3C" w14:textId="77777777" w:rsidR="008B2226" w:rsidRPr="00A42300" w:rsidRDefault="008B2226" w:rsidP="008B2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1700DA3D" w14:textId="77777777" w:rsidR="008B2226" w:rsidRDefault="008B2226" w:rsidP="008B2226">
            <w:pPr>
              <w:ind w:left="0"/>
            </w:pPr>
            <w:r w:rsidRPr="00930231">
              <w:t>vi</w:t>
            </w:r>
          </w:p>
        </w:tc>
        <w:tc>
          <w:tcPr>
            <w:tcW w:w="1440" w:type="dxa"/>
          </w:tcPr>
          <w:p w14:paraId="16C11E52" w14:textId="77777777" w:rsidR="008B2226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09B4E032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B099EAD" w14:textId="77777777" w:rsidR="008B2226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3B193BBF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F2FB716" w14:textId="77777777" w:rsidR="003A7341" w:rsidRPr="00A42300" w:rsidRDefault="003A7341" w:rsidP="003A7341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3A7341" w:rsidRPr="00A42300" w14:paraId="0052447C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548F93CB" w14:textId="77777777" w:rsidR="003A7341" w:rsidRPr="00620129" w:rsidRDefault="003A7341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2325B38E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78661C22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3A7341" w:rsidRPr="00A42300" w14:paraId="27F318D6" w14:textId="77777777" w:rsidTr="00F600BA">
        <w:trPr>
          <w:jc w:val="center"/>
        </w:trPr>
        <w:tc>
          <w:tcPr>
            <w:tcW w:w="838" w:type="dxa"/>
          </w:tcPr>
          <w:p w14:paraId="6F19ED89" w14:textId="77777777" w:rsidR="003A7341" w:rsidRPr="00A42300" w:rsidRDefault="003A7341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0BA8C38" w14:textId="77777777" w:rsidR="003A7341" w:rsidRPr="004A445C" w:rsidRDefault="003A7341" w:rsidP="00F600BA">
            <w:pPr>
              <w:ind w:left="0"/>
            </w:pPr>
          </w:p>
        </w:tc>
        <w:tc>
          <w:tcPr>
            <w:tcW w:w="4476" w:type="dxa"/>
          </w:tcPr>
          <w:p w14:paraId="1FA21457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40C8B4E" w14:textId="77777777" w:rsidR="008B2226" w:rsidRPr="00080663" w:rsidRDefault="008B2226" w:rsidP="008B2226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53" w:name="_Toc458058450"/>
      <w:proofErr w:type="spellStart"/>
      <w:r w:rsidRPr="008B2226">
        <w:rPr>
          <w:rFonts w:ascii="Times New Roman" w:hAnsi="Times New Roman" w:cs="Times New Roman"/>
          <w:sz w:val="22"/>
          <w:szCs w:val="22"/>
        </w:rPr>
        <w:t>JaviModel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53"/>
    </w:p>
    <w:p w14:paraId="604906B3" w14:textId="77777777" w:rsidR="008B2226" w:rsidRPr="00A42300" w:rsidRDefault="008B2226" w:rsidP="008B2226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8B2226" w:rsidRPr="00A42300" w14:paraId="683D86A2" w14:textId="77777777" w:rsidTr="003B68E5">
        <w:trPr>
          <w:jc w:val="center"/>
        </w:trPr>
        <w:tc>
          <w:tcPr>
            <w:tcW w:w="524" w:type="dxa"/>
            <w:shd w:val="clear" w:color="auto" w:fill="92D050"/>
          </w:tcPr>
          <w:p w14:paraId="6C92F949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5D7253D0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06063ACB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380A2443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781DDFC0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2D1DB88B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226" w:rsidRPr="00A42300" w14:paraId="00AF7028" w14:textId="77777777" w:rsidTr="003B68E5">
        <w:trPr>
          <w:jc w:val="center"/>
        </w:trPr>
        <w:tc>
          <w:tcPr>
            <w:tcW w:w="524" w:type="dxa"/>
          </w:tcPr>
          <w:p w14:paraId="1B62E266" w14:textId="77777777" w:rsidR="008B2226" w:rsidRPr="00A42300" w:rsidRDefault="008B2226" w:rsidP="008B2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3B942BF6" w14:textId="77777777" w:rsidR="008B2226" w:rsidRPr="00B234AC" w:rsidRDefault="008B2226" w:rsidP="008B2226">
            <w:pPr>
              <w:ind w:left="0"/>
            </w:pPr>
            <w:r w:rsidRPr="00B234AC">
              <w:t>id</w:t>
            </w:r>
          </w:p>
        </w:tc>
        <w:tc>
          <w:tcPr>
            <w:tcW w:w="1440" w:type="dxa"/>
          </w:tcPr>
          <w:p w14:paraId="3E674C17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1BDEF263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305863F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5FC0744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226" w:rsidRPr="00A42300" w14:paraId="468FFDA3" w14:textId="77777777" w:rsidTr="003B68E5">
        <w:trPr>
          <w:jc w:val="center"/>
        </w:trPr>
        <w:tc>
          <w:tcPr>
            <w:tcW w:w="524" w:type="dxa"/>
          </w:tcPr>
          <w:p w14:paraId="656E67B3" w14:textId="77777777" w:rsidR="008B2226" w:rsidRPr="00A42300" w:rsidRDefault="008B2226" w:rsidP="008B2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578D2E92" w14:textId="77777777" w:rsidR="008B2226" w:rsidRPr="00B234AC" w:rsidRDefault="008B2226" w:rsidP="008B2226">
            <w:pPr>
              <w:ind w:left="0"/>
            </w:pPr>
            <w:r w:rsidRPr="00B234AC">
              <w:t>word</w:t>
            </w:r>
          </w:p>
        </w:tc>
        <w:tc>
          <w:tcPr>
            <w:tcW w:w="1440" w:type="dxa"/>
          </w:tcPr>
          <w:p w14:paraId="5E407599" w14:textId="77777777" w:rsidR="008B2226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69EC5143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9F659A6" w14:textId="77777777" w:rsidR="008B2226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AD9F4C4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226" w:rsidRPr="00A42300" w14:paraId="568C5A72" w14:textId="77777777" w:rsidTr="003B68E5">
        <w:trPr>
          <w:jc w:val="center"/>
        </w:trPr>
        <w:tc>
          <w:tcPr>
            <w:tcW w:w="524" w:type="dxa"/>
          </w:tcPr>
          <w:p w14:paraId="1D022890" w14:textId="77777777" w:rsidR="008B2226" w:rsidRPr="00A42300" w:rsidRDefault="008B2226" w:rsidP="008B2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76DAE7B0" w14:textId="77777777" w:rsidR="008B2226" w:rsidRPr="00B234AC" w:rsidRDefault="008B2226" w:rsidP="008B2226">
            <w:pPr>
              <w:ind w:left="0"/>
            </w:pPr>
            <w:r w:rsidRPr="00B234AC">
              <w:t>kana</w:t>
            </w:r>
          </w:p>
        </w:tc>
        <w:tc>
          <w:tcPr>
            <w:tcW w:w="1440" w:type="dxa"/>
          </w:tcPr>
          <w:p w14:paraId="46F740CD" w14:textId="77777777" w:rsidR="008B2226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167DC7AD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261EB19" w14:textId="77777777" w:rsidR="008B2226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31850137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226" w:rsidRPr="00A42300" w14:paraId="20F4CBB4" w14:textId="77777777" w:rsidTr="003B68E5">
        <w:trPr>
          <w:jc w:val="center"/>
        </w:trPr>
        <w:tc>
          <w:tcPr>
            <w:tcW w:w="524" w:type="dxa"/>
          </w:tcPr>
          <w:p w14:paraId="61769B7B" w14:textId="77777777" w:rsidR="008B2226" w:rsidRDefault="008B2226" w:rsidP="008B2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1E37B63F" w14:textId="77777777" w:rsidR="008B2226" w:rsidRDefault="008B2226" w:rsidP="008B2226">
            <w:pPr>
              <w:ind w:left="0"/>
            </w:pPr>
            <w:r w:rsidRPr="00B234AC">
              <w:t>means</w:t>
            </w:r>
          </w:p>
        </w:tc>
        <w:tc>
          <w:tcPr>
            <w:tcW w:w="1440" w:type="dxa"/>
          </w:tcPr>
          <w:p w14:paraId="5A574C54" w14:textId="77777777" w:rsidR="008B2226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62180A41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F4E545A" w14:textId="77777777" w:rsidR="008B2226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B06DA63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A3773A8" w14:textId="77777777" w:rsidR="008B2226" w:rsidRPr="00A42300" w:rsidRDefault="008B2226" w:rsidP="008B2226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226" w:rsidRPr="00A42300" w14:paraId="10140F31" w14:textId="77777777" w:rsidTr="003B68E5">
        <w:trPr>
          <w:jc w:val="center"/>
        </w:trPr>
        <w:tc>
          <w:tcPr>
            <w:tcW w:w="838" w:type="dxa"/>
            <w:shd w:val="clear" w:color="auto" w:fill="92D050"/>
          </w:tcPr>
          <w:p w14:paraId="6C5CE7DE" w14:textId="77777777" w:rsidR="008B2226" w:rsidRPr="00620129" w:rsidRDefault="008B2226" w:rsidP="003B68E5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433828CF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C825C19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226" w:rsidRPr="00A42300" w14:paraId="0E4048AB" w14:textId="77777777" w:rsidTr="003B68E5">
        <w:trPr>
          <w:jc w:val="center"/>
        </w:trPr>
        <w:tc>
          <w:tcPr>
            <w:tcW w:w="838" w:type="dxa"/>
          </w:tcPr>
          <w:p w14:paraId="6C9771B0" w14:textId="77777777" w:rsidR="008B2226" w:rsidRPr="00A42300" w:rsidRDefault="008B2226" w:rsidP="003B68E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08F15132" w14:textId="77777777" w:rsidR="008B2226" w:rsidRPr="004A445C" w:rsidRDefault="008B2226" w:rsidP="003B68E5">
            <w:pPr>
              <w:ind w:left="0"/>
            </w:pPr>
          </w:p>
        </w:tc>
        <w:tc>
          <w:tcPr>
            <w:tcW w:w="4476" w:type="dxa"/>
          </w:tcPr>
          <w:p w14:paraId="2CC4A024" w14:textId="77777777" w:rsidR="008B2226" w:rsidRPr="00A42300" w:rsidRDefault="008B2226" w:rsidP="003B68E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3307574" w14:textId="77777777" w:rsidR="008B2226" w:rsidRPr="00080663" w:rsidRDefault="008B2226" w:rsidP="008B2226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54" w:name="_Toc458058451"/>
      <w:proofErr w:type="spellStart"/>
      <w:r w:rsidRPr="008B2226">
        <w:rPr>
          <w:rFonts w:ascii="Times New Roman" w:hAnsi="Times New Roman" w:cs="Times New Roman"/>
          <w:sz w:val="22"/>
          <w:szCs w:val="22"/>
        </w:rPr>
        <w:t>VijaModel</w:t>
      </w:r>
      <w:proofErr w:type="spellEnd"/>
      <w:r w:rsidRPr="008B222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554"/>
    </w:p>
    <w:p w14:paraId="0516B8DD" w14:textId="77777777" w:rsidR="008B2226" w:rsidRPr="00A42300" w:rsidRDefault="008B2226" w:rsidP="008B2226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8B2226" w:rsidRPr="00A42300" w14:paraId="5940FC39" w14:textId="77777777" w:rsidTr="003B68E5">
        <w:trPr>
          <w:jc w:val="center"/>
        </w:trPr>
        <w:tc>
          <w:tcPr>
            <w:tcW w:w="524" w:type="dxa"/>
            <w:shd w:val="clear" w:color="auto" w:fill="92D050"/>
          </w:tcPr>
          <w:p w14:paraId="53BEA1F8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53587CF6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04BEC95B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263F4F53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65D2DD85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65892443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226" w:rsidRPr="00A42300" w14:paraId="03293508" w14:textId="77777777" w:rsidTr="003B68E5">
        <w:trPr>
          <w:jc w:val="center"/>
        </w:trPr>
        <w:tc>
          <w:tcPr>
            <w:tcW w:w="524" w:type="dxa"/>
          </w:tcPr>
          <w:p w14:paraId="2D190767" w14:textId="77777777" w:rsidR="008B2226" w:rsidRPr="00A42300" w:rsidRDefault="008B2226" w:rsidP="008B2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343DB516" w14:textId="77777777" w:rsidR="008B2226" w:rsidRPr="006714C8" w:rsidRDefault="008B2226" w:rsidP="008B2226">
            <w:pPr>
              <w:ind w:left="0"/>
            </w:pPr>
            <w:r w:rsidRPr="006714C8">
              <w:t>id</w:t>
            </w:r>
          </w:p>
        </w:tc>
        <w:tc>
          <w:tcPr>
            <w:tcW w:w="1440" w:type="dxa"/>
          </w:tcPr>
          <w:p w14:paraId="3E58EF73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74E6DC2D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7999C8A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3B172D14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226" w:rsidRPr="00A42300" w14:paraId="1C25DD50" w14:textId="77777777" w:rsidTr="003B68E5">
        <w:trPr>
          <w:jc w:val="center"/>
        </w:trPr>
        <w:tc>
          <w:tcPr>
            <w:tcW w:w="524" w:type="dxa"/>
          </w:tcPr>
          <w:p w14:paraId="5EE4226F" w14:textId="77777777" w:rsidR="008B2226" w:rsidRPr="00A42300" w:rsidRDefault="008B2226" w:rsidP="008B2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7109F4CF" w14:textId="77777777" w:rsidR="008B2226" w:rsidRPr="006714C8" w:rsidRDefault="008B2226" w:rsidP="008B2226">
            <w:pPr>
              <w:ind w:left="0"/>
            </w:pPr>
            <w:r w:rsidRPr="006714C8">
              <w:t>word</w:t>
            </w:r>
          </w:p>
        </w:tc>
        <w:tc>
          <w:tcPr>
            <w:tcW w:w="1440" w:type="dxa"/>
          </w:tcPr>
          <w:p w14:paraId="26019D0A" w14:textId="77777777" w:rsidR="008B2226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26F25B95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AB01987" w14:textId="77777777" w:rsidR="008B2226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0D024F1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226" w:rsidRPr="00A42300" w14:paraId="572F1B95" w14:textId="77777777" w:rsidTr="003B68E5">
        <w:trPr>
          <w:jc w:val="center"/>
        </w:trPr>
        <w:tc>
          <w:tcPr>
            <w:tcW w:w="524" w:type="dxa"/>
          </w:tcPr>
          <w:p w14:paraId="73A7FC88" w14:textId="77777777" w:rsidR="008B2226" w:rsidRPr="00A42300" w:rsidRDefault="008B2226" w:rsidP="008B2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0E8FEFA3" w14:textId="77777777" w:rsidR="008B2226" w:rsidRDefault="008B2226" w:rsidP="008B2226">
            <w:pPr>
              <w:ind w:left="0"/>
            </w:pPr>
            <w:r w:rsidRPr="006714C8">
              <w:t>means</w:t>
            </w:r>
          </w:p>
        </w:tc>
        <w:tc>
          <w:tcPr>
            <w:tcW w:w="1440" w:type="dxa"/>
          </w:tcPr>
          <w:p w14:paraId="42E8E800" w14:textId="77777777" w:rsidR="008B2226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7C193325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DCC08E7" w14:textId="77777777" w:rsidR="008B2226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77E6680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5421039" w14:textId="77777777" w:rsidR="008B2226" w:rsidRPr="00A42300" w:rsidRDefault="008B2226" w:rsidP="008B2226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lastRenderedPageBreak/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226" w:rsidRPr="00A42300" w14:paraId="3A73D300" w14:textId="77777777" w:rsidTr="003B68E5">
        <w:trPr>
          <w:jc w:val="center"/>
        </w:trPr>
        <w:tc>
          <w:tcPr>
            <w:tcW w:w="838" w:type="dxa"/>
            <w:shd w:val="clear" w:color="auto" w:fill="92D050"/>
          </w:tcPr>
          <w:p w14:paraId="12754688" w14:textId="77777777" w:rsidR="008B2226" w:rsidRPr="00620129" w:rsidRDefault="008B2226" w:rsidP="003B68E5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81F917E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2E1D708E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226" w:rsidRPr="00A42300" w14:paraId="1976CE70" w14:textId="77777777" w:rsidTr="003B68E5">
        <w:trPr>
          <w:jc w:val="center"/>
        </w:trPr>
        <w:tc>
          <w:tcPr>
            <w:tcW w:w="838" w:type="dxa"/>
          </w:tcPr>
          <w:p w14:paraId="0872718F" w14:textId="77777777" w:rsidR="008B2226" w:rsidRPr="00A42300" w:rsidRDefault="008B2226" w:rsidP="003B68E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297B2429" w14:textId="77777777" w:rsidR="008B2226" w:rsidRPr="004A445C" w:rsidRDefault="008B2226" w:rsidP="003B68E5">
            <w:pPr>
              <w:ind w:left="0"/>
            </w:pPr>
          </w:p>
        </w:tc>
        <w:tc>
          <w:tcPr>
            <w:tcW w:w="4476" w:type="dxa"/>
          </w:tcPr>
          <w:p w14:paraId="74270EFC" w14:textId="77777777" w:rsidR="008B2226" w:rsidRPr="00A42300" w:rsidRDefault="008B2226" w:rsidP="003B68E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DDA5FF2" w14:textId="77777777" w:rsidR="008B2226" w:rsidRPr="00080663" w:rsidRDefault="008B2226" w:rsidP="008B2226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55" w:name="_Toc458058452"/>
      <w:proofErr w:type="spellStart"/>
      <w:r w:rsidRPr="008B2226">
        <w:rPr>
          <w:rFonts w:ascii="Times New Roman" w:hAnsi="Times New Roman" w:cs="Times New Roman"/>
          <w:sz w:val="22"/>
          <w:szCs w:val="22"/>
        </w:rPr>
        <w:t>WordMean</w:t>
      </w:r>
      <w:proofErr w:type="spellEnd"/>
      <w:r w:rsidRPr="008B222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555"/>
    </w:p>
    <w:p w14:paraId="3D9FCF22" w14:textId="77777777" w:rsidR="008B2226" w:rsidRPr="00A42300" w:rsidRDefault="008B2226" w:rsidP="008B2226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8B2226" w:rsidRPr="00A42300" w14:paraId="6C80DC26" w14:textId="77777777" w:rsidTr="003B68E5">
        <w:trPr>
          <w:jc w:val="center"/>
        </w:trPr>
        <w:tc>
          <w:tcPr>
            <w:tcW w:w="524" w:type="dxa"/>
            <w:shd w:val="clear" w:color="auto" w:fill="92D050"/>
          </w:tcPr>
          <w:p w14:paraId="36DA2DE2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6B1F0B78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2107E8AA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47759527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04E7D961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4D8B1A68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226" w:rsidRPr="00A42300" w14:paraId="2D90B3F8" w14:textId="77777777" w:rsidTr="003B68E5">
        <w:trPr>
          <w:jc w:val="center"/>
        </w:trPr>
        <w:tc>
          <w:tcPr>
            <w:tcW w:w="524" w:type="dxa"/>
          </w:tcPr>
          <w:p w14:paraId="268A8BE0" w14:textId="77777777" w:rsidR="008B2226" w:rsidRPr="00A42300" w:rsidRDefault="008B2226" w:rsidP="008B2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2C24E3C6" w14:textId="77777777" w:rsidR="008B2226" w:rsidRPr="008C47CC" w:rsidRDefault="008B2226" w:rsidP="008B2226">
            <w:pPr>
              <w:ind w:left="0"/>
            </w:pPr>
            <w:r w:rsidRPr="008C47CC">
              <w:t>kind</w:t>
            </w:r>
          </w:p>
        </w:tc>
        <w:tc>
          <w:tcPr>
            <w:tcW w:w="1440" w:type="dxa"/>
          </w:tcPr>
          <w:p w14:paraId="1E42DCC7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061C7A77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D92D53D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50B4CDE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226" w:rsidRPr="00A42300" w14:paraId="0188485B" w14:textId="77777777" w:rsidTr="003B68E5">
        <w:trPr>
          <w:jc w:val="center"/>
        </w:trPr>
        <w:tc>
          <w:tcPr>
            <w:tcW w:w="524" w:type="dxa"/>
          </w:tcPr>
          <w:p w14:paraId="23550A56" w14:textId="77777777" w:rsidR="008B2226" w:rsidRPr="00A42300" w:rsidRDefault="008B2226" w:rsidP="008B2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107A4589" w14:textId="77777777" w:rsidR="008B2226" w:rsidRPr="008C47CC" w:rsidRDefault="008B2226" w:rsidP="008B2226">
            <w:pPr>
              <w:ind w:left="0"/>
            </w:pPr>
            <w:r w:rsidRPr="008C47CC">
              <w:t>mean</w:t>
            </w:r>
          </w:p>
        </w:tc>
        <w:tc>
          <w:tcPr>
            <w:tcW w:w="1440" w:type="dxa"/>
          </w:tcPr>
          <w:p w14:paraId="3DCA4667" w14:textId="77777777" w:rsidR="008B2226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13FBA8A6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881A9DE" w14:textId="77777777" w:rsidR="008B2226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15E8103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B2226" w:rsidRPr="00A42300" w14:paraId="1509062B" w14:textId="77777777" w:rsidTr="003B68E5">
        <w:trPr>
          <w:jc w:val="center"/>
        </w:trPr>
        <w:tc>
          <w:tcPr>
            <w:tcW w:w="524" w:type="dxa"/>
          </w:tcPr>
          <w:p w14:paraId="644C6CA0" w14:textId="77777777" w:rsidR="008B2226" w:rsidRPr="00A42300" w:rsidRDefault="008B2226" w:rsidP="008B2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62F01E5A" w14:textId="77777777" w:rsidR="008B2226" w:rsidRDefault="008B2226" w:rsidP="008B2226">
            <w:pPr>
              <w:ind w:left="0"/>
            </w:pPr>
            <w:r w:rsidRPr="008C47CC">
              <w:t>examples</w:t>
            </w:r>
          </w:p>
        </w:tc>
        <w:tc>
          <w:tcPr>
            <w:tcW w:w="1440" w:type="dxa"/>
          </w:tcPr>
          <w:p w14:paraId="30C93B09" w14:textId="77777777" w:rsidR="008B2226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List&lt;Integer&gt;</w:t>
            </w:r>
          </w:p>
        </w:tc>
        <w:tc>
          <w:tcPr>
            <w:tcW w:w="990" w:type="dxa"/>
          </w:tcPr>
          <w:p w14:paraId="32EAA807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F3CF3A0" w14:textId="77777777" w:rsidR="008B2226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05B2E39" w14:textId="77777777" w:rsidR="008B2226" w:rsidRPr="00A42300" w:rsidRDefault="008B2226" w:rsidP="008B2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63E61B6" w14:textId="77777777" w:rsidR="008B2226" w:rsidRPr="00A42300" w:rsidRDefault="008B2226" w:rsidP="008B2226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8B2226" w:rsidRPr="00A42300" w14:paraId="30C94210" w14:textId="77777777" w:rsidTr="003B68E5">
        <w:trPr>
          <w:jc w:val="center"/>
        </w:trPr>
        <w:tc>
          <w:tcPr>
            <w:tcW w:w="838" w:type="dxa"/>
            <w:shd w:val="clear" w:color="auto" w:fill="92D050"/>
          </w:tcPr>
          <w:p w14:paraId="72373E88" w14:textId="77777777" w:rsidR="008B2226" w:rsidRPr="00620129" w:rsidRDefault="008B2226" w:rsidP="003B68E5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4C66E92E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230C7AA1" w14:textId="77777777" w:rsidR="008B2226" w:rsidRPr="00620129" w:rsidRDefault="008B2226" w:rsidP="003B68E5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B2226" w:rsidRPr="00A42300" w14:paraId="7ACE29B8" w14:textId="77777777" w:rsidTr="003B68E5">
        <w:trPr>
          <w:jc w:val="center"/>
        </w:trPr>
        <w:tc>
          <w:tcPr>
            <w:tcW w:w="838" w:type="dxa"/>
          </w:tcPr>
          <w:p w14:paraId="33F835E8" w14:textId="77777777" w:rsidR="008B2226" w:rsidRPr="00A42300" w:rsidRDefault="008B2226" w:rsidP="003B68E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438D3CE" w14:textId="77777777" w:rsidR="008B2226" w:rsidRPr="004A445C" w:rsidRDefault="008B2226" w:rsidP="003B68E5">
            <w:pPr>
              <w:ind w:left="0"/>
            </w:pPr>
          </w:p>
        </w:tc>
        <w:tc>
          <w:tcPr>
            <w:tcW w:w="4476" w:type="dxa"/>
          </w:tcPr>
          <w:p w14:paraId="23226D77" w14:textId="77777777" w:rsidR="008B2226" w:rsidRPr="00A42300" w:rsidRDefault="008B2226" w:rsidP="003B68E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2238096" w14:textId="77777777" w:rsidR="003A7341" w:rsidRPr="00A42300" w:rsidRDefault="003A7341" w:rsidP="003A7341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3708E75D" w14:textId="77777777" w:rsidR="003A7341" w:rsidRPr="00A42300" w:rsidRDefault="003A7341" w:rsidP="003A7341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56" w:name="_Toc458058453"/>
      <w:r w:rsidRPr="00A42300">
        <w:rPr>
          <w:rFonts w:ascii="Times New Roman" w:hAnsi="Times New Roman" w:cs="Times New Roman"/>
          <w:sz w:val="22"/>
          <w:szCs w:val="22"/>
        </w:rPr>
        <w:lastRenderedPageBreak/>
        <w:t>Sequence Diagram</w:t>
      </w:r>
      <w:bookmarkEnd w:id="556"/>
    </w:p>
    <w:p w14:paraId="6BA0B1B3" w14:textId="77777777" w:rsidR="003A7341" w:rsidRPr="00A42300" w:rsidRDefault="008B2226" w:rsidP="008B2226">
      <w:pPr>
        <w:pStyle w:val="Heading2"/>
        <w:rPr>
          <w:rFonts w:ascii="Times New Roman" w:hAnsi="Times New Roman" w:cs="Times New Roman"/>
        </w:rPr>
      </w:pPr>
      <w:bookmarkStart w:id="557" w:name="_Toc458058454"/>
      <w:proofErr w:type="spellStart"/>
      <w:proofErr w:type="gramStart"/>
      <w:r>
        <w:rPr>
          <w:rFonts w:ascii="Times New Roman" w:hAnsi="Times New Roman" w:cs="Times New Roman"/>
          <w:i w:val="0"/>
        </w:rPr>
        <w:t>dictionary.</w:t>
      </w:r>
      <w:r w:rsidRPr="008B2226">
        <w:rPr>
          <w:rFonts w:ascii="Times New Roman" w:hAnsi="Times New Roman" w:cs="Times New Roman"/>
          <w:i w:val="0"/>
        </w:rPr>
        <w:t>service</w:t>
      </w:r>
      <w:proofErr w:type="spellEnd"/>
      <w:proofErr w:type="gramEnd"/>
      <w:r w:rsidRPr="008B2226">
        <w:rPr>
          <w:rFonts w:ascii="Times New Roman" w:hAnsi="Times New Roman" w:cs="Times New Roman"/>
          <w:i w:val="0"/>
        </w:rPr>
        <w:t xml:space="preserve"> </w:t>
      </w:r>
      <w:r>
        <w:rPr>
          <w:rFonts w:ascii="Times New Roman" w:hAnsi="Times New Roman" w:cs="Times New Roman"/>
        </w:rPr>
        <w:t>p</w:t>
      </w:r>
      <w:r w:rsidR="003A7341" w:rsidRPr="00A42300">
        <w:rPr>
          <w:rFonts w:ascii="Times New Roman" w:hAnsi="Times New Roman" w:cs="Times New Roman"/>
        </w:rPr>
        <w:t>ackage</w:t>
      </w:r>
      <w:bookmarkEnd w:id="557"/>
    </w:p>
    <w:p w14:paraId="0ECE14D8" w14:textId="77777777" w:rsidR="003A7341" w:rsidRPr="00A42300" w:rsidRDefault="003A7341" w:rsidP="003A7341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58" w:name="_Toc458058455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558"/>
    </w:p>
    <w:p w14:paraId="13025CD7" w14:textId="77777777" w:rsidR="003A7341" w:rsidRPr="00A42300" w:rsidRDefault="0084655C" w:rsidP="003A7341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84655C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68480" behindDoc="0" locked="0" layoutInCell="1" allowOverlap="1" wp14:anchorId="46700828" wp14:editId="52F5B4C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274945" cy="3229346"/>
            <wp:effectExtent l="0" t="0" r="1905" b="9525"/>
            <wp:wrapTopAndBottom/>
            <wp:docPr id="10" name="Picture 10" descr="D:\Documents\GitHub\DATN\201605JS01\WIP\Users\TungDT\Class Diagram\Dict 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GitHub\DATN\201605JS01\WIP\Users\TungDT\Class Diagram\Dict Servic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22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B06AB0" w14:textId="77777777" w:rsidR="003A7341" w:rsidRPr="00A42300" w:rsidRDefault="003A7341" w:rsidP="003A7341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7: Class diagram </w:t>
      </w:r>
      <w:proofErr w:type="spellStart"/>
      <w:r w:rsidR="008B2226" w:rsidRPr="008B2226">
        <w:rPr>
          <w:rFonts w:ascii="Times New Roman" w:hAnsi="Times New Roman" w:cs="Times New Roman"/>
          <w:b/>
          <w:color w:val="auto"/>
          <w:sz w:val="22"/>
          <w:szCs w:val="22"/>
        </w:rPr>
        <w:t>dictionary.service</w:t>
      </w:r>
      <w:proofErr w:type="spellEnd"/>
      <w:r w:rsidR="008B2226" w:rsidRPr="008B2226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8"/>
        <w:gridCol w:w="2302"/>
        <w:gridCol w:w="5321"/>
      </w:tblGrid>
      <w:tr w:rsidR="003A7341" w:rsidRPr="00A42300" w14:paraId="0EDF4971" w14:textId="77777777" w:rsidTr="00F600BA">
        <w:tc>
          <w:tcPr>
            <w:tcW w:w="628" w:type="dxa"/>
            <w:shd w:val="clear" w:color="auto" w:fill="92D050"/>
          </w:tcPr>
          <w:p w14:paraId="76F9BFD2" w14:textId="77777777" w:rsidR="003A7341" w:rsidRPr="00673677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302" w:type="dxa"/>
            <w:shd w:val="clear" w:color="auto" w:fill="92D050"/>
          </w:tcPr>
          <w:p w14:paraId="6640CBFB" w14:textId="77777777" w:rsidR="003A7341" w:rsidRPr="00673677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5321" w:type="dxa"/>
            <w:shd w:val="clear" w:color="auto" w:fill="92D050"/>
          </w:tcPr>
          <w:p w14:paraId="5EDE3D37" w14:textId="77777777" w:rsidR="003A7341" w:rsidRPr="00673677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3A7341" w:rsidRPr="00A42300" w14:paraId="452D7794" w14:textId="77777777" w:rsidTr="00F600BA">
        <w:tc>
          <w:tcPr>
            <w:tcW w:w="628" w:type="dxa"/>
          </w:tcPr>
          <w:p w14:paraId="27111B17" w14:textId="77777777" w:rsidR="003A7341" w:rsidRPr="00A42300" w:rsidRDefault="003A7341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302" w:type="dxa"/>
          </w:tcPr>
          <w:p w14:paraId="56490D2F" w14:textId="77777777" w:rsidR="003A7341" w:rsidRPr="00A42300" w:rsidRDefault="0084655C" w:rsidP="00F6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84655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DictServiceImpl</w:t>
            </w:r>
            <w:proofErr w:type="spellEnd"/>
          </w:p>
        </w:tc>
        <w:tc>
          <w:tcPr>
            <w:tcW w:w="5321" w:type="dxa"/>
          </w:tcPr>
          <w:p w14:paraId="4B8B9705" w14:textId="77777777" w:rsidR="003A7341" w:rsidRPr="00A42300" w:rsidRDefault="00C14A62" w:rsidP="00C14A6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14A6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service for dictionary API</w:t>
            </w:r>
          </w:p>
        </w:tc>
      </w:tr>
    </w:tbl>
    <w:p w14:paraId="7C513DA8" w14:textId="77777777" w:rsidR="003A7341" w:rsidRPr="00080663" w:rsidRDefault="0084655C" w:rsidP="0084655C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59" w:name="_Toc458058456"/>
      <w:proofErr w:type="spellStart"/>
      <w:r w:rsidRPr="0084655C">
        <w:rPr>
          <w:rFonts w:ascii="Times New Roman" w:hAnsi="Times New Roman" w:cs="Times New Roman"/>
          <w:sz w:val="22"/>
          <w:szCs w:val="22"/>
        </w:rPr>
        <w:t>DictServiceImpl</w:t>
      </w:r>
      <w:proofErr w:type="spellEnd"/>
      <w:r w:rsidRPr="0084655C">
        <w:rPr>
          <w:rFonts w:ascii="Times New Roman" w:hAnsi="Times New Roman" w:cs="Times New Roman"/>
          <w:sz w:val="22"/>
          <w:szCs w:val="22"/>
        </w:rPr>
        <w:t xml:space="preserve"> </w:t>
      </w:r>
      <w:r w:rsidR="003A7341">
        <w:rPr>
          <w:rFonts w:ascii="Times New Roman" w:hAnsi="Times New Roman" w:cs="Times New Roman"/>
          <w:sz w:val="22"/>
          <w:szCs w:val="22"/>
        </w:rPr>
        <w:t>Class</w:t>
      </w:r>
      <w:bookmarkEnd w:id="559"/>
    </w:p>
    <w:p w14:paraId="53B74E84" w14:textId="77777777" w:rsidR="003A7341" w:rsidRPr="00A42300" w:rsidRDefault="003A7341" w:rsidP="003A7341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3A7341" w:rsidRPr="00A42300" w14:paraId="5248313F" w14:textId="77777777" w:rsidTr="00F600BA">
        <w:trPr>
          <w:jc w:val="center"/>
        </w:trPr>
        <w:tc>
          <w:tcPr>
            <w:tcW w:w="524" w:type="dxa"/>
            <w:shd w:val="clear" w:color="auto" w:fill="92D050"/>
          </w:tcPr>
          <w:p w14:paraId="3A4BFACA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0FE0F340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43E085E3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77D32AE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390DEF30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669DE432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3A7341" w:rsidRPr="00A42300" w14:paraId="0F39611C" w14:textId="77777777" w:rsidTr="00F600BA">
        <w:trPr>
          <w:jc w:val="center"/>
        </w:trPr>
        <w:tc>
          <w:tcPr>
            <w:tcW w:w="524" w:type="dxa"/>
          </w:tcPr>
          <w:p w14:paraId="36962AFC" w14:textId="77777777" w:rsidR="003A7341" w:rsidRPr="00A42300" w:rsidRDefault="003A7341" w:rsidP="00F6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39FBCB02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</w:tcPr>
          <w:p w14:paraId="0BA7CDD1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90" w:type="dxa"/>
          </w:tcPr>
          <w:p w14:paraId="3F8F8658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021B963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316" w:type="dxa"/>
          </w:tcPr>
          <w:p w14:paraId="28D1AF28" w14:textId="77777777" w:rsidR="003A7341" w:rsidRPr="00A42300" w:rsidRDefault="003A7341" w:rsidP="00F6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74F2D4A" w14:textId="77777777" w:rsidR="003A7341" w:rsidRPr="00A42300" w:rsidRDefault="003A7341" w:rsidP="003A7341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3A7341" w:rsidRPr="00A42300" w14:paraId="73D7D89E" w14:textId="77777777" w:rsidTr="00F600BA">
        <w:trPr>
          <w:jc w:val="center"/>
        </w:trPr>
        <w:tc>
          <w:tcPr>
            <w:tcW w:w="838" w:type="dxa"/>
            <w:shd w:val="clear" w:color="auto" w:fill="92D050"/>
          </w:tcPr>
          <w:p w14:paraId="2389399D" w14:textId="77777777" w:rsidR="003A7341" w:rsidRPr="00620129" w:rsidRDefault="003A7341" w:rsidP="00F6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62740BAF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18F115A3" w14:textId="77777777" w:rsidR="003A7341" w:rsidRPr="00620129" w:rsidRDefault="003A7341" w:rsidP="00F6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C14A62" w:rsidRPr="00A42300" w14:paraId="1549161E" w14:textId="77777777" w:rsidTr="00F600BA">
        <w:trPr>
          <w:jc w:val="center"/>
        </w:trPr>
        <w:tc>
          <w:tcPr>
            <w:tcW w:w="838" w:type="dxa"/>
          </w:tcPr>
          <w:p w14:paraId="3A9E0D66" w14:textId="77777777" w:rsidR="00C14A62" w:rsidRPr="00A42300" w:rsidRDefault="00C14A62" w:rsidP="00C14A6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C74E063" w14:textId="77777777" w:rsidR="00C14A62" w:rsidRPr="00687074" w:rsidRDefault="00C14A62" w:rsidP="00C14A62">
            <w:pPr>
              <w:ind w:left="0"/>
            </w:pPr>
            <w:proofErr w:type="spellStart"/>
            <w:r w:rsidRPr="00687074">
              <w:t>lookupJavi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0AD12A1B" w14:textId="77777777" w:rsidR="00C14A62" w:rsidRPr="00C14A62" w:rsidRDefault="00C14A62" w:rsidP="00C14A62">
            <w:pPr>
              <w:pStyle w:val="comment"/>
              <w:ind w:left="0"/>
              <w:rPr>
                <w:i w:val="0"/>
                <w:color w:val="auto"/>
                <w:lang w:eastAsia="en-US"/>
              </w:rPr>
            </w:pPr>
            <w:r w:rsidRPr="00C14A62">
              <w:rPr>
                <w:i w:val="0"/>
                <w:color w:val="auto"/>
                <w:lang w:eastAsia="en-US"/>
              </w:rPr>
              <w:t>look up word at Japanese Vietnamese dictionary</w:t>
            </w:r>
          </w:p>
        </w:tc>
      </w:tr>
      <w:tr w:rsidR="00C14A62" w:rsidRPr="00A42300" w14:paraId="38BC9AE1" w14:textId="77777777" w:rsidTr="00F600BA">
        <w:trPr>
          <w:jc w:val="center"/>
        </w:trPr>
        <w:tc>
          <w:tcPr>
            <w:tcW w:w="838" w:type="dxa"/>
          </w:tcPr>
          <w:p w14:paraId="2FE23B3D" w14:textId="77777777" w:rsidR="00C14A62" w:rsidRDefault="00C14A62" w:rsidP="00C14A6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2</w:t>
            </w:r>
          </w:p>
        </w:tc>
        <w:tc>
          <w:tcPr>
            <w:tcW w:w="2937" w:type="dxa"/>
          </w:tcPr>
          <w:p w14:paraId="150771CC" w14:textId="77777777" w:rsidR="00C14A62" w:rsidRPr="00687074" w:rsidRDefault="00C14A62" w:rsidP="00C14A62">
            <w:pPr>
              <w:ind w:left="0"/>
            </w:pPr>
            <w:proofErr w:type="spellStart"/>
            <w:r w:rsidRPr="00687074">
              <w:t>lookupVija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59A56265" w14:textId="77777777" w:rsidR="00C14A62" w:rsidRPr="00C14A62" w:rsidRDefault="00C14A62" w:rsidP="00C14A62">
            <w:pPr>
              <w:pStyle w:val="comment"/>
              <w:ind w:left="0"/>
              <w:rPr>
                <w:i w:val="0"/>
                <w:color w:val="auto"/>
                <w:lang w:eastAsia="en-US"/>
              </w:rPr>
            </w:pPr>
            <w:r w:rsidRPr="00C14A62">
              <w:rPr>
                <w:i w:val="0"/>
                <w:color w:val="auto"/>
                <w:lang w:eastAsia="en-US"/>
              </w:rPr>
              <w:t>look up word at Vietnamese Japanese dictionary</w:t>
            </w:r>
          </w:p>
        </w:tc>
      </w:tr>
      <w:tr w:rsidR="0084655C" w:rsidRPr="00A42300" w14:paraId="284CB722" w14:textId="77777777" w:rsidTr="00F600BA">
        <w:trPr>
          <w:jc w:val="center"/>
        </w:trPr>
        <w:tc>
          <w:tcPr>
            <w:tcW w:w="838" w:type="dxa"/>
          </w:tcPr>
          <w:p w14:paraId="368E6994" w14:textId="77777777" w:rsidR="0084655C" w:rsidRDefault="0084655C" w:rsidP="0084655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10752351" w14:textId="77777777" w:rsidR="0084655C" w:rsidRPr="00687074" w:rsidRDefault="0084655C" w:rsidP="0084655C">
            <w:pPr>
              <w:ind w:left="0"/>
            </w:pPr>
            <w:proofErr w:type="spellStart"/>
            <w:r w:rsidRPr="00687074">
              <w:t>loadFull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78D89804" w14:textId="77777777" w:rsidR="0084655C" w:rsidRPr="00A42300" w:rsidRDefault="00C14A62" w:rsidP="0084655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load a word with its word mean form database</w:t>
            </w:r>
          </w:p>
        </w:tc>
      </w:tr>
      <w:tr w:rsidR="0084655C" w:rsidRPr="00A42300" w14:paraId="1148906F" w14:textId="77777777" w:rsidTr="00F600BA">
        <w:trPr>
          <w:jc w:val="center"/>
        </w:trPr>
        <w:tc>
          <w:tcPr>
            <w:tcW w:w="838" w:type="dxa"/>
          </w:tcPr>
          <w:p w14:paraId="221A5990" w14:textId="77777777" w:rsidR="0084655C" w:rsidRDefault="0084655C" w:rsidP="0084655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67EAA45B" w14:textId="77777777" w:rsidR="0084655C" w:rsidRPr="00687074" w:rsidRDefault="0084655C" w:rsidP="0084655C">
            <w:pPr>
              <w:ind w:left="0"/>
            </w:pPr>
            <w:proofErr w:type="spellStart"/>
            <w:r w:rsidRPr="00687074">
              <w:t>loadFullExamples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2FB015FE" w14:textId="77777777" w:rsidR="0084655C" w:rsidRPr="00A42300" w:rsidRDefault="00C14A62" w:rsidP="0084655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load a word mean with its example form database</w:t>
            </w:r>
          </w:p>
        </w:tc>
      </w:tr>
      <w:tr w:rsidR="0084655C" w:rsidRPr="00A42300" w14:paraId="6D424792" w14:textId="77777777" w:rsidTr="00F600BA">
        <w:trPr>
          <w:jc w:val="center"/>
        </w:trPr>
        <w:tc>
          <w:tcPr>
            <w:tcW w:w="838" w:type="dxa"/>
          </w:tcPr>
          <w:p w14:paraId="27D9C007" w14:textId="77777777" w:rsidR="0084655C" w:rsidRDefault="0084655C" w:rsidP="0084655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67A88DE1" w14:textId="77777777" w:rsidR="0084655C" w:rsidRDefault="0084655C" w:rsidP="0084655C">
            <w:pPr>
              <w:ind w:left="0"/>
            </w:pPr>
            <w:r w:rsidRPr="00687074">
              <w:t>json2WordMean</w:t>
            </w:r>
            <w:r>
              <w:t>()</w:t>
            </w:r>
          </w:p>
        </w:tc>
        <w:tc>
          <w:tcPr>
            <w:tcW w:w="4476" w:type="dxa"/>
          </w:tcPr>
          <w:p w14:paraId="4857D990" w14:textId="77777777" w:rsidR="0084655C" w:rsidRPr="00A42300" w:rsidRDefault="00C14A62" w:rsidP="0084655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convert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WordMean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object</w:t>
            </w:r>
          </w:p>
        </w:tc>
      </w:tr>
    </w:tbl>
    <w:p w14:paraId="22C09936" w14:textId="77777777" w:rsidR="003A7341" w:rsidRPr="00A42300" w:rsidRDefault="003A7341" w:rsidP="003A7341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51C2791E" w14:textId="77777777" w:rsidR="003A7341" w:rsidRPr="00A42300" w:rsidRDefault="003A7341" w:rsidP="003A7341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60" w:name="_Toc458058457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560"/>
    </w:p>
    <w:p w14:paraId="2CAD5F32" w14:textId="77777777" w:rsidR="003A7341" w:rsidRPr="003A7341" w:rsidRDefault="003A7341" w:rsidP="003A7341"/>
    <w:p w14:paraId="1229DF34" w14:textId="77777777" w:rsidR="00290D2A" w:rsidRPr="00A42300" w:rsidRDefault="00290D2A" w:rsidP="00290D2A">
      <w:pPr>
        <w:pStyle w:val="Heading1"/>
        <w:rPr>
          <w:rFonts w:ascii="Times New Roman" w:hAnsi="Times New Roman" w:cs="Times New Roman"/>
          <w:color w:val="800000"/>
          <w:sz w:val="22"/>
          <w:szCs w:val="22"/>
          <w:lang w:eastAsia="ja-JP"/>
        </w:rPr>
      </w:pPr>
      <w:bookmarkStart w:id="561" w:name="_Toc458058458"/>
      <w:r w:rsidRPr="00A42300">
        <w:rPr>
          <w:rFonts w:ascii="Times New Roman" w:hAnsi="Times New Roman" w:cs="Times New Roman"/>
          <w:color w:val="800000"/>
          <w:sz w:val="22"/>
          <w:szCs w:val="22"/>
          <w:lang w:eastAsia="ja-JP"/>
        </w:rPr>
        <w:lastRenderedPageBreak/>
        <w:t>MVC model</w:t>
      </w:r>
      <w:bookmarkEnd w:id="561"/>
      <w:r w:rsidRPr="00A42300">
        <w:rPr>
          <w:rFonts w:ascii="Times New Roman" w:hAnsi="Times New Roman" w:cs="Times New Roman"/>
          <w:color w:val="800000"/>
          <w:sz w:val="22"/>
          <w:szCs w:val="22"/>
          <w:lang w:eastAsia="ja-JP"/>
        </w:rPr>
        <w:t xml:space="preserve"> </w:t>
      </w:r>
    </w:p>
    <w:p w14:paraId="6B647FCA" w14:textId="77777777" w:rsidR="00290D2A" w:rsidRPr="00A42300" w:rsidRDefault="00290D2A" w:rsidP="00290D2A">
      <w:pPr>
        <w:jc w:val="center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noProof/>
          <w:snapToGrid/>
          <w:sz w:val="22"/>
          <w:szCs w:val="22"/>
          <w:lang w:eastAsia="ja-JP"/>
        </w:rPr>
        <w:drawing>
          <wp:inline distT="0" distB="0" distL="0" distR="0" wp14:anchorId="57120D8F" wp14:editId="6A9F1936">
            <wp:extent cx="4742180" cy="5528945"/>
            <wp:effectExtent l="0" t="0" r="1270" b="0"/>
            <wp:docPr id="17" name="Picture 17" descr="C:\Users\CuongNM01278\Desktop\mvcNti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uongNM01278\Desktop\mvcNtier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552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7678A" w14:textId="77777777" w:rsidR="00290D2A" w:rsidRPr="00A42300" w:rsidRDefault="00290D2A" w:rsidP="00290D2A">
      <w:pPr>
        <w:jc w:val="center"/>
        <w:rPr>
          <w:rFonts w:ascii="Times New Roman" w:hAnsi="Times New Roman" w:cs="Times New Roman"/>
          <w:b/>
          <w:i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b/>
          <w:i/>
          <w:sz w:val="22"/>
          <w:szCs w:val="22"/>
          <w:lang w:eastAsia="ja-JP"/>
        </w:rPr>
        <w:t>Figure 6: MVC Model</w:t>
      </w:r>
    </w:p>
    <w:p w14:paraId="2A9BD60D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376F7E0D" w14:textId="77777777" w:rsidR="00290D2A" w:rsidRPr="00A42300" w:rsidRDefault="00290D2A" w:rsidP="00290D2A">
      <w:pPr>
        <w:jc w:val="center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4B437D95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77359431" w14:textId="77777777" w:rsidR="00290D2A" w:rsidRPr="00A42300" w:rsidRDefault="00290D2A" w:rsidP="00290D2A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5D831E8D" w14:textId="77777777" w:rsidR="00133463" w:rsidRDefault="00133463"/>
    <w:sectPr w:rsidR="00133463" w:rsidSect="00133463">
      <w:headerReference w:type="default" r:id="rId26"/>
      <w:footerReference w:type="default" r:id="rId27"/>
      <w:pgSz w:w="11907" w:h="16840" w:code="9"/>
      <w:pgMar w:top="1728" w:right="1800" w:bottom="1728" w:left="1152" w:header="720" w:footer="720" w:gutter="648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2" w:author="MinhNN" w:date="2016-08-05T06:59:00Z" w:initials="M">
    <w:p w14:paraId="6C1B9ACA" w14:textId="3A107981" w:rsidR="001B5EC0" w:rsidRDefault="001B5EC0">
      <w:pPr>
        <w:pStyle w:val="CommentText"/>
      </w:pPr>
      <w:r>
        <w:rPr>
          <w:rStyle w:val="CommentReference"/>
        </w:rPr>
        <w:annotationRef/>
      </w:r>
      <w:r>
        <w:t>Sua diagram chi de ten bien vs ten method thoi, minh co bang mo ta chi tiet o duoi roi</w:t>
      </w:r>
    </w:p>
  </w:comment>
  <w:comment w:id="37" w:author="MinhNN" w:date="2016-08-05T07:03:00Z" w:initials="M">
    <w:p w14:paraId="35522327" w14:textId="41FDD34B" w:rsidR="001B5EC0" w:rsidRDefault="001B5EC0">
      <w:pPr>
        <w:pStyle w:val="CommentText"/>
      </w:pPr>
      <w:r>
        <w:rPr>
          <w:rStyle w:val="CommentReference"/>
        </w:rPr>
        <w:annotationRef/>
      </w:r>
      <w:r>
        <w:t>Them cot mieu ta parameter &amp; return value nua, vi trong diagram minh se xoa (to qua)</w:t>
      </w:r>
    </w:p>
  </w:comment>
  <w:comment w:id="38" w:author="Cụ Hồ" w:date="2016-08-09T07:55:00Z" w:initials="CH">
    <w:p w14:paraId="1242B8DD" w14:textId="23CB3044" w:rsidR="001B5EC0" w:rsidRDefault="001B5EC0">
      <w:pPr>
        <w:pStyle w:val="CommentText"/>
      </w:pPr>
      <w:r>
        <w:rPr>
          <w:rStyle w:val="CommentReference"/>
        </w:rPr>
        <w:annotationRef/>
      </w:r>
      <w:r>
        <w:t>Không biết ý nghĩa</w:t>
      </w:r>
    </w:p>
  </w:comment>
  <w:comment w:id="40" w:author="MinhNN" w:date="2016-08-05T07:04:00Z" w:initials="M">
    <w:p w14:paraId="419FB5B2" w14:textId="4D32B664" w:rsidR="001B5EC0" w:rsidRDefault="001B5EC0">
      <w:pPr>
        <w:pStyle w:val="CommentText"/>
      </w:pPr>
      <w:r>
        <w:rPr>
          <w:rStyle w:val="CommentReference"/>
        </w:rPr>
        <w:annotationRef/>
      </w:r>
      <w:r>
        <w:t>Ko co thi ko de bang trong</w:t>
      </w:r>
    </w:p>
  </w:comment>
  <w:comment w:id="42" w:author="MinhNN" w:date="2016-08-05T07:04:00Z" w:initials="M">
    <w:p w14:paraId="2D8C0B52" w14:textId="0A0DD1DB" w:rsidR="001B5EC0" w:rsidRDefault="001B5EC0">
      <w:pPr>
        <w:pStyle w:val="CommentText"/>
      </w:pPr>
      <w:r>
        <w:rPr>
          <w:rStyle w:val="CommentReference"/>
        </w:rPr>
        <w:annotationRef/>
      </w:r>
      <w:r>
        <w:t>Ko co ko de bang trong</w:t>
      </w:r>
    </w:p>
  </w:comment>
  <w:comment w:id="43" w:author="MinhNN" w:date="2016-08-05T07:05:00Z" w:initials="M">
    <w:p w14:paraId="4F38673E" w14:textId="6F722AAF" w:rsidR="001B5EC0" w:rsidRDefault="001B5EC0">
      <w:pPr>
        <w:pStyle w:val="CommentText"/>
      </w:pPr>
      <w:r>
        <w:rPr>
          <w:rStyle w:val="CommentReference"/>
        </w:rPr>
        <w:annotationRef/>
      </w:r>
      <w:r>
        <w:t>description</w:t>
      </w:r>
    </w:p>
  </w:comment>
  <w:comment w:id="44" w:author="Cụ Hồ" w:date="2016-08-09T07:55:00Z" w:initials="CH">
    <w:p w14:paraId="45076929" w14:textId="43116C60" w:rsidR="001B5EC0" w:rsidRDefault="001B5EC0">
      <w:pPr>
        <w:pStyle w:val="CommentText"/>
      </w:pPr>
      <w:r>
        <w:rPr>
          <w:rStyle w:val="CommentReference"/>
        </w:rPr>
        <w:annotationRef/>
      </w:r>
      <w:r>
        <w:t>không biết ý nghĩa</w:t>
      </w:r>
    </w:p>
  </w:comment>
  <w:comment w:id="45" w:author="MinhNN" w:date="2016-08-05T07:04:00Z" w:initials="M">
    <w:p w14:paraId="46C9D03F" w14:textId="77777777" w:rsidR="001B5EC0" w:rsidRDefault="001B5EC0" w:rsidP="009E0F88">
      <w:pPr>
        <w:pStyle w:val="CommentText"/>
      </w:pPr>
      <w:r>
        <w:rPr>
          <w:rStyle w:val="CommentReference"/>
        </w:rPr>
        <w:annotationRef/>
      </w:r>
      <w:r>
        <w:t>Ko co ko de bang trong</w:t>
      </w:r>
    </w:p>
  </w:comment>
  <w:comment w:id="46" w:author="MinhNN" w:date="2016-08-05T07:05:00Z" w:initials="M">
    <w:p w14:paraId="4746EAB0" w14:textId="77777777" w:rsidR="001B5EC0" w:rsidRDefault="001B5EC0" w:rsidP="009E0F88">
      <w:pPr>
        <w:pStyle w:val="CommentText"/>
      </w:pPr>
      <w:r>
        <w:rPr>
          <w:rStyle w:val="CommentReference"/>
        </w:rPr>
        <w:annotationRef/>
      </w:r>
      <w:r>
        <w:t>description</w:t>
      </w:r>
    </w:p>
  </w:comment>
  <w:comment w:id="47" w:author="Cụ Hồ" w:date="2016-08-09T07:56:00Z" w:initials="CH">
    <w:p w14:paraId="0E778947" w14:textId="3C13D965" w:rsidR="001B5EC0" w:rsidRDefault="001B5EC0">
      <w:pPr>
        <w:pStyle w:val="CommentText"/>
      </w:pPr>
      <w:r>
        <w:rPr>
          <w:rStyle w:val="CommentReference"/>
        </w:rPr>
        <w:annotationRef/>
      </w:r>
      <w:r>
        <w:t>không biết ý nghĩa</w:t>
      </w:r>
    </w:p>
  </w:comment>
  <w:comment w:id="51" w:author="Cụ Hồ" w:date="2016-08-08T21:31:00Z" w:initials="CH">
    <w:p w14:paraId="2977EF10" w14:textId="1BF2A183" w:rsidR="001B5EC0" w:rsidRDefault="001B5EC0">
      <w:pPr>
        <w:pStyle w:val="CommentText"/>
      </w:pPr>
      <w:r>
        <w:rPr>
          <w:rStyle w:val="CommentReference"/>
        </w:rPr>
        <w:annotationRef/>
      </w:r>
      <w:r>
        <w:t>cái này để làm gì</w:t>
      </w:r>
    </w:p>
  </w:comment>
  <w:comment w:id="53" w:author="MinhNN" w:date="2016-08-05T07:11:00Z" w:initials="M">
    <w:p w14:paraId="09DC6095" w14:textId="39F480CF" w:rsidR="001B5EC0" w:rsidRDefault="001B5EC0">
      <w:pPr>
        <w:pStyle w:val="CommentText"/>
      </w:pPr>
      <w:r>
        <w:rPr>
          <w:rStyle w:val="CommentReference"/>
        </w:rPr>
        <w:annotationRef/>
      </w:r>
      <w:r>
        <w:t>Ko co ko de</w:t>
      </w:r>
    </w:p>
  </w:comment>
  <w:comment w:id="54" w:author="MinhNN" w:date="2016-08-05T07:12:00Z" w:initials="M">
    <w:p w14:paraId="73FE64E1" w14:textId="4151782E" w:rsidR="001B5EC0" w:rsidRDefault="001B5EC0">
      <w:pPr>
        <w:pStyle w:val="CommentText"/>
      </w:pPr>
      <w:r>
        <w:rPr>
          <w:rStyle w:val="CommentReference"/>
        </w:rPr>
        <w:annotationRef/>
      </w:r>
      <w:r>
        <w:t>De upload file</w:t>
      </w:r>
    </w:p>
  </w:comment>
  <w:comment w:id="56" w:author="MinhNN" w:date="2016-08-05T07:13:00Z" w:initials="M">
    <w:p w14:paraId="3D010705" w14:textId="52A3EB46" w:rsidR="001B5EC0" w:rsidRDefault="001B5EC0">
      <w:pPr>
        <w:pStyle w:val="CommentText"/>
      </w:pPr>
      <w:r>
        <w:rPr>
          <w:rStyle w:val="CommentReference"/>
        </w:rPr>
        <w:annotationRef/>
      </w:r>
      <w:r>
        <w:t>May cai controller deu co attribute duoc autowired ma nhi???</w:t>
      </w:r>
    </w:p>
  </w:comment>
  <w:comment w:id="57" w:author="MinhNN" w:date="2016-08-05T07:13:00Z" w:initials="M">
    <w:p w14:paraId="7585C58D" w14:textId="09F8FBE6" w:rsidR="001B5EC0" w:rsidRDefault="001B5EC0">
      <w:pPr>
        <w:pStyle w:val="CommentText"/>
      </w:pPr>
      <w:r>
        <w:rPr>
          <w:rStyle w:val="CommentReference"/>
        </w:rPr>
        <w:annotationRef/>
      </w:r>
      <w:r>
        <w:t>Nho chu y vu viet hoa viet thuong</w:t>
      </w:r>
    </w:p>
  </w:comment>
  <w:comment w:id="59" w:author="MinhNN" w:date="2016-08-05T07:14:00Z" w:initials="M">
    <w:p w14:paraId="33A90C14" w14:textId="1BFB1A58" w:rsidR="001B5EC0" w:rsidRDefault="001B5EC0">
      <w:pPr>
        <w:pStyle w:val="CommentText"/>
      </w:pPr>
      <w:r>
        <w:rPr>
          <w:rStyle w:val="CommentReference"/>
        </w:rPr>
        <w:annotationRef/>
      </w:r>
      <w:r>
        <w:t>Update sau</w:t>
      </w:r>
    </w:p>
  </w:comment>
  <w:comment w:id="61" w:author="MinhNN" w:date="2016-08-05T07:14:00Z" w:initials="M">
    <w:p w14:paraId="0B2E6ABA" w14:textId="22764655" w:rsidR="001B5EC0" w:rsidRDefault="001B5EC0">
      <w:pPr>
        <w:pStyle w:val="CommentText"/>
      </w:pPr>
      <w:r>
        <w:rPr>
          <w:rStyle w:val="CommentReference"/>
        </w:rPr>
        <w:annotationRef/>
      </w:r>
      <w:r>
        <w:t>Chu hoa dau cau</w:t>
      </w:r>
    </w:p>
  </w:comment>
  <w:comment w:id="68" w:author="MinhNN" w:date="2016-08-05T07:16:00Z" w:initials="M">
    <w:p w14:paraId="2E74F06A" w14:textId="14EF00FA" w:rsidR="001B5EC0" w:rsidRDefault="001B5EC0">
      <w:pPr>
        <w:pStyle w:val="CommentText"/>
      </w:pPr>
      <w:r>
        <w:rPr>
          <w:rStyle w:val="CommentReference"/>
        </w:rPr>
        <w:annotationRef/>
      </w:r>
      <w:r>
        <w:t>Diagram to qua thi chi de ten attribute vs ten method thoi, xoa het type vs param di, minh co bang mieu ta o duoi roi</w:t>
      </w:r>
    </w:p>
  </w:comment>
  <w:comment w:id="69" w:author="Cụ Hồ" w:date="2016-08-09T08:01:00Z" w:initials="CH">
    <w:p w14:paraId="4BC644CC" w14:textId="7F509A98" w:rsidR="001B5EC0" w:rsidRDefault="001B5EC0" w:rsidP="001B5EC0">
      <w:pPr>
        <w:pStyle w:val="CommentText"/>
        <w:ind w:left="0"/>
      </w:pPr>
      <w:r>
        <w:rPr>
          <w:rStyle w:val="CommentReference"/>
        </w:rPr>
        <w:annotationRef/>
      </w:r>
      <w:r>
        <w:t>Cần bổ sung description</w:t>
      </w:r>
    </w:p>
  </w:comment>
  <w:comment w:id="78" w:author="Cụ Hồ" w:date="2016-08-09T08:04:00Z" w:initials="CH">
    <w:p w14:paraId="1A48A4EA" w14:textId="08C3A275" w:rsidR="001B5EC0" w:rsidRDefault="001B5EC0" w:rsidP="001B5EC0">
      <w:pPr>
        <w:pStyle w:val="CommentText"/>
        <w:ind w:left="0"/>
      </w:pPr>
      <w:r>
        <w:rPr>
          <w:rStyle w:val="CommentReference"/>
        </w:rPr>
        <w:annotationRef/>
      </w:r>
      <w:r>
        <w:t>Cần bổ sung</w:t>
      </w:r>
    </w:p>
  </w:comment>
  <w:comment w:id="112" w:author="Cụ Hồ" w:date="2016-08-09T08:39:00Z" w:initials="CH">
    <w:p w14:paraId="6745955A" w14:textId="3F868012" w:rsidR="006711A3" w:rsidRDefault="006711A3" w:rsidP="006711A3">
      <w:pPr>
        <w:pStyle w:val="CommentText"/>
        <w:ind w:left="0"/>
      </w:pPr>
      <w:r>
        <w:rPr>
          <w:rStyle w:val="CommentReference"/>
        </w:rPr>
        <w:annotationRef/>
      </w:r>
      <w:r>
        <w:t>Không hiểu ý nghĩa</w:t>
      </w:r>
    </w:p>
  </w:comment>
  <w:comment w:id="140" w:author="Cụ Hồ" w:date="2016-08-09T08:39:00Z" w:initials="CH">
    <w:p w14:paraId="25EC0171" w14:textId="12967E78" w:rsidR="006711A3" w:rsidRDefault="006711A3">
      <w:pPr>
        <w:pStyle w:val="CommentText"/>
      </w:pPr>
      <w:r>
        <w:rPr>
          <w:rStyle w:val="CommentReference"/>
        </w:rPr>
        <w:annotationRef/>
      </w:r>
      <w:r>
        <w:t>Không hiểu ý nghĩa</w:t>
      </w:r>
    </w:p>
  </w:comment>
  <w:comment w:id="484" w:author="Cụ Hồ" w:date="2016-08-10T20:17:00Z" w:initials="CH">
    <w:p w14:paraId="5B64D7A2" w14:textId="1B8B2888" w:rsidR="00825521" w:rsidRDefault="00825521">
      <w:pPr>
        <w:pStyle w:val="CommentText"/>
      </w:pPr>
      <w:r>
        <w:rPr>
          <w:rStyle w:val="CommentReference"/>
        </w:rPr>
        <w:annotationRef/>
      </w:r>
      <w:r>
        <w:t>Cần update</w:t>
      </w:r>
    </w:p>
  </w:comment>
  <w:comment w:id="522" w:author="Cụ Hồ" w:date="2016-08-04T08:16:00Z" w:initials="CH">
    <w:p w14:paraId="5B5A2F10" w14:textId="77777777" w:rsidR="001B5EC0" w:rsidRDefault="001B5EC0">
      <w:pPr>
        <w:pStyle w:val="CommentText"/>
      </w:pPr>
      <w:r>
        <w:rPr>
          <w:rStyle w:val="CommentReference"/>
        </w:rPr>
        <w:annotationRef/>
      </w:r>
      <w:r>
        <w:t>Không biết điền gì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1B9ACA" w15:done="0"/>
  <w15:commentEx w15:paraId="35522327" w15:done="0"/>
  <w15:commentEx w15:paraId="1242B8DD" w15:done="0"/>
  <w15:commentEx w15:paraId="419FB5B2" w15:done="0"/>
  <w15:commentEx w15:paraId="2D8C0B52" w15:done="0"/>
  <w15:commentEx w15:paraId="4F38673E" w15:done="0"/>
  <w15:commentEx w15:paraId="45076929" w15:done="0"/>
  <w15:commentEx w15:paraId="46C9D03F" w15:done="0"/>
  <w15:commentEx w15:paraId="4746EAB0" w15:done="0"/>
  <w15:commentEx w15:paraId="0E778947" w15:done="0"/>
  <w15:commentEx w15:paraId="2977EF10" w15:done="0"/>
  <w15:commentEx w15:paraId="09DC6095" w15:done="0"/>
  <w15:commentEx w15:paraId="73FE64E1" w15:done="0"/>
  <w15:commentEx w15:paraId="3D010705" w15:done="0"/>
  <w15:commentEx w15:paraId="7585C58D" w15:done="0"/>
  <w15:commentEx w15:paraId="33A90C14" w15:done="0"/>
  <w15:commentEx w15:paraId="0B2E6ABA" w15:done="0"/>
  <w15:commentEx w15:paraId="2E74F06A" w15:done="0"/>
  <w15:commentEx w15:paraId="4BC644CC" w15:done="0"/>
  <w15:commentEx w15:paraId="1A48A4EA" w15:done="0"/>
  <w15:commentEx w15:paraId="6745955A" w15:done="0"/>
  <w15:commentEx w15:paraId="25EC0171" w15:done="0"/>
  <w15:commentEx w15:paraId="5B64D7A2" w15:done="0"/>
  <w15:commentEx w15:paraId="5B5A2F1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2C8431" w14:textId="77777777" w:rsidR="000F130A" w:rsidRDefault="000F130A" w:rsidP="00A84380">
      <w:pPr>
        <w:spacing w:before="0" w:line="240" w:lineRule="auto"/>
      </w:pPr>
      <w:r>
        <w:separator/>
      </w:r>
    </w:p>
  </w:endnote>
  <w:endnote w:type="continuationSeparator" w:id="0">
    <w:p w14:paraId="03EF18D3" w14:textId="77777777" w:rsidR="000F130A" w:rsidRDefault="000F130A" w:rsidP="00A8438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Arial">
    <w:charset w:val="00"/>
    <w:family w:val="swiss"/>
    <w:pitch w:val="variable"/>
    <w:sig w:usb0="00000007" w:usb1="00000000" w:usb2="00000000" w:usb3="00000000" w:csb0="0000001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0F0B9" w14:textId="77777777" w:rsidR="001B5EC0" w:rsidRDefault="001B5EC0" w:rsidP="00133463">
    <w:pPr>
      <w:pStyle w:val="Footer"/>
      <w:framePr w:wrap="around"/>
      <w:ind w:right="400"/>
      <w:jc w:val="left"/>
    </w:pPr>
    <w:r>
      <w:ptab w:relativeTo="margin" w:alignment="right" w:leader="none"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25521">
      <w:rPr>
        <w:rStyle w:val="PageNumber"/>
      </w:rPr>
      <w:t>75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25521">
      <w:rPr>
        <w:rStyle w:val="PageNumber"/>
      </w:rPr>
      <w:t>75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F6D403" w14:textId="77777777" w:rsidR="000F130A" w:rsidRDefault="000F130A" w:rsidP="00A84380">
      <w:pPr>
        <w:spacing w:before="0" w:line="240" w:lineRule="auto"/>
      </w:pPr>
      <w:r>
        <w:separator/>
      </w:r>
    </w:p>
  </w:footnote>
  <w:footnote w:type="continuationSeparator" w:id="0">
    <w:p w14:paraId="078486DA" w14:textId="77777777" w:rsidR="000F130A" w:rsidRDefault="000F130A" w:rsidP="00A8438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4E1D99" w14:textId="77777777" w:rsidR="001B5EC0" w:rsidRDefault="001B5EC0" w:rsidP="00133463">
    <w:pPr>
      <w:pStyle w:val="Header"/>
      <w:ind w:left="0"/>
      <w:rPr>
        <w:lang w:eastAsia="ja-JP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0A35276"/>
    <w:multiLevelType w:val="hybridMultilevel"/>
    <w:tmpl w:val="2426430C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12">
    <w:nsid w:val="49B27AAE"/>
    <w:multiLevelType w:val="multilevel"/>
    <w:tmpl w:val="4F2E0CA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i w:val="0"/>
        <w:color w:val="00330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57AF0BF3"/>
    <w:multiLevelType w:val="hybridMultilevel"/>
    <w:tmpl w:val="2426430C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16">
    <w:nsid w:val="5F370FDB"/>
    <w:multiLevelType w:val="multilevel"/>
    <w:tmpl w:val="E3EC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043C62"/>
    <w:multiLevelType w:val="hybridMultilevel"/>
    <w:tmpl w:val="FCAE21CE"/>
    <w:lvl w:ilvl="0" w:tplc="7536F2EC">
      <w:start w:val="1"/>
      <w:numFmt w:val="decimal"/>
      <w:lvlText w:val="%1"/>
      <w:lvlJc w:val="righ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F96424"/>
    <w:multiLevelType w:val="hybridMultilevel"/>
    <w:tmpl w:val="2426430C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20">
    <w:nsid w:val="6AA505F9"/>
    <w:multiLevelType w:val="hybridMultilevel"/>
    <w:tmpl w:val="859C5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22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10"/>
  </w:num>
  <w:num w:numId="4">
    <w:abstractNumId w:val="22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15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1"/>
  </w:num>
  <w:num w:numId="16">
    <w:abstractNumId w:val="19"/>
  </w:num>
  <w:num w:numId="17">
    <w:abstractNumId w:val="14"/>
  </w:num>
  <w:num w:numId="18">
    <w:abstractNumId w:val="11"/>
  </w:num>
  <w:num w:numId="19">
    <w:abstractNumId w:val="17"/>
  </w:num>
  <w:num w:numId="20">
    <w:abstractNumId w:val="13"/>
  </w:num>
  <w:num w:numId="21">
    <w:abstractNumId w:val="20"/>
  </w:num>
  <w:num w:numId="22">
    <w:abstractNumId w:val="18"/>
  </w:num>
  <w:num w:numId="23">
    <w:abstractNumId w:val="16"/>
  </w:num>
  <w:num w:numId="24">
    <w:abstractNumId w:val="9"/>
  </w:num>
  <w:numIdMacAtCleanup w:val="2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nhNN">
    <w15:presenceInfo w15:providerId="None" w15:userId="MinhNN"/>
  </w15:person>
  <w15:person w15:author="Cụ Hồ">
    <w15:presenceInfo w15:providerId="Windows Live" w15:userId="8d24f6017f4ca0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4E9"/>
    <w:rsid w:val="00050E0C"/>
    <w:rsid w:val="000528D6"/>
    <w:rsid w:val="00080663"/>
    <w:rsid w:val="00087FD9"/>
    <w:rsid w:val="000F130A"/>
    <w:rsid w:val="000F2DD2"/>
    <w:rsid w:val="00133463"/>
    <w:rsid w:val="001535ED"/>
    <w:rsid w:val="001B5EC0"/>
    <w:rsid w:val="00203BF6"/>
    <w:rsid w:val="00234667"/>
    <w:rsid w:val="002478CD"/>
    <w:rsid w:val="00252F60"/>
    <w:rsid w:val="00273615"/>
    <w:rsid w:val="00290D2A"/>
    <w:rsid w:val="002A4327"/>
    <w:rsid w:val="00326D3F"/>
    <w:rsid w:val="00342264"/>
    <w:rsid w:val="00375B6B"/>
    <w:rsid w:val="003A7341"/>
    <w:rsid w:val="003B68E5"/>
    <w:rsid w:val="004015BC"/>
    <w:rsid w:val="00452BB8"/>
    <w:rsid w:val="0047015B"/>
    <w:rsid w:val="004844DE"/>
    <w:rsid w:val="004D2F85"/>
    <w:rsid w:val="004F1F3F"/>
    <w:rsid w:val="0050294E"/>
    <w:rsid w:val="00535420"/>
    <w:rsid w:val="005408AE"/>
    <w:rsid w:val="005441E0"/>
    <w:rsid w:val="00553571"/>
    <w:rsid w:val="0056375E"/>
    <w:rsid w:val="00597A90"/>
    <w:rsid w:val="00607B37"/>
    <w:rsid w:val="0063710D"/>
    <w:rsid w:val="00650D28"/>
    <w:rsid w:val="006711A3"/>
    <w:rsid w:val="006915F9"/>
    <w:rsid w:val="006E13AC"/>
    <w:rsid w:val="006F01DB"/>
    <w:rsid w:val="00720469"/>
    <w:rsid w:val="007249D2"/>
    <w:rsid w:val="00750279"/>
    <w:rsid w:val="007A02AD"/>
    <w:rsid w:val="00825521"/>
    <w:rsid w:val="00837FC4"/>
    <w:rsid w:val="0084655C"/>
    <w:rsid w:val="00852B7D"/>
    <w:rsid w:val="00873219"/>
    <w:rsid w:val="008869CA"/>
    <w:rsid w:val="00887B09"/>
    <w:rsid w:val="008A423C"/>
    <w:rsid w:val="008B2182"/>
    <w:rsid w:val="008B2226"/>
    <w:rsid w:val="008D760B"/>
    <w:rsid w:val="008F4B87"/>
    <w:rsid w:val="00902488"/>
    <w:rsid w:val="009B51AD"/>
    <w:rsid w:val="009D4517"/>
    <w:rsid w:val="009E0F88"/>
    <w:rsid w:val="00A84380"/>
    <w:rsid w:val="00A95DAD"/>
    <w:rsid w:val="00AD7A34"/>
    <w:rsid w:val="00B02311"/>
    <w:rsid w:val="00B02DFF"/>
    <w:rsid w:val="00B33191"/>
    <w:rsid w:val="00B850D6"/>
    <w:rsid w:val="00C1180F"/>
    <w:rsid w:val="00C14A62"/>
    <w:rsid w:val="00C82247"/>
    <w:rsid w:val="00CB669B"/>
    <w:rsid w:val="00D32BFA"/>
    <w:rsid w:val="00D36A1D"/>
    <w:rsid w:val="00D44DAA"/>
    <w:rsid w:val="00D720DB"/>
    <w:rsid w:val="00D8180A"/>
    <w:rsid w:val="00D8392F"/>
    <w:rsid w:val="00DB5354"/>
    <w:rsid w:val="00E654E9"/>
    <w:rsid w:val="00E671CC"/>
    <w:rsid w:val="00E85CFC"/>
    <w:rsid w:val="00EC70FC"/>
    <w:rsid w:val="00F06AF4"/>
    <w:rsid w:val="00F32522"/>
    <w:rsid w:val="00F3683B"/>
    <w:rsid w:val="00F600BA"/>
    <w:rsid w:val="00F74703"/>
    <w:rsid w:val="00F7618A"/>
    <w:rsid w:val="00F96F71"/>
    <w:rsid w:val="00FD0D92"/>
    <w:rsid w:val="00FE19EF"/>
    <w:rsid w:val="00FE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F1EF2F"/>
  <w15:chartTrackingRefBased/>
  <w15:docId w15:val="{38E9878A-AD12-4AFE-8335-18927CCC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D2A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290D2A"/>
    <w:pPr>
      <w:keepNext/>
      <w:pageBreakBefore/>
      <w:numPr>
        <w:numId w:val="1"/>
      </w:numPr>
      <w:spacing w:before="360" w:after="240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link w:val="Heading2Char"/>
    <w:qFormat/>
    <w:rsid w:val="00290D2A"/>
    <w:pPr>
      <w:keepNext/>
      <w:numPr>
        <w:ilvl w:val="1"/>
        <w:numId w:val="1"/>
      </w:numPr>
      <w:tabs>
        <w:tab w:val="clear" w:pos="576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290D2A"/>
    <w:pPr>
      <w:keepNext/>
      <w:keepLines/>
      <w:numPr>
        <w:ilvl w:val="2"/>
        <w:numId w:val="1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link w:val="Heading4Char"/>
    <w:qFormat/>
    <w:rsid w:val="00290D2A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link w:val="Heading5Char"/>
    <w:qFormat/>
    <w:rsid w:val="00290D2A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link w:val="Heading6Char"/>
    <w:qFormat/>
    <w:rsid w:val="00290D2A"/>
    <w:pPr>
      <w:keepNext/>
      <w:numPr>
        <w:numId w:val="2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link w:val="Heading7Char"/>
    <w:qFormat/>
    <w:rsid w:val="00290D2A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link w:val="Heading8Char"/>
    <w:qFormat/>
    <w:rsid w:val="00290D2A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link w:val="Heading9Char"/>
    <w:qFormat/>
    <w:rsid w:val="00290D2A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290D2A"/>
    <w:rPr>
      <w:rFonts w:ascii="Verdana" w:eastAsia="MS Mincho" w:hAnsi="Verdana" w:cs="Tahoma"/>
      <w:b/>
      <w:caps/>
      <w:noProof/>
      <w:snapToGrid w:val="0"/>
      <w:color w:val="6E25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,H2 Char,HD2 Char"/>
    <w:basedOn w:val="DefaultParagraphFont"/>
    <w:link w:val="Heading2"/>
    <w:rsid w:val="00290D2A"/>
    <w:rPr>
      <w:rFonts w:ascii="Verdana" w:eastAsia="MS Mincho" w:hAnsi="Verdana" w:cs="Tahoma"/>
      <w:b/>
      <w:i/>
      <w:iCs/>
      <w:snapToGrid w:val="0"/>
      <w:color w:val="003400"/>
      <w:lang w:eastAsia="en-US"/>
    </w:rPr>
  </w:style>
  <w:style w:type="character" w:customStyle="1" w:styleId="Heading3Char">
    <w:name w:val="Heading 3 Char"/>
    <w:basedOn w:val="DefaultParagraphFont"/>
    <w:link w:val="Heading3"/>
    <w:rsid w:val="00290D2A"/>
    <w:rPr>
      <w:rFonts w:ascii="Tahoma" w:eastAsia="MS Mincho" w:hAnsi="Tahoma" w:cs="Tahoma"/>
      <w:b/>
      <w:bCs/>
      <w:snapToGrid w:val="0"/>
      <w:sz w:val="20"/>
      <w:szCs w:val="18"/>
      <w:lang w:eastAsia="en-US"/>
    </w:rPr>
  </w:style>
  <w:style w:type="character" w:customStyle="1" w:styleId="Heading4Char">
    <w:name w:val="Heading 4 Char"/>
    <w:basedOn w:val="DefaultParagraphFont"/>
    <w:link w:val="Heading4"/>
    <w:rsid w:val="00290D2A"/>
    <w:rPr>
      <w:rFonts w:ascii="Tahoma" w:eastAsia="MS Mincho" w:hAnsi="Tahoma" w:cs="Tahoma"/>
      <w:b/>
      <w:bCs/>
      <w:snapToGrid w:val="0"/>
      <w:sz w:val="19"/>
      <w:szCs w:val="19"/>
      <w:lang w:eastAsia="en-US"/>
    </w:rPr>
  </w:style>
  <w:style w:type="character" w:customStyle="1" w:styleId="Heading5Char">
    <w:name w:val="Heading 5 Char"/>
    <w:basedOn w:val="DefaultParagraphFont"/>
    <w:link w:val="Heading5"/>
    <w:rsid w:val="00290D2A"/>
    <w:rPr>
      <w:rFonts w:ascii="Tahoma" w:eastAsia="MS Mincho" w:hAnsi="Tahoma" w:cs="Tahoma"/>
      <w:b/>
      <w:noProof/>
      <w:snapToGrid w:val="0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290D2A"/>
    <w:rPr>
      <w:rFonts w:ascii="Tahoma" w:eastAsia="MS Mincho" w:hAnsi="Tahoma" w:cs="Arial"/>
      <w:b/>
      <w:bCs/>
      <w:noProof/>
      <w:snapToGrid w:val="0"/>
      <w:color w:val="000000"/>
      <w:sz w:val="16"/>
      <w:lang w:eastAsia="en-US"/>
    </w:rPr>
  </w:style>
  <w:style w:type="character" w:customStyle="1" w:styleId="Heading7Char">
    <w:name w:val="Heading 7 Char"/>
    <w:basedOn w:val="DefaultParagraphFont"/>
    <w:link w:val="Heading7"/>
    <w:rsid w:val="00290D2A"/>
    <w:rPr>
      <w:rFonts w:ascii="Helvetica" w:eastAsia="MS Mincho" w:hAnsi="Helvetica" w:cs="Arial"/>
      <w:noProof/>
      <w:snapToGrid w:val="0"/>
      <w:color w:val="000000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290D2A"/>
    <w:rPr>
      <w:rFonts w:ascii="Helvetica" w:eastAsia="MS Mincho" w:hAnsi="Helvetica" w:cs="Arial"/>
      <w:i/>
      <w:iCs/>
      <w:noProof/>
      <w:snapToGrid w:val="0"/>
      <w:color w:val="000000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290D2A"/>
    <w:rPr>
      <w:rFonts w:ascii="Helvetica" w:eastAsia="MS Mincho" w:hAnsi="Helvetica" w:cs="Arial"/>
      <w:i/>
      <w:iCs/>
      <w:noProof/>
      <w:snapToGrid w:val="0"/>
      <w:color w:val="000000"/>
      <w:sz w:val="18"/>
      <w:szCs w:val="18"/>
      <w:lang w:eastAsia="en-US"/>
    </w:rPr>
  </w:style>
  <w:style w:type="paragraph" w:customStyle="1" w:styleId="Appendix">
    <w:name w:val="Appendix"/>
    <w:basedOn w:val="Normal"/>
    <w:rsid w:val="00290D2A"/>
    <w:rPr>
      <w:b/>
      <w:caps/>
      <w:noProof/>
    </w:rPr>
  </w:style>
  <w:style w:type="paragraph" w:styleId="BalloonText">
    <w:name w:val="Balloon Text"/>
    <w:basedOn w:val="Normal"/>
    <w:link w:val="BalloonTextChar"/>
    <w:semiHidden/>
    <w:rsid w:val="00290D2A"/>
    <w:rPr>
      <w:rFonts w:cs="Tahoma"/>
      <w:bCs w:val="0"/>
      <w:noProof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90D2A"/>
    <w:rPr>
      <w:rFonts w:ascii="Tahoma" w:eastAsia="MS Mincho" w:hAnsi="Tahoma" w:cs="Tahoma"/>
      <w:noProof/>
      <w:snapToGrid w:val="0"/>
      <w:sz w:val="16"/>
      <w:szCs w:val="16"/>
      <w:lang w:eastAsia="en-US"/>
    </w:rPr>
  </w:style>
  <w:style w:type="paragraph" w:styleId="BlockText">
    <w:name w:val="Block Text"/>
    <w:basedOn w:val="Normal"/>
    <w:rsid w:val="00290D2A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link w:val="BodyTextChar"/>
    <w:rsid w:val="00290D2A"/>
    <w:rPr>
      <w:bCs w:val="0"/>
      <w:noProof/>
    </w:rPr>
  </w:style>
  <w:style w:type="character" w:customStyle="1" w:styleId="BodyTextChar">
    <w:name w:val="Body Text Char"/>
    <w:basedOn w:val="DefaultParagraphFont"/>
    <w:link w:val="BodyText"/>
    <w:rsid w:val="00290D2A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2">
    <w:name w:val="Body Text 2"/>
    <w:basedOn w:val="Normal"/>
    <w:link w:val="BodyText2Char"/>
    <w:rsid w:val="00290D2A"/>
    <w:pPr>
      <w:spacing w:after="120" w:line="480" w:lineRule="auto"/>
    </w:pPr>
    <w:rPr>
      <w:bCs w:val="0"/>
      <w:noProof/>
    </w:rPr>
  </w:style>
  <w:style w:type="character" w:customStyle="1" w:styleId="BodyText2Char">
    <w:name w:val="Body Text 2 Char"/>
    <w:basedOn w:val="DefaultParagraphFont"/>
    <w:link w:val="BodyText2"/>
    <w:rsid w:val="00290D2A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3">
    <w:name w:val="Body Text 3"/>
    <w:basedOn w:val="Normal"/>
    <w:link w:val="BodyText3Char"/>
    <w:rsid w:val="00290D2A"/>
    <w:rPr>
      <w:b/>
      <w:i/>
      <w:iCs/>
      <w:noProof/>
      <w:sz w:val="44"/>
      <w:szCs w:val="44"/>
    </w:rPr>
  </w:style>
  <w:style w:type="character" w:customStyle="1" w:styleId="BodyText3Char">
    <w:name w:val="Body Text 3 Char"/>
    <w:basedOn w:val="DefaultParagraphFont"/>
    <w:link w:val="BodyText3"/>
    <w:rsid w:val="00290D2A"/>
    <w:rPr>
      <w:rFonts w:ascii="Tahoma" w:eastAsia="MS Mincho" w:hAnsi="Tahoma" w:cs="Arial"/>
      <w:b/>
      <w:bCs/>
      <w:i/>
      <w:iCs/>
      <w:noProof/>
      <w:snapToGrid w:val="0"/>
      <w:sz w:val="44"/>
      <w:szCs w:val="44"/>
      <w:lang w:eastAsia="en-US"/>
    </w:rPr>
  </w:style>
  <w:style w:type="paragraph" w:styleId="BodyTextFirstIndent">
    <w:name w:val="Body Text First Indent"/>
    <w:basedOn w:val="BodyText"/>
    <w:link w:val="BodyTextFirstIndentChar"/>
    <w:rsid w:val="00290D2A"/>
    <w:pPr>
      <w:spacing w:after="12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290D2A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Indent">
    <w:name w:val="Body Text Indent"/>
    <w:basedOn w:val="Normal"/>
    <w:link w:val="BodyTextIndentChar"/>
    <w:rsid w:val="00290D2A"/>
    <w:rPr>
      <w:bCs w:val="0"/>
      <w:noProof/>
    </w:rPr>
  </w:style>
  <w:style w:type="character" w:customStyle="1" w:styleId="BodyTextIndentChar">
    <w:name w:val="Body Text Indent Char"/>
    <w:basedOn w:val="DefaultParagraphFont"/>
    <w:link w:val="BodyTextIndent"/>
    <w:rsid w:val="00290D2A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290D2A"/>
    <w:pPr>
      <w:ind w:left="360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290D2A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Indent2">
    <w:name w:val="Body Text Indent 2"/>
    <w:basedOn w:val="Normal"/>
    <w:link w:val="BodyTextIndent2Char"/>
    <w:rsid w:val="00290D2A"/>
    <w:rPr>
      <w:rFonts w:ascii=".VnTime" w:hAnsi=".VnTime"/>
      <w:bCs w:val="0"/>
      <w:noProof/>
    </w:rPr>
  </w:style>
  <w:style w:type="character" w:customStyle="1" w:styleId="BodyTextIndent2Char">
    <w:name w:val="Body Text Indent 2 Char"/>
    <w:basedOn w:val="DefaultParagraphFont"/>
    <w:link w:val="BodyTextIndent2"/>
    <w:rsid w:val="00290D2A"/>
    <w:rPr>
      <w:rFonts w:ascii=".VnTime" w:eastAsia="MS Mincho" w:hAnsi=".VnTime" w:cs="Arial"/>
      <w:noProof/>
      <w:snapToGrid w:val="0"/>
      <w:sz w:val="20"/>
      <w:szCs w:val="20"/>
      <w:lang w:eastAsia="en-US"/>
    </w:rPr>
  </w:style>
  <w:style w:type="paragraph" w:styleId="BodyTextIndent3">
    <w:name w:val="Body Text Indent 3"/>
    <w:basedOn w:val="Normal"/>
    <w:link w:val="BodyTextIndent3Char"/>
    <w:rsid w:val="00290D2A"/>
    <w:pPr>
      <w:ind w:left="540"/>
    </w:pPr>
    <w:rPr>
      <w:bCs w:val="0"/>
      <w:noProof/>
    </w:rPr>
  </w:style>
  <w:style w:type="character" w:customStyle="1" w:styleId="BodyTextIndent3Char">
    <w:name w:val="Body Text Indent 3 Char"/>
    <w:basedOn w:val="DefaultParagraphFont"/>
    <w:link w:val="BodyTextIndent3"/>
    <w:rsid w:val="00290D2A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Bullet">
    <w:name w:val="Bullet"/>
    <w:basedOn w:val="Normal"/>
    <w:rsid w:val="00290D2A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290D2A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290D2A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290D2A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link w:val="ClosingChar"/>
    <w:rsid w:val="00290D2A"/>
    <w:pPr>
      <w:ind w:left="4320"/>
    </w:pPr>
    <w:rPr>
      <w:bCs w:val="0"/>
      <w:noProof/>
    </w:rPr>
  </w:style>
  <w:style w:type="character" w:customStyle="1" w:styleId="ClosingChar">
    <w:name w:val="Closing Char"/>
    <w:basedOn w:val="DefaultParagraphFont"/>
    <w:link w:val="Closing"/>
    <w:rsid w:val="00290D2A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character" w:styleId="CommentReference">
    <w:name w:val="annotation reference"/>
    <w:basedOn w:val="DefaultParagraphFont"/>
    <w:semiHidden/>
    <w:rsid w:val="00290D2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90D2A"/>
    <w:rPr>
      <w:bCs w:val="0"/>
      <w:noProof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290D2A"/>
    <w:rPr>
      <w:rFonts w:ascii="Tahoma" w:eastAsia="MS Mincho" w:hAnsi="Tahoma" w:cs="Arial"/>
      <w:noProof/>
      <w:snapToGrid w:val="0"/>
      <w:sz w:val="20"/>
      <w:szCs w:val="20"/>
      <w:lang w:val="en-GB" w:eastAsia="en-US"/>
    </w:rPr>
  </w:style>
  <w:style w:type="paragraph" w:customStyle="1" w:styleId="Content">
    <w:name w:val="Content"/>
    <w:basedOn w:val="Normal"/>
    <w:rsid w:val="00290D2A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290D2A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link w:val="DateChar"/>
    <w:rsid w:val="00290D2A"/>
    <w:rPr>
      <w:bCs w:val="0"/>
      <w:noProof/>
    </w:rPr>
  </w:style>
  <w:style w:type="character" w:customStyle="1" w:styleId="DateChar">
    <w:name w:val="Date Char"/>
    <w:basedOn w:val="DefaultParagraphFont"/>
    <w:link w:val="Date"/>
    <w:rsid w:val="00290D2A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Diagram">
    <w:name w:val="Diagram"/>
    <w:autoRedefine/>
    <w:rsid w:val="00290D2A"/>
    <w:pPr>
      <w:spacing w:after="0" w:line="240" w:lineRule="auto"/>
      <w:jc w:val="center"/>
    </w:pPr>
    <w:rPr>
      <w:rFonts w:ascii="Tahoma" w:eastAsia="MS Mincho" w:hAnsi="Tahoma" w:cs="Times New Roman"/>
      <w:sz w:val="12"/>
      <w:szCs w:val="20"/>
    </w:rPr>
  </w:style>
  <w:style w:type="paragraph" w:customStyle="1" w:styleId="DiagramHead">
    <w:name w:val="DiagramHead"/>
    <w:autoRedefine/>
    <w:rsid w:val="00290D2A"/>
    <w:pPr>
      <w:spacing w:before="120" w:after="0" w:line="360" w:lineRule="auto"/>
      <w:jc w:val="center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DiagramTag">
    <w:name w:val="DiagramTag"/>
    <w:autoRedefine/>
    <w:rsid w:val="00290D2A"/>
    <w:pPr>
      <w:spacing w:after="0" w:line="240" w:lineRule="auto"/>
      <w:jc w:val="center"/>
    </w:pPr>
    <w:rPr>
      <w:rFonts w:ascii="Tahoma" w:eastAsia="MS Mincho" w:hAnsi="Tahoma" w:cs="Times New Roman"/>
      <w:b/>
      <w:bCs/>
      <w:sz w:val="16"/>
      <w:szCs w:val="20"/>
      <w:lang w:eastAsia="en-US"/>
    </w:rPr>
  </w:style>
  <w:style w:type="paragraph" w:customStyle="1" w:styleId="DiffListing">
    <w:name w:val="Diff Listing"/>
    <w:basedOn w:val="Normal"/>
    <w:rsid w:val="00290D2A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290D2A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290D2A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290D2A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link w:val="DocumentMapChar"/>
    <w:semiHidden/>
    <w:rsid w:val="00290D2A"/>
    <w:pPr>
      <w:shd w:val="clear" w:color="auto" w:fill="000080"/>
    </w:pPr>
    <w:rPr>
      <w:rFonts w:cs="Tahoma"/>
      <w:bCs w:val="0"/>
      <w:noProof/>
    </w:rPr>
  </w:style>
  <w:style w:type="character" w:customStyle="1" w:styleId="DocumentMapChar">
    <w:name w:val="Document Map Char"/>
    <w:basedOn w:val="DefaultParagraphFont"/>
    <w:link w:val="DocumentMap"/>
    <w:semiHidden/>
    <w:rsid w:val="00290D2A"/>
    <w:rPr>
      <w:rFonts w:ascii="Tahoma" w:eastAsia="MS Mincho" w:hAnsi="Tahoma" w:cs="Tahoma"/>
      <w:noProof/>
      <w:snapToGrid w:val="0"/>
      <w:sz w:val="20"/>
      <w:szCs w:val="20"/>
      <w:shd w:val="clear" w:color="auto" w:fill="000080"/>
      <w:lang w:eastAsia="en-US"/>
    </w:rPr>
  </w:style>
  <w:style w:type="paragraph" w:styleId="E-mailSignature">
    <w:name w:val="E-mail Signature"/>
    <w:basedOn w:val="Normal"/>
    <w:link w:val="E-mailSignatureChar"/>
    <w:rsid w:val="00290D2A"/>
    <w:rPr>
      <w:bCs w:val="0"/>
      <w:noProof/>
    </w:rPr>
  </w:style>
  <w:style w:type="character" w:customStyle="1" w:styleId="E-mailSignatureChar">
    <w:name w:val="E-mail Signature Char"/>
    <w:basedOn w:val="DefaultParagraphFont"/>
    <w:link w:val="E-mailSignature"/>
    <w:rsid w:val="00290D2A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EndnoteText">
    <w:name w:val="endnote text"/>
    <w:basedOn w:val="Normal"/>
    <w:link w:val="EndnoteTextChar"/>
    <w:semiHidden/>
    <w:rsid w:val="00290D2A"/>
    <w:rPr>
      <w:bCs w:val="0"/>
      <w:noProof/>
    </w:rPr>
  </w:style>
  <w:style w:type="character" w:customStyle="1" w:styleId="EndnoteTextChar">
    <w:name w:val="Endnote Text Char"/>
    <w:basedOn w:val="DefaultParagraphFont"/>
    <w:link w:val="EndnoteText"/>
    <w:semiHidden/>
    <w:rsid w:val="00290D2A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EnvelopeAddress">
    <w:name w:val="envelope address"/>
    <w:basedOn w:val="Normal"/>
    <w:rsid w:val="00290D2A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290D2A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290D2A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290D2A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290D2A"/>
  </w:style>
  <w:style w:type="character" w:styleId="FollowedHyperlink">
    <w:name w:val="FollowedHyperlink"/>
    <w:basedOn w:val="DefaultParagraphFont"/>
    <w:rsid w:val="00290D2A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290D2A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290D2A"/>
    <w:rPr>
      <w:rFonts w:ascii="Tahoma" w:eastAsia="MS Mincho" w:hAnsi="Tahoma" w:cs="Tahoma"/>
      <w:noProof/>
      <w:snapToGrid w:val="0"/>
      <w:sz w:val="20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290D2A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290D2A"/>
    <w:rPr>
      <w:bCs w:val="0"/>
      <w:noProof/>
    </w:rPr>
  </w:style>
  <w:style w:type="character" w:customStyle="1" w:styleId="FootnoteTextChar">
    <w:name w:val="Footnote Text Char"/>
    <w:basedOn w:val="DefaultParagraphFont"/>
    <w:link w:val="FootnoteText"/>
    <w:semiHidden/>
    <w:rsid w:val="00290D2A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GLOSSARY1">
    <w:name w:val="GLOSSARY1"/>
    <w:basedOn w:val="Normal"/>
    <w:rsid w:val="00290D2A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290D2A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290D2A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290D2A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290D2A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290D2A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link w:val="HeaderChar"/>
    <w:rsid w:val="00290D2A"/>
    <w:pPr>
      <w:pBdr>
        <w:bottom w:val="single" w:sz="4" w:space="1" w:color="auto"/>
      </w:pBdr>
    </w:pPr>
    <w:rPr>
      <w:bCs w:val="0"/>
      <w:noProof/>
    </w:rPr>
  </w:style>
  <w:style w:type="character" w:customStyle="1" w:styleId="HeaderChar">
    <w:name w:val="Header Char"/>
    <w:aliases w:val="Chapter Name Char"/>
    <w:basedOn w:val="DefaultParagraphFont"/>
    <w:link w:val="Header"/>
    <w:rsid w:val="00290D2A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Heading1H1">
    <w:name w:val="Heading 1.H1"/>
    <w:basedOn w:val="Normal"/>
    <w:next w:val="Normal"/>
    <w:rsid w:val="00290D2A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290D2A"/>
    <w:pPr>
      <w:numPr>
        <w:ilvl w:val="3"/>
        <w:numId w:val="1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290D2A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290D2A"/>
    <w:pPr>
      <w:widowControl w:val="0"/>
      <w:jc w:val="center"/>
    </w:pPr>
    <w:rPr>
      <w:rFonts w:ascii="Times New Roman" w:hAnsi="Times New Roman" w:cs="Times New Roman"/>
      <w:b/>
      <w:color w:val="6E2500"/>
      <w:sz w:val="32"/>
      <w:szCs w:val="32"/>
    </w:rPr>
  </w:style>
  <w:style w:type="paragraph" w:customStyle="1" w:styleId="HeadingLv1">
    <w:name w:val="Heading Lv1"/>
    <w:basedOn w:val="Normal"/>
    <w:autoRedefine/>
    <w:rsid w:val="00290D2A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290D2A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290D2A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0">
    <w:name w:val="Heading3 Char"/>
    <w:basedOn w:val="NormalIndentChar"/>
    <w:rsid w:val="00290D2A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290D2A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link w:val="HTMLAddressChar"/>
    <w:rsid w:val="00290D2A"/>
    <w:rPr>
      <w:bCs w:val="0"/>
      <w:i/>
      <w:iCs/>
      <w:noProof/>
    </w:rPr>
  </w:style>
  <w:style w:type="character" w:customStyle="1" w:styleId="HTMLAddressChar">
    <w:name w:val="HTML Address Char"/>
    <w:basedOn w:val="DefaultParagraphFont"/>
    <w:link w:val="HTMLAddress"/>
    <w:rsid w:val="00290D2A"/>
    <w:rPr>
      <w:rFonts w:ascii="Tahoma" w:eastAsia="MS Mincho" w:hAnsi="Tahoma" w:cs="Arial"/>
      <w:i/>
      <w:iCs/>
      <w:noProof/>
      <w:snapToGrid w:val="0"/>
      <w:sz w:val="20"/>
      <w:szCs w:val="20"/>
      <w:lang w:eastAsia="en-US"/>
    </w:rPr>
  </w:style>
  <w:style w:type="character" w:styleId="HTMLCode">
    <w:name w:val="HTML Code"/>
    <w:basedOn w:val="DefaultParagraphFont"/>
    <w:rsid w:val="00290D2A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link w:val="HTMLPreformattedChar"/>
    <w:rsid w:val="00290D2A"/>
    <w:rPr>
      <w:rFonts w:ascii="Courier New" w:hAnsi="Courier New" w:cs="Courier New"/>
      <w:bCs w:val="0"/>
      <w:noProof/>
    </w:rPr>
  </w:style>
  <w:style w:type="character" w:customStyle="1" w:styleId="HTMLPreformattedChar">
    <w:name w:val="HTML Preformatted Char"/>
    <w:basedOn w:val="DefaultParagraphFont"/>
    <w:link w:val="HTMLPreformatted"/>
    <w:rsid w:val="00290D2A"/>
    <w:rPr>
      <w:rFonts w:ascii="Courier New" w:eastAsia="MS Mincho" w:hAnsi="Courier New" w:cs="Courier New"/>
      <w:noProof/>
      <w:snapToGrid w:val="0"/>
      <w:sz w:val="20"/>
      <w:szCs w:val="20"/>
      <w:lang w:eastAsia="en-US"/>
    </w:rPr>
  </w:style>
  <w:style w:type="character" w:styleId="Hyperlink">
    <w:name w:val="Hyperlink"/>
    <w:basedOn w:val="DefaultParagraphFont"/>
    <w:rsid w:val="00290D2A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290D2A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290D2A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290D2A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290D2A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290D2A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290D2A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290D2A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290D2A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290D2A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290D2A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290D2A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290D2A"/>
    <w:rPr>
      <w:b/>
      <w:noProof/>
    </w:rPr>
  </w:style>
  <w:style w:type="paragraph" w:customStyle="1" w:styleId="Level3">
    <w:name w:val="Level_3"/>
    <w:basedOn w:val="Level1"/>
    <w:rsid w:val="00290D2A"/>
    <w:rPr>
      <w:b w:val="0"/>
      <w:bCs w:val="0"/>
    </w:rPr>
  </w:style>
  <w:style w:type="paragraph" w:customStyle="1" w:styleId="Level2">
    <w:name w:val="Level_2"/>
    <w:basedOn w:val="Level3"/>
    <w:rsid w:val="00290D2A"/>
    <w:pPr>
      <w:ind w:left="432"/>
    </w:pPr>
  </w:style>
  <w:style w:type="paragraph" w:customStyle="1" w:styleId="Level4">
    <w:name w:val="Level_4"/>
    <w:basedOn w:val="Normal"/>
    <w:rsid w:val="00290D2A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290D2A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290D2A"/>
    <w:pPr>
      <w:ind w:left="1800"/>
    </w:pPr>
    <w:rPr>
      <w:bCs w:val="0"/>
      <w:noProof/>
    </w:rPr>
  </w:style>
  <w:style w:type="paragraph" w:styleId="List">
    <w:name w:val="List"/>
    <w:basedOn w:val="Normal"/>
    <w:rsid w:val="00290D2A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290D2A"/>
    <w:pPr>
      <w:ind w:hanging="360"/>
    </w:pPr>
    <w:rPr>
      <w:bCs w:val="0"/>
      <w:noProof/>
    </w:rPr>
  </w:style>
  <w:style w:type="paragraph" w:styleId="List3">
    <w:name w:val="List 3"/>
    <w:basedOn w:val="Normal"/>
    <w:rsid w:val="00290D2A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290D2A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290D2A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290D2A"/>
    <w:pPr>
      <w:numPr>
        <w:numId w:val="3"/>
      </w:numPr>
    </w:pPr>
    <w:rPr>
      <w:bCs w:val="0"/>
      <w:noProof/>
    </w:rPr>
  </w:style>
  <w:style w:type="paragraph" w:customStyle="1" w:styleId="ListBullet0">
    <w:name w:val="List Bullet 0"/>
    <w:basedOn w:val="Normal"/>
    <w:rsid w:val="00290D2A"/>
    <w:pPr>
      <w:keepLines/>
      <w:numPr>
        <w:ilvl w:val="1"/>
        <w:numId w:val="4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290D2A"/>
    <w:pPr>
      <w:numPr>
        <w:numId w:val="5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290D2A"/>
    <w:pPr>
      <w:numPr>
        <w:numId w:val="6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290D2A"/>
    <w:pPr>
      <w:numPr>
        <w:numId w:val="7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290D2A"/>
    <w:pPr>
      <w:numPr>
        <w:numId w:val="8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290D2A"/>
    <w:pPr>
      <w:numPr>
        <w:numId w:val="9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290D2A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290D2A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290D2A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290D2A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290D2A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290D2A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290D2A"/>
    <w:pPr>
      <w:numPr>
        <w:numId w:val="10"/>
      </w:numPr>
    </w:pPr>
    <w:rPr>
      <w:bCs w:val="0"/>
      <w:noProof/>
    </w:rPr>
  </w:style>
  <w:style w:type="paragraph" w:styleId="ListNumber2">
    <w:name w:val="List Number 2"/>
    <w:basedOn w:val="Normal"/>
    <w:rsid w:val="00290D2A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290D2A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290D2A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290D2A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290D2A"/>
    <w:pPr>
      <w:numPr>
        <w:numId w:val="15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290D2A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link w:val="MacroTextChar"/>
    <w:semiHidden/>
    <w:rsid w:val="00290D2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360" w:lineRule="auto"/>
      <w:ind w:left="547"/>
    </w:pPr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290D2A"/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paragraph" w:styleId="MessageHeader">
    <w:name w:val="Message Header"/>
    <w:basedOn w:val="Normal"/>
    <w:link w:val="MessageHeaderChar"/>
    <w:rsid w:val="00290D2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character" w:customStyle="1" w:styleId="MessageHeaderChar">
    <w:name w:val="Message Header Char"/>
    <w:basedOn w:val="DefaultParagraphFont"/>
    <w:link w:val="MessageHeader"/>
    <w:rsid w:val="00290D2A"/>
    <w:rPr>
      <w:rFonts w:ascii="Arial" w:eastAsia="MS Mincho" w:hAnsi="Arial" w:cs="Arial"/>
      <w:noProof/>
      <w:snapToGrid w:val="0"/>
      <w:sz w:val="20"/>
      <w:szCs w:val="20"/>
      <w:shd w:val="pct20" w:color="auto" w:fill="auto"/>
      <w:lang w:eastAsia="en-US"/>
    </w:rPr>
  </w:style>
  <w:style w:type="paragraph" w:customStyle="1" w:styleId="ModuleCallers">
    <w:name w:val="Module Callers"/>
    <w:basedOn w:val="DiffListing"/>
    <w:rsid w:val="00290D2A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290D2A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290D2A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290D2A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290D2A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290D2A"/>
  </w:style>
  <w:style w:type="paragraph" w:customStyle="1" w:styleId="NormalExplanation">
    <w:name w:val="Normal Explanation"/>
    <w:basedOn w:val="NormalIndent0"/>
    <w:rsid w:val="00290D2A"/>
    <w:pPr>
      <w:spacing w:before="60"/>
      <w:ind w:left="1094"/>
    </w:pPr>
  </w:style>
  <w:style w:type="paragraph" w:customStyle="1" w:styleId="NormalFirstIndex">
    <w:name w:val="Normal First Index"/>
    <w:basedOn w:val="Normal"/>
    <w:rsid w:val="00290D2A"/>
    <w:pPr>
      <w:numPr>
        <w:numId w:val="16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290D2A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290D2A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290D2A"/>
    <w:rPr>
      <w:sz w:val="16"/>
    </w:rPr>
  </w:style>
  <w:style w:type="paragraph" w:customStyle="1" w:styleId="NormalTableHeader">
    <w:name w:val="Normal Table Header"/>
    <w:basedOn w:val="NormalIndent"/>
    <w:rsid w:val="00290D2A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290D2A"/>
    <w:rPr>
      <w:i/>
      <w:iCs/>
    </w:rPr>
  </w:style>
  <w:style w:type="paragraph" w:customStyle="1" w:styleId="NormalBold">
    <w:name w:val="NormalBold"/>
    <w:basedOn w:val="Normal"/>
    <w:rsid w:val="00290D2A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290D2A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290D2A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290D2A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290D2A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290D2A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290D2A"/>
  </w:style>
  <w:style w:type="paragraph" w:customStyle="1" w:styleId="NormalPicture">
    <w:name w:val="NormalPicture"/>
    <w:basedOn w:val="Normal"/>
    <w:rsid w:val="00290D2A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290D2A"/>
  </w:style>
  <w:style w:type="paragraph" w:customStyle="1" w:styleId="normaltable">
    <w:name w:val="normaltable"/>
    <w:basedOn w:val="Normal"/>
    <w:rsid w:val="00290D2A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290D2A"/>
    <w:pPr>
      <w:widowControl w:val="0"/>
      <w:jc w:val="both"/>
    </w:pPr>
  </w:style>
  <w:style w:type="paragraph" w:styleId="NoteHeading">
    <w:name w:val="Note Heading"/>
    <w:basedOn w:val="Normal"/>
    <w:next w:val="Normal"/>
    <w:link w:val="NoteHeadingChar"/>
    <w:rsid w:val="00290D2A"/>
  </w:style>
  <w:style w:type="character" w:customStyle="1" w:styleId="NoteHeadingChar">
    <w:name w:val="Note Heading Char"/>
    <w:basedOn w:val="DefaultParagraphFont"/>
    <w:link w:val="NoteHeading"/>
    <w:rsid w:val="00290D2A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ObjectMember">
    <w:name w:val="Object Member"/>
    <w:basedOn w:val="Normal"/>
    <w:rsid w:val="00290D2A"/>
    <w:rPr>
      <w:b/>
    </w:rPr>
  </w:style>
  <w:style w:type="character" w:customStyle="1" w:styleId="ObjectMemberChar">
    <w:name w:val="Object Member Char"/>
    <w:basedOn w:val="DefaultParagraphFont"/>
    <w:rsid w:val="00290D2A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290D2A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290D2A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290D2A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290D2A"/>
  </w:style>
  <w:style w:type="paragraph" w:styleId="PlainText">
    <w:name w:val="Plain Text"/>
    <w:basedOn w:val="Normal"/>
    <w:link w:val="PlainTextChar"/>
    <w:rsid w:val="00290D2A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290D2A"/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paragraph" w:customStyle="1" w:styleId="Point">
    <w:name w:val="Point"/>
    <w:basedOn w:val="Header"/>
    <w:rsid w:val="00290D2A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290D2A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link w:val="SalutationChar"/>
    <w:rsid w:val="00290D2A"/>
  </w:style>
  <w:style w:type="character" w:customStyle="1" w:styleId="SalutationChar">
    <w:name w:val="Salutation Char"/>
    <w:basedOn w:val="DefaultParagraphFont"/>
    <w:link w:val="Salutation"/>
    <w:rsid w:val="00290D2A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screentable">
    <w:name w:val="screen table"/>
    <w:rsid w:val="00290D2A"/>
    <w:pPr>
      <w:widowControl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n-US"/>
    </w:rPr>
  </w:style>
  <w:style w:type="paragraph" w:customStyle="1" w:styleId="Secondindex">
    <w:name w:val="Second index"/>
    <w:basedOn w:val="Normal"/>
    <w:rsid w:val="00290D2A"/>
    <w:pPr>
      <w:numPr>
        <w:numId w:val="17"/>
      </w:numPr>
    </w:pPr>
  </w:style>
  <w:style w:type="paragraph" w:customStyle="1" w:styleId="Shadedterminal">
    <w:name w:val="Shaded terminal"/>
    <w:basedOn w:val="Normal"/>
    <w:rsid w:val="00290D2A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290D2A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link w:val="SignatureChar"/>
    <w:rsid w:val="00290D2A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290D2A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Standaard">
    <w:name w:val="Standaard"/>
    <w:rsid w:val="00290D2A"/>
    <w:pPr>
      <w:spacing w:after="0" w:line="240" w:lineRule="auto"/>
    </w:pPr>
    <w:rPr>
      <w:rFonts w:ascii="CG Times" w:eastAsia="MS Mincho" w:hAnsi="CG Times" w:cs="Times New Roman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290D2A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290D2A"/>
    <w:rPr>
      <w:b/>
      <w:bCs/>
    </w:rPr>
  </w:style>
  <w:style w:type="paragraph" w:customStyle="1" w:styleId="StyleListSubContent">
    <w:name w:val="Style List Sub Content"/>
    <w:basedOn w:val="Normal"/>
    <w:rsid w:val="00290D2A"/>
    <w:pPr>
      <w:numPr>
        <w:numId w:val="18"/>
      </w:numPr>
    </w:pPr>
  </w:style>
  <w:style w:type="paragraph" w:customStyle="1" w:styleId="Sub-heading1">
    <w:name w:val="Sub-heading 1"/>
    <w:basedOn w:val="CHAPTER"/>
    <w:rsid w:val="00290D2A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link w:val="SubtitleChar"/>
    <w:qFormat/>
    <w:rsid w:val="00290D2A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90D2A"/>
    <w:rPr>
      <w:rFonts w:ascii="Arial" w:eastAsia="MS Mincho" w:hAnsi="Arial" w:cs="Arial"/>
      <w:bCs/>
      <w:snapToGrid w:val="0"/>
      <w:sz w:val="24"/>
      <w:szCs w:val="24"/>
      <w:lang w:eastAsia="en-US"/>
    </w:rPr>
  </w:style>
  <w:style w:type="paragraph" w:customStyle="1" w:styleId="TableCaption">
    <w:name w:val="Table Caption"/>
    <w:basedOn w:val="NormalIndent"/>
    <w:rsid w:val="00290D2A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290D2A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290D2A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290D2A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290D2A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290D2A"/>
    <w:pPr>
      <w:spacing w:after="0" w:line="240" w:lineRule="auto"/>
    </w:pPr>
    <w:rPr>
      <w:rFonts w:ascii="CG Times" w:eastAsia="MS Mincho" w:hAnsi="CG Times" w:cs="Times New Roman"/>
      <w:sz w:val="24"/>
      <w:szCs w:val="20"/>
      <w:lang w:val="en-GB" w:eastAsia="en-US"/>
    </w:rPr>
  </w:style>
  <w:style w:type="paragraph" w:customStyle="1" w:styleId="textnotindented">
    <w:name w:val="text not indented"/>
    <w:basedOn w:val="Normal"/>
    <w:rsid w:val="00290D2A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290D2A"/>
    <w:pPr>
      <w:spacing w:before="240"/>
      <w:jc w:val="center"/>
    </w:pPr>
    <w:rPr>
      <w:rFonts w:ascii=".VnArialH" w:hAnsi=".VnArialH" w:cs="Times New Roman"/>
      <w:b/>
      <w:bCs w:val="0"/>
    </w:rPr>
  </w:style>
  <w:style w:type="character" w:customStyle="1" w:styleId="TitleChar">
    <w:name w:val="Title Char"/>
    <w:basedOn w:val="DefaultParagraphFont"/>
    <w:link w:val="Title"/>
    <w:rsid w:val="00290D2A"/>
    <w:rPr>
      <w:rFonts w:ascii=".VnArialH" w:eastAsia="MS Mincho" w:hAnsi=".VnArialH" w:cs="Times New Roman"/>
      <w:b/>
      <w:snapToGrid w:val="0"/>
      <w:sz w:val="20"/>
      <w:szCs w:val="20"/>
      <w:lang w:eastAsia="en-US"/>
    </w:rPr>
  </w:style>
  <w:style w:type="paragraph" w:customStyle="1" w:styleId="Titlechklst">
    <w:name w:val="Title_chklst"/>
    <w:basedOn w:val="Normal"/>
    <w:rsid w:val="00290D2A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290D2A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290D2A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290D2A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rFonts w:ascii="Times New Roman" w:hAnsi="Times New Roman" w:cs="Times New Roman"/>
      <w:noProof/>
      <w:color w:val="003300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rsid w:val="00290D2A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290D2A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90D2A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90D2A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90D2A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90D2A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90D2A"/>
    <w:pPr>
      <w:ind w:left="1600"/>
    </w:pPr>
    <w:rPr>
      <w:sz w:val="18"/>
      <w:szCs w:val="18"/>
    </w:rPr>
  </w:style>
  <w:style w:type="paragraph" w:customStyle="1" w:styleId="NormalTB">
    <w:name w:val="NormalTB"/>
    <w:rsid w:val="00290D2A"/>
    <w:pPr>
      <w:spacing w:after="0" w:line="240" w:lineRule="auto"/>
      <w:jc w:val="center"/>
    </w:pPr>
    <w:rPr>
      <w:rFonts w:ascii=".VnTime" w:eastAsia="MS Mincho" w:hAnsi=".VnTime" w:cs="Times New Roman"/>
      <w:sz w:val="20"/>
      <w:szCs w:val="20"/>
      <w:lang w:val="en-GB" w:eastAsia="en-US"/>
    </w:rPr>
  </w:style>
  <w:style w:type="paragraph" w:customStyle="1" w:styleId="comment">
    <w:name w:val="comment"/>
    <w:basedOn w:val="Normal"/>
    <w:rsid w:val="00290D2A"/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290D2A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50D6"/>
    <w:pPr>
      <w:spacing w:line="240" w:lineRule="auto"/>
    </w:pPr>
    <w:rPr>
      <w:b/>
      <w:bCs/>
      <w:noProof w:val="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50D6"/>
    <w:rPr>
      <w:rFonts w:ascii="Tahoma" w:eastAsia="MS Mincho" w:hAnsi="Tahoma" w:cs="Arial"/>
      <w:b/>
      <w:bCs/>
      <w:noProof/>
      <w:snapToGrid w:val="0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D8D5E-D0ED-478A-913B-3C49F21A4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6992</Words>
  <Characters>39861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Cụ Hồ</dc:creator>
  <cp:keywords/>
  <dc:description/>
  <cp:lastModifiedBy>Cụ Hồ</cp:lastModifiedBy>
  <cp:revision>18</cp:revision>
  <dcterms:created xsi:type="dcterms:W3CDTF">2016-07-31T15:54:00Z</dcterms:created>
  <dcterms:modified xsi:type="dcterms:W3CDTF">2016-08-10T13:25:00Z</dcterms:modified>
</cp:coreProperties>
</file>